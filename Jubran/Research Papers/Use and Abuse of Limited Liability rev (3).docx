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1C1" w:rsidRPr="00E300B8" w:rsidRDefault="007B7319" w:rsidP="005671C1">
      <w:pPr>
        <w:spacing w:before="120" w:after="120" w:line="360" w:lineRule="auto"/>
        <w:jc w:val="right"/>
        <w:rPr>
          <w:rFonts w:ascii="Times New Roman" w:hAnsi="Times New Roman" w:cs="Times New Roman"/>
          <w:b/>
          <w:color w:val="FF0000"/>
          <w:sz w:val="24"/>
          <w:szCs w:val="24"/>
          <w:lang w:val="en-GB"/>
        </w:rPr>
      </w:pPr>
      <w:ins w:id="0" w:author="nazimali" w:date="2015-03-09T06:49:00Z">
        <w:r>
          <w:rPr>
            <w:rFonts w:ascii="Times New Roman" w:hAnsi="Times New Roman" w:cs="Times New Roman"/>
            <w:b/>
            <w:color w:val="FF0000"/>
            <w:sz w:val="24"/>
            <w:szCs w:val="24"/>
            <w:lang w:val="en-GB"/>
          </w:rPr>
          <w:t xml:space="preserve">LSE </w:t>
        </w:r>
      </w:ins>
      <w:r w:rsidR="00E300B8" w:rsidRPr="00E300B8">
        <w:rPr>
          <w:rFonts w:ascii="Times New Roman" w:hAnsi="Times New Roman" w:cs="Times New Roman"/>
          <w:b/>
          <w:color w:val="FF0000"/>
          <w:sz w:val="24"/>
          <w:szCs w:val="24"/>
          <w:lang w:val="en-GB"/>
        </w:rPr>
        <w:t>WORKSHOP REPORT</w:t>
      </w:r>
    </w:p>
    <w:p w:rsidR="005671C1" w:rsidRPr="005671C1" w:rsidRDefault="005671C1" w:rsidP="005671C1">
      <w:pPr>
        <w:spacing w:before="120" w:after="120" w:line="360" w:lineRule="auto"/>
        <w:rPr>
          <w:rFonts w:ascii="Times New Roman" w:hAnsi="Times New Roman" w:cs="Times New Roman"/>
          <w:i/>
          <w:sz w:val="24"/>
          <w:szCs w:val="24"/>
          <w:lang w:val="en-GB"/>
        </w:rPr>
      </w:pPr>
      <w:r w:rsidRPr="005671C1">
        <w:rPr>
          <w:rFonts w:ascii="Times New Roman" w:hAnsi="Times New Roman" w:cs="Times New Roman"/>
          <w:i/>
          <w:sz w:val="24"/>
          <w:szCs w:val="24"/>
          <w:lang w:val="en-GB"/>
        </w:rPr>
        <w:t>___________________________________________________________________________</w:t>
      </w:r>
    </w:p>
    <w:p w:rsidR="005671C1" w:rsidRPr="005671C1" w:rsidRDefault="005671C1" w:rsidP="005671C1">
      <w:pPr>
        <w:spacing w:before="120" w:after="120" w:line="360" w:lineRule="auto"/>
        <w:rPr>
          <w:rFonts w:ascii="Times New Roman" w:hAnsi="Times New Roman" w:cs="Times New Roman"/>
          <w:b/>
          <w:color w:val="FF0000"/>
          <w:sz w:val="28"/>
          <w:szCs w:val="28"/>
          <w:lang w:val="en-GB"/>
        </w:rPr>
      </w:pPr>
      <w:r w:rsidRPr="005671C1">
        <w:rPr>
          <w:rFonts w:ascii="Times New Roman" w:hAnsi="Times New Roman" w:cs="Times New Roman"/>
          <w:b/>
          <w:color w:val="FF0000"/>
          <w:sz w:val="28"/>
          <w:szCs w:val="28"/>
          <w:lang w:val="en-GB"/>
        </w:rPr>
        <w:t>Use and Abuse of Limited Liabilities</w:t>
      </w:r>
    </w:p>
    <w:p w:rsidR="00EB477D" w:rsidRPr="005671C1" w:rsidRDefault="005671C1" w:rsidP="005671C1">
      <w:pPr>
        <w:spacing w:before="120" w:after="120" w:line="360" w:lineRule="auto"/>
        <w:rPr>
          <w:rFonts w:ascii="Times New Roman" w:hAnsi="Times New Roman" w:cs="Times New Roman"/>
          <w:i/>
          <w:sz w:val="24"/>
          <w:szCs w:val="24"/>
          <w:lang w:val="en-GB"/>
        </w:rPr>
      </w:pPr>
      <w:r w:rsidRPr="005671C1">
        <w:rPr>
          <w:rFonts w:ascii="Times New Roman" w:hAnsi="Times New Roman" w:cs="Times New Roman"/>
          <w:i/>
          <w:sz w:val="24"/>
          <w:szCs w:val="24"/>
          <w:lang w:val="en-GB"/>
        </w:rPr>
        <w:t>___________________________________________________________________________</w:t>
      </w:r>
      <w:r w:rsidR="00D32C07" w:rsidRPr="005671C1">
        <w:rPr>
          <w:rFonts w:ascii="Times New Roman" w:hAnsi="Times New Roman" w:cs="Times New Roman"/>
          <w:b/>
          <w:color w:val="4A442A" w:themeColor="background2" w:themeShade="40"/>
          <w:sz w:val="24"/>
          <w:szCs w:val="24"/>
          <w:lang w:val="en-GB"/>
        </w:rPr>
        <w:t>By</w:t>
      </w:r>
      <w:r w:rsidRPr="005671C1">
        <w:rPr>
          <w:rFonts w:ascii="Times New Roman" w:hAnsi="Times New Roman" w:cs="Times New Roman"/>
          <w:b/>
          <w:color w:val="4A442A" w:themeColor="background2" w:themeShade="40"/>
          <w:sz w:val="24"/>
          <w:szCs w:val="24"/>
          <w:lang w:val="en-GB"/>
        </w:rPr>
        <w:t>:</w:t>
      </w:r>
      <w:r w:rsidRPr="005671C1">
        <w:rPr>
          <w:rFonts w:ascii="Times New Roman" w:hAnsi="Times New Roman" w:cs="Times New Roman"/>
          <w:b/>
          <w:i/>
          <w:color w:val="4A442A" w:themeColor="background2" w:themeShade="40"/>
          <w:sz w:val="24"/>
          <w:szCs w:val="24"/>
          <w:lang w:val="en-GB"/>
        </w:rPr>
        <w:t xml:space="preserve"> </w:t>
      </w:r>
      <w:r w:rsidR="00D32C07" w:rsidRPr="005671C1">
        <w:rPr>
          <w:rFonts w:ascii="Times New Roman" w:hAnsi="Times New Roman" w:cs="Times New Roman"/>
          <w:b/>
          <w:color w:val="4A442A" w:themeColor="background2" w:themeShade="40"/>
          <w:sz w:val="24"/>
          <w:szCs w:val="24"/>
          <w:lang w:val="en-GB"/>
        </w:rPr>
        <w:t>S</w:t>
      </w:r>
      <w:r w:rsidR="00AF16BB" w:rsidRPr="005671C1">
        <w:rPr>
          <w:rFonts w:ascii="Times New Roman" w:hAnsi="Times New Roman" w:cs="Times New Roman"/>
          <w:b/>
          <w:color w:val="4A442A" w:themeColor="background2" w:themeShade="40"/>
          <w:sz w:val="24"/>
          <w:szCs w:val="24"/>
          <w:lang w:val="en-GB"/>
        </w:rPr>
        <w:t xml:space="preserve"> Nazim Ali</w:t>
      </w:r>
      <w:r w:rsidR="00D32C07" w:rsidRPr="005671C1">
        <w:rPr>
          <w:rStyle w:val="FootnoteReference"/>
          <w:rFonts w:ascii="Times New Roman" w:hAnsi="Times New Roman" w:cs="Times New Roman"/>
          <w:b/>
          <w:color w:val="4A442A" w:themeColor="background2" w:themeShade="40"/>
          <w:sz w:val="24"/>
          <w:szCs w:val="24"/>
          <w:lang w:val="en-GB"/>
        </w:rPr>
        <w:footnoteReference w:id="1"/>
      </w:r>
      <w:r w:rsidRPr="005671C1">
        <w:rPr>
          <w:rFonts w:ascii="Times New Roman" w:hAnsi="Times New Roman" w:cs="Times New Roman"/>
          <w:b/>
          <w:i/>
          <w:color w:val="4A442A" w:themeColor="background2" w:themeShade="40"/>
          <w:sz w:val="24"/>
          <w:szCs w:val="24"/>
          <w:lang w:val="en-GB"/>
        </w:rPr>
        <w:t xml:space="preserve">, </w:t>
      </w:r>
      <w:r w:rsidR="00EB477D" w:rsidRPr="005671C1">
        <w:rPr>
          <w:rFonts w:ascii="Times New Roman" w:hAnsi="Times New Roman" w:cs="Times New Roman"/>
          <w:b/>
          <w:color w:val="4A442A" w:themeColor="background2" w:themeShade="40"/>
          <w:sz w:val="24"/>
          <w:szCs w:val="24"/>
          <w:lang w:val="en-GB"/>
        </w:rPr>
        <w:t>Professor and Director</w:t>
      </w:r>
      <w:r w:rsidRPr="005671C1">
        <w:rPr>
          <w:rFonts w:ascii="Times New Roman" w:hAnsi="Times New Roman" w:cs="Times New Roman"/>
          <w:b/>
          <w:i/>
          <w:color w:val="4A442A" w:themeColor="background2" w:themeShade="40"/>
          <w:sz w:val="24"/>
          <w:szCs w:val="24"/>
          <w:lang w:val="en-GB"/>
        </w:rPr>
        <w:t xml:space="preserve">, </w:t>
      </w:r>
      <w:r w:rsidRPr="005671C1">
        <w:rPr>
          <w:rFonts w:ascii="Times New Roman" w:hAnsi="Times New Roman" w:cs="Times New Roman"/>
          <w:b/>
          <w:color w:val="4A442A" w:themeColor="background2" w:themeShade="40"/>
          <w:sz w:val="24"/>
          <w:szCs w:val="24"/>
          <w:lang w:val="en-GB"/>
        </w:rPr>
        <w:t>Centre</w:t>
      </w:r>
      <w:r w:rsidR="00EB477D" w:rsidRPr="005671C1">
        <w:rPr>
          <w:rFonts w:ascii="Times New Roman" w:hAnsi="Times New Roman" w:cs="Times New Roman"/>
          <w:b/>
          <w:color w:val="4A442A" w:themeColor="background2" w:themeShade="40"/>
          <w:sz w:val="24"/>
          <w:szCs w:val="24"/>
          <w:lang w:val="en-GB"/>
        </w:rPr>
        <w:t xml:space="preserve"> for Islamic Economics and Finance</w:t>
      </w:r>
      <w:r w:rsidRPr="005671C1">
        <w:rPr>
          <w:rFonts w:ascii="Times New Roman" w:hAnsi="Times New Roman" w:cs="Times New Roman"/>
          <w:b/>
          <w:i/>
          <w:color w:val="4A442A" w:themeColor="background2" w:themeShade="40"/>
          <w:sz w:val="24"/>
          <w:szCs w:val="24"/>
          <w:lang w:val="en-GB"/>
        </w:rPr>
        <w:t xml:space="preserve">, </w:t>
      </w:r>
      <w:r w:rsidR="00EB477D" w:rsidRPr="005671C1">
        <w:rPr>
          <w:rFonts w:ascii="Times New Roman" w:hAnsi="Times New Roman" w:cs="Times New Roman"/>
          <w:b/>
          <w:color w:val="4A442A" w:themeColor="background2" w:themeShade="40"/>
          <w:sz w:val="24"/>
          <w:szCs w:val="24"/>
          <w:lang w:val="en-GB"/>
        </w:rPr>
        <w:t>Qa</w:t>
      </w:r>
      <w:r w:rsidR="001D6E45">
        <w:rPr>
          <w:rFonts w:ascii="Times New Roman" w:hAnsi="Times New Roman" w:cs="Times New Roman"/>
          <w:b/>
          <w:color w:val="4A442A" w:themeColor="background2" w:themeShade="40"/>
          <w:sz w:val="24"/>
          <w:szCs w:val="24"/>
          <w:lang w:val="en-GB"/>
        </w:rPr>
        <w:t>tar Faculty of Islamic Studies,</w:t>
      </w:r>
      <w:r w:rsidR="00EB477D" w:rsidRPr="005671C1">
        <w:rPr>
          <w:rFonts w:ascii="Times New Roman" w:hAnsi="Times New Roman" w:cs="Times New Roman"/>
          <w:b/>
          <w:color w:val="4A442A" w:themeColor="background2" w:themeShade="40"/>
          <w:sz w:val="24"/>
          <w:szCs w:val="24"/>
          <w:lang w:val="en-GB"/>
        </w:rPr>
        <w:t xml:space="preserve"> </w:t>
      </w:r>
      <w:proofErr w:type="spellStart"/>
      <w:r w:rsidR="00EB477D" w:rsidRPr="005671C1">
        <w:rPr>
          <w:rFonts w:ascii="Times New Roman" w:hAnsi="Times New Roman" w:cs="Times New Roman"/>
          <w:b/>
          <w:color w:val="4A442A" w:themeColor="background2" w:themeShade="40"/>
          <w:sz w:val="24"/>
          <w:szCs w:val="24"/>
          <w:lang w:val="en-GB"/>
        </w:rPr>
        <w:t>Hamad</w:t>
      </w:r>
      <w:proofErr w:type="spellEnd"/>
      <w:r w:rsidR="00EB477D" w:rsidRPr="005671C1">
        <w:rPr>
          <w:rFonts w:ascii="Times New Roman" w:hAnsi="Times New Roman" w:cs="Times New Roman"/>
          <w:b/>
          <w:color w:val="4A442A" w:themeColor="background2" w:themeShade="40"/>
          <w:sz w:val="24"/>
          <w:szCs w:val="24"/>
          <w:lang w:val="en-GB"/>
        </w:rPr>
        <w:t xml:space="preserve"> Bin </w:t>
      </w:r>
      <w:proofErr w:type="spellStart"/>
      <w:r w:rsidR="00EB477D" w:rsidRPr="005671C1">
        <w:rPr>
          <w:rFonts w:ascii="Times New Roman" w:hAnsi="Times New Roman" w:cs="Times New Roman"/>
          <w:b/>
          <w:color w:val="4A442A" w:themeColor="background2" w:themeShade="40"/>
          <w:sz w:val="24"/>
          <w:szCs w:val="24"/>
          <w:lang w:val="en-GB"/>
        </w:rPr>
        <w:t>Khalifa</w:t>
      </w:r>
      <w:proofErr w:type="spellEnd"/>
      <w:r w:rsidR="00EB477D" w:rsidRPr="005671C1">
        <w:rPr>
          <w:rFonts w:ascii="Times New Roman" w:hAnsi="Times New Roman" w:cs="Times New Roman"/>
          <w:b/>
          <w:color w:val="4A442A" w:themeColor="background2" w:themeShade="40"/>
          <w:sz w:val="24"/>
          <w:szCs w:val="24"/>
          <w:lang w:val="en-GB"/>
        </w:rPr>
        <w:t xml:space="preserve"> University</w:t>
      </w:r>
      <w:r w:rsidRPr="005671C1">
        <w:rPr>
          <w:rFonts w:ascii="Times New Roman" w:hAnsi="Times New Roman" w:cs="Times New Roman"/>
          <w:b/>
          <w:i/>
          <w:color w:val="4A442A" w:themeColor="background2" w:themeShade="40"/>
          <w:sz w:val="24"/>
          <w:szCs w:val="24"/>
          <w:lang w:val="en-GB"/>
        </w:rPr>
        <w:t xml:space="preserve">, </w:t>
      </w:r>
      <w:r w:rsidR="00EB477D" w:rsidRPr="005671C1">
        <w:rPr>
          <w:rFonts w:ascii="Times New Roman" w:hAnsi="Times New Roman" w:cs="Times New Roman"/>
          <w:b/>
          <w:color w:val="4A442A" w:themeColor="background2" w:themeShade="40"/>
          <w:sz w:val="24"/>
          <w:szCs w:val="24"/>
          <w:lang w:val="en-GB"/>
        </w:rPr>
        <w:t>Qatar Foundation, Doha, Qatar</w:t>
      </w:r>
    </w:p>
    <w:p w:rsidR="0081793F" w:rsidRDefault="005671C1" w:rsidP="005671C1">
      <w:pPr>
        <w:spacing w:before="120" w:after="120" w:line="360" w:lineRule="auto"/>
        <w:rPr>
          <w:ins w:id="1" w:author="nazimali" w:date="2015-03-09T06:50:00Z"/>
          <w:rFonts w:ascii="Times New Roman" w:hAnsi="Times New Roman" w:cs="Times New Roman"/>
          <w:sz w:val="24"/>
          <w:szCs w:val="24"/>
          <w:lang w:val="en-GB"/>
        </w:rPr>
      </w:pPr>
      <w:r>
        <w:rPr>
          <w:rFonts w:ascii="Times New Roman" w:hAnsi="Times New Roman" w:cs="Times New Roman"/>
          <w:sz w:val="24"/>
          <w:szCs w:val="24"/>
          <w:lang w:val="en-GB"/>
        </w:rPr>
        <w:t>__________________________________________________________________________</w:t>
      </w:r>
      <w:r w:rsidR="0057573F" w:rsidRPr="0057573F">
        <w:rPr>
          <w:rFonts w:ascii="Times New Roman" w:hAnsi="Times New Roman" w:cs="Times New Roman"/>
        </w:rPr>
        <w:t xml:space="preserve"> </w:t>
      </w:r>
      <w:del w:id="2" w:author="nazimali" w:date="2015-03-09T06:50:00Z">
        <w:r w:rsidR="0057573F" w:rsidRPr="0057573F" w:rsidDel="007B7319">
          <w:rPr>
            <w:rFonts w:ascii="Times New Roman" w:hAnsi="Times New Roman" w:cs="Times New Roman"/>
            <w:sz w:val="24"/>
            <w:szCs w:val="24"/>
          </w:rPr>
          <w:delText>The 7</w:delText>
        </w:r>
        <w:r w:rsidR="0057573F" w:rsidRPr="0057573F" w:rsidDel="007B7319">
          <w:rPr>
            <w:rFonts w:ascii="Times New Roman" w:hAnsi="Times New Roman" w:cs="Times New Roman"/>
            <w:sz w:val="24"/>
            <w:szCs w:val="24"/>
            <w:vertAlign w:val="superscript"/>
          </w:rPr>
          <w:delText>th</w:delText>
        </w:r>
        <w:r w:rsidR="0057573F" w:rsidRPr="0057573F" w:rsidDel="007B7319">
          <w:rPr>
            <w:rFonts w:ascii="Times New Roman" w:hAnsi="Times New Roman" w:cs="Times New Roman"/>
            <w:sz w:val="24"/>
            <w:szCs w:val="24"/>
          </w:rPr>
          <w:delText xml:space="preserve"> LSE Islamic Finance workshop was organised (2013) </w:delText>
        </w:r>
        <w:r w:rsidR="0057573F" w:rsidDel="007B7319">
          <w:rPr>
            <w:rFonts w:ascii="Times New Roman" w:hAnsi="Times New Roman" w:cs="Times New Roman"/>
            <w:sz w:val="24"/>
            <w:szCs w:val="24"/>
          </w:rPr>
          <w:delText>against</w:delText>
        </w:r>
        <w:r w:rsidR="0057573F" w:rsidRPr="0057573F" w:rsidDel="007B7319">
          <w:rPr>
            <w:rFonts w:ascii="Times New Roman" w:hAnsi="Times New Roman" w:cs="Times New Roman"/>
            <w:sz w:val="24"/>
            <w:szCs w:val="24"/>
          </w:rPr>
          <w:delText xml:space="preserve"> the backdrop of the global financial crisis that has</w:delText>
        </w:r>
        <w:r w:rsidR="0057573F" w:rsidDel="007B7319">
          <w:rPr>
            <w:rFonts w:ascii="Times New Roman" w:hAnsi="Times New Roman" w:cs="Times New Roman"/>
            <w:sz w:val="24"/>
            <w:szCs w:val="24"/>
          </w:rPr>
          <w:delText xml:space="preserve"> had a widespread impact</w:delText>
        </w:r>
        <w:r w:rsidR="0057573F" w:rsidRPr="0057573F" w:rsidDel="007B7319">
          <w:rPr>
            <w:rFonts w:ascii="Times New Roman" w:hAnsi="Times New Roman" w:cs="Times New Roman"/>
            <w:sz w:val="24"/>
            <w:szCs w:val="24"/>
          </w:rPr>
          <w:delText xml:space="preserve">. </w:delText>
        </w:r>
        <w:r w:rsidR="0057573F" w:rsidDel="007B7319">
          <w:rPr>
            <w:rFonts w:ascii="Times New Roman" w:hAnsi="Times New Roman" w:cs="Times New Roman"/>
            <w:sz w:val="24"/>
            <w:szCs w:val="24"/>
          </w:rPr>
          <w:delText xml:space="preserve"> The workshop focussed on ‘</w:delText>
        </w:r>
        <w:r w:rsidR="0057573F" w:rsidRPr="0057573F" w:rsidDel="007B7319">
          <w:rPr>
            <w:rFonts w:ascii="Times New Roman" w:hAnsi="Times New Roman" w:cs="Times New Roman"/>
            <w:sz w:val="24"/>
            <w:szCs w:val="24"/>
          </w:rPr>
          <w:delText>Insolvency and Debt R</w:delText>
        </w:r>
        <w:r w:rsidR="0057573F" w:rsidDel="007B7319">
          <w:rPr>
            <w:rFonts w:ascii="Times New Roman" w:hAnsi="Times New Roman" w:cs="Times New Roman"/>
            <w:sz w:val="24"/>
            <w:szCs w:val="24"/>
          </w:rPr>
          <w:delText>estructuring in Islamic Finance’</w:delText>
        </w:r>
        <w:r w:rsidR="0057573F" w:rsidRPr="0057573F" w:rsidDel="007B7319">
          <w:rPr>
            <w:rFonts w:ascii="Times New Roman" w:hAnsi="Times New Roman" w:cs="Times New Roman"/>
            <w:sz w:val="24"/>
            <w:szCs w:val="24"/>
          </w:rPr>
          <w:delText xml:space="preserve">. </w:delText>
        </w:r>
        <w:r w:rsidR="00017BC7" w:rsidRPr="005671C1" w:rsidDel="007B7319">
          <w:rPr>
            <w:rFonts w:ascii="Times New Roman" w:hAnsi="Times New Roman" w:cs="Times New Roman"/>
            <w:sz w:val="24"/>
            <w:szCs w:val="24"/>
            <w:lang w:val="en-GB"/>
          </w:rPr>
          <w:delText xml:space="preserve"> </w:delText>
        </w:r>
        <w:r w:rsidR="00E66901" w:rsidDel="007B7319">
          <w:rPr>
            <w:rFonts w:ascii="Times New Roman" w:hAnsi="Times New Roman" w:cs="Times New Roman"/>
            <w:sz w:val="24"/>
            <w:szCs w:val="24"/>
            <w:lang w:val="en-GB"/>
          </w:rPr>
          <w:delText xml:space="preserve"> </w:delText>
        </w:r>
        <w:r w:rsidDel="007B7319">
          <w:rPr>
            <w:rFonts w:ascii="Times New Roman" w:hAnsi="Times New Roman" w:cs="Times New Roman"/>
            <w:sz w:val="24"/>
            <w:szCs w:val="24"/>
            <w:lang w:val="en-GB"/>
          </w:rPr>
          <w:delText xml:space="preserve">Shari’ah </w:delText>
        </w:r>
        <w:r w:rsidR="00797266" w:rsidRPr="005671C1" w:rsidDel="007B7319">
          <w:rPr>
            <w:rFonts w:ascii="Times New Roman" w:hAnsi="Times New Roman" w:cs="Times New Roman"/>
            <w:sz w:val="24"/>
            <w:szCs w:val="24"/>
            <w:lang w:val="en-GB"/>
          </w:rPr>
          <w:delText>scholars, legal experts, bankers, and economists from different countries subm</w:delText>
        </w:r>
        <w:r w:rsidR="00E66901" w:rsidDel="007B7319">
          <w:rPr>
            <w:rFonts w:ascii="Times New Roman" w:hAnsi="Times New Roman" w:cs="Times New Roman"/>
            <w:sz w:val="24"/>
            <w:szCs w:val="24"/>
            <w:lang w:val="en-GB"/>
          </w:rPr>
          <w:delText>itted</w:delText>
        </w:r>
        <w:r w:rsidR="00563D2F" w:rsidRPr="005671C1" w:rsidDel="007B7319">
          <w:rPr>
            <w:rFonts w:ascii="Times New Roman" w:hAnsi="Times New Roman" w:cs="Times New Roman"/>
            <w:sz w:val="24"/>
            <w:szCs w:val="24"/>
            <w:lang w:val="en-GB"/>
          </w:rPr>
          <w:delText xml:space="preserve"> </w:delText>
        </w:r>
        <w:r w:rsidR="00797266" w:rsidRPr="005671C1" w:rsidDel="007B7319">
          <w:rPr>
            <w:rFonts w:ascii="Times New Roman" w:hAnsi="Times New Roman" w:cs="Times New Roman"/>
            <w:sz w:val="24"/>
            <w:szCs w:val="24"/>
            <w:lang w:val="en-GB"/>
          </w:rPr>
          <w:delText xml:space="preserve">written </w:delText>
        </w:r>
        <w:r w:rsidR="00563D2F" w:rsidRPr="005671C1" w:rsidDel="007B7319">
          <w:rPr>
            <w:rFonts w:ascii="Times New Roman" w:hAnsi="Times New Roman" w:cs="Times New Roman"/>
            <w:sz w:val="24"/>
            <w:szCs w:val="24"/>
            <w:lang w:val="en-GB"/>
          </w:rPr>
          <w:delText>comments and</w:delText>
        </w:r>
        <w:r w:rsidR="0081793F" w:rsidRPr="005671C1" w:rsidDel="007B7319">
          <w:rPr>
            <w:rFonts w:ascii="Times New Roman" w:hAnsi="Times New Roman" w:cs="Times New Roman"/>
            <w:sz w:val="24"/>
            <w:szCs w:val="24"/>
            <w:lang w:val="en-GB"/>
          </w:rPr>
          <w:delText xml:space="preserve"> later 24 of these experts participated in the day-long deliberations on February 13, 2014.</w:delText>
        </w:r>
      </w:del>
    </w:p>
    <w:p w:rsidR="007B7319" w:rsidRDefault="007B7319" w:rsidP="007B7319">
      <w:pPr>
        <w:spacing w:before="100" w:beforeAutospacing="1" w:after="100" w:afterAutospacing="1" w:line="240" w:lineRule="auto"/>
        <w:jc w:val="both"/>
        <w:rPr>
          <w:ins w:id="3" w:author="nazimali" w:date="2015-03-09T06:51:00Z"/>
        </w:rPr>
      </w:pPr>
      <w:ins w:id="4" w:author="nazimali" w:date="2015-03-09T06:51:00Z">
        <w:r>
          <w:t>The 7</w:t>
        </w:r>
        <w:r w:rsidRPr="006F3536">
          <w:rPr>
            <w:vertAlign w:val="superscript"/>
          </w:rPr>
          <w:t>th</w:t>
        </w:r>
        <w:r>
          <w:t xml:space="preserve"> London School of Economics (LSE) Islamic Finance workshop was organised (2013) in the backdrop of the global financial crisis that had impacted all and sundry. The workshop had focussed on “Insolvency and Debt Restructuring in Islamic Finance”. At the conclusion of the workshop many of the participants shared their feeling that the issue of debt and restructuring is closely linked to the concept of limited liability for corporates. Hence the majority of the participants decided to vote in favour of “Use and Abuse of Limited Liability” for the 8</w:t>
        </w:r>
        <w:r w:rsidRPr="00797266">
          <w:rPr>
            <w:vertAlign w:val="superscript"/>
          </w:rPr>
          <w:t>th</w:t>
        </w:r>
        <w:r>
          <w:t xml:space="preserve"> LSE Workshop.</w:t>
        </w:r>
      </w:ins>
    </w:p>
    <w:p w:rsidR="007B7319" w:rsidDel="007B7319" w:rsidRDefault="007B7319" w:rsidP="005671C1">
      <w:pPr>
        <w:spacing w:before="120" w:after="120" w:line="360" w:lineRule="auto"/>
        <w:rPr>
          <w:del w:id="5" w:author="nazimali" w:date="2015-03-09T06:51:00Z"/>
          <w:rFonts w:ascii="Times New Roman" w:hAnsi="Times New Roman" w:cs="Times New Roman"/>
          <w:sz w:val="24"/>
          <w:szCs w:val="24"/>
          <w:lang w:val="en-GB"/>
        </w:rPr>
      </w:pPr>
    </w:p>
    <w:p w:rsidR="0057573F" w:rsidRPr="00785C7C" w:rsidRDefault="0057573F" w:rsidP="0057573F">
      <w:pPr>
        <w:spacing w:before="120" w:after="120" w:line="360" w:lineRule="auto"/>
        <w:rPr>
          <w:rFonts w:ascii="Times New Roman" w:hAnsi="Times New Roman" w:cs="Times New Roman"/>
        </w:rPr>
      </w:pPr>
      <w:r w:rsidRPr="00785C7C">
        <w:rPr>
          <w:rFonts w:ascii="Times New Roman" w:hAnsi="Times New Roman" w:cs="Times New Roman"/>
        </w:rPr>
        <w:t>T</w:t>
      </w:r>
      <w:r>
        <w:rPr>
          <w:rFonts w:ascii="Times New Roman" w:hAnsi="Times New Roman" w:cs="Times New Roman"/>
        </w:rPr>
        <w:t>he t</w:t>
      </w:r>
      <w:r w:rsidRPr="00785C7C">
        <w:rPr>
          <w:rFonts w:ascii="Times New Roman" w:hAnsi="Times New Roman" w:cs="Times New Roman"/>
        </w:rPr>
        <w:t xml:space="preserve">opic of the workshop, </w:t>
      </w:r>
      <w:r>
        <w:rPr>
          <w:rFonts w:ascii="Times New Roman" w:hAnsi="Times New Roman" w:cs="Times New Roman"/>
        </w:rPr>
        <w:t>‘</w:t>
      </w:r>
      <w:r w:rsidRPr="00785C7C">
        <w:rPr>
          <w:rFonts w:ascii="Times New Roman" w:hAnsi="Times New Roman" w:cs="Times New Roman"/>
        </w:rPr>
        <w:t>Use and Abuse of Limited Liability</w:t>
      </w:r>
      <w:r>
        <w:rPr>
          <w:rFonts w:ascii="Times New Roman" w:hAnsi="Times New Roman" w:cs="Times New Roman"/>
          <w:i/>
        </w:rPr>
        <w:t>’</w:t>
      </w:r>
      <w:r w:rsidRPr="00785C7C">
        <w:rPr>
          <w:rFonts w:ascii="Times New Roman" w:hAnsi="Times New Roman" w:cs="Times New Roman"/>
        </w:rPr>
        <w:t xml:space="preserve"> was examined from the following angles:</w:t>
      </w:r>
    </w:p>
    <w:p w:rsidR="0057573F" w:rsidRPr="00785C7C" w:rsidRDefault="0057573F" w:rsidP="0057573F">
      <w:pPr>
        <w:pStyle w:val="ListParagraph"/>
        <w:numPr>
          <w:ilvl w:val="0"/>
          <w:numId w:val="14"/>
        </w:numPr>
        <w:spacing w:before="120" w:after="120" w:line="360" w:lineRule="auto"/>
        <w:rPr>
          <w:rFonts w:ascii="Times New Roman" w:hAnsi="Times New Roman" w:cs="Times New Roman"/>
        </w:rPr>
      </w:pPr>
      <w:r w:rsidRPr="00785C7C">
        <w:rPr>
          <w:rFonts w:ascii="Times New Roman" w:hAnsi="Times New Roman" w:cs="Times New Roman"/>
        </w:rPr>
        <w:t xml:space="preserve">Juridical person and limited liability: separate concepts or interdependent. </w:t>
      </w:r>
      <w:r>
        <w:rPr>
          <w:rFonts w:ascii="Times New Roman" w:hAnsi="Times New Roman" w:cs="Times New Roman"/>
        </w:rPr>
        <w:t xml:space="preserve"> </w:t>
      </w:r>
      <w:r w:rsidRPr="00785C7C">
        <w:rPr>
          <w:rFonts w:ascii="Times New Roman" w:hAnsi="Times New Roman" w:cs="Times New Roman"/>
        </w:rPr>
        <w:t>What is the extent of justification for them under Islamic law?</w:t>
      </w:r>
    </w:p>
    <w:p w:rsidR="0057573F" w:rsidRPr="00785C7C" w:rsidRDefault="0057573F" w:rsidP="0057573F">
      <w:pPr>
        <w:pStyle w:val="ListParagraph"/>
        <w:numPr>
          <w:ilvl w:val="0"/>
          <w:numId w:val="14"/>
        </w:numPr>
        <w:spacing w:before="120" w:after="120" w:line="360" w:lineRule="auto"/>
        <w:rPr>
          <w:rFonts w:ascii="Times New Roman" w:hAnsi="Times New Roman" w:cs="Times New Roman"/>
        </w:rPr>
      </w:pPr>
      <w:r w:rsidRPr="00785C7C">
        <w:rPr>
          <w:rFonts w:ascii="Times New Roman" w:hAnsi="Times New Roman" w:cs="Times New Roman"/>
        </w:rPr>
        <w:t xml:space="preserve">Similarities, differences and implications of a ‘juridical person’ in </w:t>
      </w:r>
      <w:proofErr w:type="spellStart"/>
      <w:r w:rsidRPr="0057573F">
        <w:rPr>
          <w:rFonts w:ascii="Times New Roman" w:hAnsi="Times New Roman" w:cs="Times New Roman"/>
        </w:rPr>
        <w:t>Shari’ah</w:t>
      </w:r>
      <w:proofErr w:type="spellEnd"/>
      <w:r w:rsidRPr="0057573F">
        <w:rPr>
          <w:rFonts w:ascii="Times New Roman" w:hAnsi="Times New Roman" w:cs="Times New Roman"/>
        </w:rPr>
        <w:t>.</w:t>
      </w:r>
      <w:r w:rsidRPr="00785C7C">
        <w:rPr>
          <w:rFonts w:ascii="Times New Roman" w:hAnsi="Times New Roman" w:cs="Times New Roman"/>
        </w:rPr>
        <w:t xml:space="preserve"> Does the concept violate Islamic principle of </w:t>
      </w:r>
      <w:r w:rsidRPr="007B7319">
        <w:rPr>
          <w:rFonts w:ascii="Times New Roman" w:hAnsi="Times New Roman" w:cs="Times New Roman"/>
          <w:i/>
          <w:rPrChange w:id="6" w:author="nazimali" w:date="2015-03-09T06:51:00Z">
            <w:rPr>
              <w:rFonts w:ascii="Times New Roman" w:hAnsi="Times New Roman" w:cs="Times New Roman"/>
            </w:rPr>
          </w:rPrChange>
        </w:rPr>
        <w:t>al-</w:t>
      </w:r>
      <w:proofErr w:type="spellStart"/>
      <w:r w:rsidRPr="007B7319">
        <w:rPr>
          <w:rFonts w:ascii="Times New Roman" w:hAnsi="Times New Roman" w:cs="Times New Roman"/>
          <w:i/>
          <w:rPrChange w:id="7" w:author="nazimali" w:date="2015-03-09T06:51:00Z">
            <w:rPr>
              <w:rFonts w:ascii="Times New Roman" w:hAnsi="Times New Roman" w:cs="Times New Roman"/>
            </w:rPr>
          </w:rPrChange>
        </w:rPr>
        <w:t>kharaj</w:t>
      </w:r>
      <w:proofErr w:type="spellEnd"/>
      <w:r w:rsidRPr="007B7319">
        <w:rPr>
          <w:rFonts w:ascii="Times New Roman" w:hAnsi="Times New Roman" w:cs="Times New Roman"/>
          <w:i/>
          <w:rPrChange w:id="8" w:author="nazimali" w:date="2015-03-09T06:51:00Z">
            <w:rPr>
              <w:rFonts w:ascii="Times New Roman" w:hAnsi="Times New Roman" w:cs="Times New Roman"/>
            </w:rPr>
          </w:rPrChange>
        </w:rPr>
        <w:t xml:space="preserve"> bi al-daman</w:t>
      </w:r>
      <w:r w:rsidRPr="00785C7C">
        <w:rPr>
          <w:rFonts w:ascii="Times New Roman" w:hAnsi="Times New Roman" w:cs="Times New Roman"/>
        </w:rPr>
        <w:t>?</w:t>
      </w:r>
    </w:p>
    <w:p w:rsidR="0057573F" w:rsidRPr="00785C7C" w:rsidRDefault="0057573F" w:rsidP="0057573F">
      <w:pPr>
        <w:pStyle w:val="ListParagraph"/>
        <w:numPr>
          <w:ilvl w:val="0"/>
          <w:numId w:val="14"/>
        </w:numPr>
        <w:spacing w:before="120" w:after="120" w:line="360" w:lineRule="auto"/>
        <w:rPr>
          <w:rFonts w:ascii="Times New Roman" w:hAnsi="Times New Roman" w:cs="Times New Roman"/>
        </w:rPr>
      </w:pPr>
      <w:r w:rsidRPr="00785C7C">
        <w:rPr>
          <w:rFonts w:ascii="Times New Roman" w:hAnsi="Times New Roman" w:cs="Times New Roman"/>
        </w:rPr>
        <w:t>Can examples of ‘juridical person’ be emulated in and extended to other areas?</w:t>
      </w:r>
    </w:p>
    <w:p w:rsidR="0057573F" w:rsidRPr="00785C7C" w:rsidRDefault="0057573F" w:rsidP="0057573F">
      <w:pPr>
        <w:pStyle w:val="ListParagraph"/>
        <w:numPr>
          <w:ilvl w:val="0"/>
          <w:numId w:val="14"/>
        </w:numPr>
        <w:spacing w:before="120" w:after="120" w:line="360" w:lineRule="auto"/>
        <w:rPr>
          <w:rFonts w:ascii="Times New Roman" w:hAnsi="Times New Roman" w:cs="Times New Roman"/>
        </w:rPr>
      </w:pPr>
      <w:r w:rsidRPr="00785C7C">
        <w:rPr>
          <w:rFonts w:ascii="Times New Roman" w:hAnsi="Times New Roman" w:cs="Times New Roman"/>
        </w:rPr>
        <w:t>Islamic view on one juridical person creating another juridical person.</w:t>
      </w:r>
    </w:p>
    <w:p w:rsidR="0057573F" w:rsidRPr="00785C7C" w:rsidRDefault="0057573F" w:rsidP="0057573F">
      <w:pPr>
        <w:pStyle w:val="ListParagraph"/>
        <w:numPr>
          <w:ilvl w:val="0"/>
          <w:numId w:val="14"/>
        </w:numPr>
        <w:spacing w:before="120" w:after="120" w:line="360" w:lineRule="auto"/>
        <w:rPr>
          <w:rFonts w:ascii="Times New Roman" w:hAnsi="Times New Roman" w:cs="Times New Roman"/>
        </w:rPr>
      </w:pPr>
      <w:r w:rsidRPr="00785C7C">
        <w:rPr>
          <w:rFonts w:ascii="Times New Roman" w:hAnsi="Times New Roman" w:cs="Times New Roman"/>
        </w:rPr>
        <w:t>Benefits and costs of a Limited Liability Company to investors, shareholders, managers and the society at large.</w:t>
      </w:r>
    </w:p>
    <w:p w:rsidR="0057573F" w:rsidRPr="0057573F" w:rsidRDefault="0057573F" w:rsidP="005671C1">
      <w:pPr>
        <w:pStyle w:val="ListParagraph"/>
        <w:numPr>
          <w:ilvl w:val="0"/>
          <w:numId w:val="14"/>
        </w:numPr>
        <w:spacing w:before="120" w:after="120" w:line="360" w:lineRule="auto"/>
        <w:rPr>
          <w:rFonts w:ascii="Times New Roman" w:hAnsi="Times New Roman" w:cs="Times New Roman"/>
        </w:rPr>
      </w:pPr>
      <w:r w:rsidRPr="00785C7C">
        <w:rPr>
          <w:rFonts w:ascii="Times New Roman" w:hAnsi="Times New Roman" w:cs="Times New Roman"/>
        </w:rPr>
        <w:lastRenderedPageBreak/>
        <w:t>Various possible models under Islamic Laws.</w:t>
      </w:r>
    </w:p>
    <w:p w:rsidR="00050DF5" w:rsidRPr="00AF3FCA" w:rsidRDefault="00FF72B6" w:rsidP="005671C1">
      <w:pPr>
        <w:pStyle w:val="Heading1"/>
        <w:spacing w:before="120" w:after="120" w:line="360" w:lineRule="auto"/>
        <w:rPr>
          <w:rFonts w:ascii="Times New Roman" w:hAnsi="Times New Roman" w:cs="Times New Roman"/>
          <w:color w:val="FF0000"/>
          <w:sz w:val="24"/>
          <w:szCs w:val="24"/>
          <w:lang w:val="en-GB"/>
        </w:rPr>
      </w:pPr>
      <w:r w:rsidRPr="00AF3FCA">
        <w:rPr>
          <w:rFonts w:ascii="Times New Roman" w:hAnsi="Times New Roman" w:cs="Times New Roman"/>
          <w:color w:val="FF0000"/>
          <w:sz w:val="24"/>
          <w:szCs w:val="24"/>
          <w:lang w:val="en-GB"/>
        </w:rPr>
        <w:t>O</w:t>
      </w:r>
      <w:r w:rsidR="00050DF5" w:rsidRPr="00AF3FCA">
        <w:rPr>
          <w:rFonts w:ascii="Times New Roman" w:hAnsi="Times New Roman" w:cs="Times New Roman"/>
          <w:color w:val="FF0000"/>
          <w:sz w:val="24"/>
          <w:szCs w:val="24"/>
          <w:lang w:val="en-GB"/>
        </w:rPr>
        <w:t>bjectives</w:t>
      </w:r>
    </w:p>
    <w:p w:rsidR="008037E6" w:rsidRPr="005671C1" w:rsidRDefault="00453C52" w:rsidP="005671C1">
      <w:pPr>
        <w:spacing w:before="120" w:after="120" w:line="360" w:lineRule="auto"/>
        <w:rPr>
          <w:rFonts w:ascii="Times New Roman" w:hAnsi="Times New Roman" w:cs="Times New Roman"/>
          <w:sz w:val="24"/>
          <w:szCs w:val="24"/>
          <w:lang w:val="en-GB"/>
        </w:rPr>
      </w:pPr>
      <w:r w:rsidRPr="0057573F">
        <w:rPr>
          <w:rFonts w:ascii="Times New Roman" w:hAnsi="Times New Roman" w:cs="Times New Roman"/>
          <w:sz w:val="24"/>
          <w:szCs w:val="24"/>
          <w:highlight w:val="yellow"/>
          <w:lang w:val="en-GB"/>
        </w:rPr>
        <w:t>The main purpose of the workshop was to envisage various</w:t>
      </w:r>
      <w:r w:rsidR="005671C1" w:rsidRPr="0057573F">
        <w:rPr>
          <w:rFonts w:ascii="Times New Roman" w:hAnsi="Times New Roman" w:cs="Times New Roman"/>
          <w:sz w:val="24"/>
          <w:szCs w:val="24"/>
          <w:highlight w:val="yellow"/>
          <w:lang w:val="en-GB"/>
        </w:rPr>
        <w:t xml:space="preserve"> models or structures of organis</w:t>
      </w:r>
      <w:r w:rsidRPr="0057573F">
        <w:rPr>
          <w:rFonts w:ascii="Times New Roman" w:hAnsi="Times New Roman" w:cs="Times New Roman"/>
          <w:sz w:val="24"/>
          <w:szCs w:val="24"/>
          <w:highlight w:val="yellow"/>
          <w:lang w:val="en-GB"/>
        </w:rPr>
        <w:t>ing business that retain the beneficial aspects of limited liability while avoiding the misuse of the concept.</w:t>
      </w:r>
      <w:r w:rsidRPr="005671C1">
        <w:rPr>
          <w:rFonts w:ascii="Times New Roman" w:hAnsi="Times New Roman" w:cs="Times New Roman"/>
          <w:sz w:val="24"/>
          <w:szCs w:val="24"/>
          <w:lang w:val="en-GB"/>
        </w:rPr>
        <w:t xml:space="preserve"> </w:t>
      </w:r>
      <w:r w:rsidR="005671C1">
        <w:rPr>
          <w:rFonts w:ascii="Times New Roman" w:hAnsi="Times New Roman" w:cs="Times New Roman"/>
          <w:sz w:val="24"/>
          <w:szCs w:val="24"/>
          <w:lang w:val="en-GB"/>
        </w:rPr>
        <w:t xml:space="preserve"> </w:t>
      </w:r>
      <w:r w:rsidRPr="005671C1">
        <w:rPr>
          <w:rFonts w:ascii="Times New Roman" w:hAnsi="Times New Roman" w:cs="Times New Roman"/>
          <w:sz w:val="24"/>
          <w:szCs w:val="24"/>
          <w:lang w:val="en-GB"/>
        </w:rPr>
        <w:t>Accordingly t</w:t>
      </w:r>
      <w:r w:rsidR="008037E6" w:rsidRPr="005671C1">
        <w:rPr>
          <w:rFonts w:ascii="Times New Roman" w:hAnsi="Times New Roman" w:cs="Times New Roman"/>
          <w:sz w:val="24"/>
          <w:szCs w:val="24"/>
          <w:lang w:val="en-GB"/>
        </w:rPr>
        <w:t xml:space="preserve">he objectives </w:t>
      </w:r>
      <w:r w:rsidR="00797266" w:rsidRPr="005671C1">
        <w:rPr>
          <w:rFonts w:ascii="Times New Roman" w:hAnsi="Times New Roman" w:cs="Times New Roman"/>
          <w:sz w:val="24"/>
          <w:szCs w:val="24"/>
          <w:lang w:val="en-GB"/>
        </w:rPr>
        <w:t xml:space="preserve">set </w:t>
      </w:r>
      <w:r w:rsidR="008037E6" w:rsidRPr="005671C1">
        <w:rPr>
          <w:rFonts w:ascii="Times New Roman" w:hAnsi="Times New Roman" w:cs="Times New Roman"/>
          <w:sz w:val="24"/>
          <w:szCs w:val="24"/>
          <w:lang w:val="en-GB"/>
        </w:rPr>
        <w:t>f</w:t>
      </w:r>
      <w:r w:rsidR="00797266" w:rsidRPr="005671C1">
        <w:rPr>
          <w:rFonts w:ascii="Times New Roman" w:hAnsi="Times New Roman" w:cs="Times New Roman"/>
          <w:sz w:val="24"/>
          <w:szCs w:val="24"/>
          <w:lang w:val="en-GB"/>
        </w:rPr>
        <w:t>or</w:t>
      </w:r>
      <w:r w:rsidR="008037E6" w:rsidRPr="005671C1">
        <w:rPr>
          <w:rFonts w:ascii="Times New Roman" w:hAnsi="Times New Roman" w:cs="Times New Roman"/>
          <w:sz w:val="24"/>
          <w:szCs w:val="24"/>
          <w:lang w:val="en-GB"/>
        </w:rPr>
        <w:t xml:space="preserve"> the workshop were as follows:</w:t>
      </w:r>
    </w:p>
    <w:p w:rsidR="00820AE8" w:rsidRPr="005671C1" w:rsidRDefault="00797266" w:rsidP="005671C1">
      <w:pPr>
        <w:pStyle w:val="ListParagraph"/>
        <w:numPr>
          <w:ilvl w:val="0"/>
          <w:numId w:val="15"/>
        </w:numPr>
        <w:spacing w:before="120" w:after="120" w:line="360" w:lineRule="auto"/>
        <w:rPr>
          <w:rFonts w:ascii="Times New Roman" w:hAnsi="Times New Roman" w:cs="Times New Roman"/>
          <w:sz w:val="24"/>
          <w:szCs w:val="24"/>
          <w:lang w:val="en-GB"/>
        </w:rPr>
      </w:pPr>
      <w:r w:rsidRPr="005671C1">
        <w:rPr>
          <w:rFonts w:ascii="Times New Roman" w:hAnsi="Times New Roman" w:cs="Times New Roman"/>
          <w:sz w:val="24"/>
          <w:szCs w:val="24"/>
          <w:lang w:val="en-GB"/>
        </w:rPr>
        <w:t xml:space="preserve">Revisiting the debate on the </w:t>
      </w:r>
      <w:proofErr w:type="spellStart"/>
      <w:r w:rsidR="005671C1" w:rsidRPr="005671C1">
        <w:rPr>
          <w:rFonts w:ascii="Times New Roman" w:hAnsi="Times New Roman" w:cs="Times New Roman"/>
          <w:sz w:val="24"/>
          <w:szCs w:val="24"/>
          <w:lang w:val="en-GB"/>
        </w:rPr>
        <w:t>Shari’ah</w:t>
      </w:r>
      <w:proofErr w:type="spellEnd"/>
      <w:r w:rsidRPr="005671C1">
        <w:rPr>
          <w:rFonts w:ascii="Times New Roman" w:hAnsi="Times New Roman" w:cs="Times New Roman"/>
          <w:sz w:val="24"/>
          <w:szCs w:val="24"/>
          <w:lang w:val="en-GB"/>
        </w:rPr>
        <w:t xml:space="preserve"> </w:t>
      </w:r>
      <w:r w:rsidR="005671C1">
        <w:rPr>
          <w:rFonts w:ascii="Times New Roman" w:hAnsi="Times New Roman" w:cs="Times New Roman"/>
          <w:sz w:val="24"/>
          <w:szCs w:val="24"/>
          <w:lang w:val="en-GB"/>
        </w:rPr>
        <w:t>view</w:t>
      </w:r>
      <w:r w:rsidRPr="005671C1">
        <w:rPr>
          <w:rFonts w:ascii="Times New Roman" w:hAnsi="Times New Roman" w:cs="Times New Roman"/>
          <w:sz w:val="24"/>
          <w:szCs w:val="24"/>
          <w:lang w:val="en-GB"/>
        </w:rPr>
        <w:t>point of juridical person and limited liability;</w:t>
      </w:r>
    </w:p>
    <w:p w:rsidR="00820AE8" w:rsidRPr="005671C1" w:rsidRDefault="00797266" w:rsidP="005671C1">
      <w:pPr>
        <w:pStyle w:val="ListParagraph"/>
        <w:numPr>
          <w:ilvl w:val="0"/>
          <w:numId w:val="15"/>
        </w:numPr>
        <w:spacing w:before="120" w:after="120" w:line="360" w:lineRule="auto"/>
        <w:rPr>
          <w:rFonts w:ascii="Times New Roman" w:hAnsi="Times New Roman" w:cs="Times New Roman"/>
          <w:sz w:val="24"/>
          <w:szCs w:val="24"/>
          <w:lang w:val="en-GB"/>
        </w:rPr>
      </w:pPr>
      <w:r w:rsidRPr="005671C1">
        <w:rPr>
          <w:rFonts w:ascii="Times New Roman" w:hAnsi="Times New Roman" w:cs="Times New Roman"/>
          <w:sz w:val="24"/>
          <w:szCs w:val="24"/>
          <w:lang w:val="en-GB"/>
        </w:rPr>
        <w:t>Understanding advantages and benefits of limited liability to economy and business (public) in general and to promoters, shareholder</w:t>
      </w:r>
      <w:r w:rsidR="00820AE8" w:rsidRPr="005671C1">
        <w:rPr>
          <w:rFonts w:ascii="Times New Roman" w:hAnsi="Times New Roman" w:cs="Times New Roman"/>
          <w:sz w:val="24"/>
          <w:szCs w:val="24"/>
          <w:lang w:val="en-GB"/>
        </w:rPr>
        <w:t>s, and employees in particular;</w:t>
      </w:r>
    </w:p>
    <w:p w:rsidR="00820AE8" w:rsidRPr="005671C1" w:rsidRDefault="00797266" w:rsidP="005671C1">
      <w:pPr>
        <w:pStyle w:val="ListParagraph"/>
        <w:numPr>
          <w:ilvl w:val="0"/>
          <w:numId w:val="15"/>
        </w:numPr>
        <w:spacing w:before="120" w:after="120" w:line="360" w:lineRule="auto"/>
        <w:rPr>
          <w:rFonts w:ascii="Times New Roman" w:hAnsi="Times New Roman" w:cs="Times New Roman"/>
          <w:sz w:val="24"/>
          <w:szCs w:val="24"/>
          <w:lang w:val="en-GB"/>
        </w:rPr>
      </w:pPr>
      <w:r w:rsidRPr="005671C1">
        <w:rPr>
          <w:rFonts w:ascii="Times New Roman" w:hAnsi="Times New Roman" w:cs="Times New Roman"/>
          <w:sz w:val="24"/>
          <w:szCs w:val="24"/>
          <w:lang w:val="en-GB"/>
        </w:rPr>
        <w:t>Discussing disadvantages and misuses: cau</w:t>
      </w:r>
      <w:r w:rsidR="00820AE8" w:rsidRPr="005671C1">
        <w:rPr>
          <w:rFonts w:ascii="Times New Roman" w:hAnsi="Times New Roman" w:cs="Times New Roman"/>
          <w:sz w:val="24"/>
          <w:szCs w:val="24"/>
          <w:lang w:val="en-GB"/>
        </w:rPr>
        <w:t>ses and extent;</w:t>
      </w:r>
    </w:p>
    <w:p w:rsidR="00797266" w:rsidRPr="005671C1" w:rsidRDefault="00E300B8" w:rsidP="005671C1">
      <w:pPr>
        <w:pStyle w:val="ListParagraph"/>
        <w:numPr>
          <w:ilvl w:val="0"/>
          <w:numId w:val="15"/>
        </w:numPr>
        <w:spacing w:before="120" w:after="120" w:line="360" w:lineRule="auto"/>
        <w:rPr>
          <w:rFonts w:ascii="Times New Roman" w:hAnsi="Times New Roman" w:cs="Times New Roman"/>
          <w:sz w:val="24"/>
          <w:szCs w:val="24"/>
          <w:lang w:val="en-GB"/>
        </w:rPr>
      </w:pPr>
      <w:r>
        <w:rPr>
          <w:rFonts w:ascii="Times New Roman" w:hAnsi="Times New Roman" w:cs="Times New Roman"/>
          <w:sz w:val="24"/>
          <w:szCs w:val="24"/>
          <w:lang w:val="en-GB"/>
        </w:rPr>
        <w:t>Exploring remedies and options.</w:t>
      </w:r>
    </w:p>
    <w:p w:rsidR="009E4666" w:rsidRPr="005671C1" w:rsidRDefault="001409E3" w:rsidP="005671C1">
      <w:pPr>
        <w:spacing w:before="120" w:after="120" w:line="360" w:lineRule="auto"/>
        <w:rPr>
          <w:rFonts w:ascii="Times New Roman" w:hAnsi="Times New Roman" w:cs="Times New Roman"/>
          <w:sz w:val="24"/>
          <w:szCs w:val="24"/>
          <w:lang w:val="en-GB"/>
        </w:rPr>
      </w:pPr>
      <w:r w:rsidRPr="005671C1">
        <w:rPr>
          <w:rFonts w:ascii="Times New Roman" w:hAnsi="Times New Roman" w:cs="Times New Roman"/>
          <w:sz w:val="24"/>
          <w:szCs w:val="24"/>
          <w:lang w:val="en-GB"/>
        </w:rPr>
        <w:t xml:space="preserve">Professor </w:t>
      </w:r>
      <w:r w:rsidR="00A769F1">
        <w:rPr>
          <w:rFonts w:ascii="Times New Roman" w:hAnsi="Times New Roman" w:cs="Times New Roman"/>
          <w:sz w:val="24"/>
          <w:szCs w:val="24"/>
          <w:lang w:val="en-GB"/>
        </w:rPr>
        <w:t xml:space="preserve">Frank </w:t>
      </w:r>
      <w:r w:rsidR="00FB40A8" w:rsidRPr="005671C1">
        <w:rPr>
          <w:rFonts w:ascii="Times New Roman" w:hAnsi="Times New Roman" w:cs="Times New Roman"/>
          <w:sz w:val="24"/>
          <w:szCs w:val="24"/>
          <w:lang w:val="en-GB"/>
        </w:rPr>
        <w:t>Vogel</w:t>
      </w:r>
      <w:r w:rsidR="00881FAA" w:rsidRPr="005671C1">
        <w:rPr>
          <w:rFonts w:ascii="Times New Roman" w:hAnsi="Times New Roman" w:cs="Times New Roman"/>
          <w:sz w:val="24"/>
          <w:szCs w:val="24"/>
          <w:lang w:val="en-GB"/>
        </w:rPr>
        <w:t>,</w:t>
      </w:r>
      <w:r w:rsidR="00A769F1">
        <w:rPr>
          <w:rFonts w:ascii="Times New Roman" w:hAnsi="Times New Roman" w:cs="Times New Roman"/>
          <w:sz w:val="24"/>
          <w:szCs w:val="24"/>
          <w:lang w:val="en-GB"/>
        </w:rPr>
        <w:t xml:space="preserve"> the moderator of the workshop,</w:t>
      </w:r>
      <w:r w:rsidR="009E4666" w:rsidRPr="005671C1">
        <w:rPr>
          <w:rFonts w:ascii="Times New Roman" w:hAnsi="Times New Roman" w:cs="Times New Roman"/>
          <w:sz w:val="24"/>
          <w:szCs w:val="24"/>
          <w:lang w:val="en-GB"/>
        </w:rPr>
        <w:t xml:space="preserve"> re</w:t>
      </w:r>
      <w:r w:rsidR="000466BC" w:rsidRPr="005671C1">
        <w:rPr>
          <w:rFonts w:ascii="Times New Roman" w:hAnsi="Times New Roman" w:cs="Times New Roman"/>
          <w:sz w:val="24"/>
          <w:szCs w:val="24"/>
          <w:lang w:val="en-GB"/>
        </w:rPr>
        <w:t>-</w:t>
      </w:r>
      <w:r w:rsidR="009E4666" w:rsidRPr="005671C1">
        <w:rPr>
          <w:rFonts w:ascii="Times New Roman" w:hAnsi="Times New Roman" w:cs="Times New Roman"/>
          <w:sz w:val="24"/>
          <w:szCs w:val="24"/>
          <w:lang w:val="en-GB"/>
        </w:rPr>
        <w:t xml:space="preserve">emphasised the importance of gathering five key stakeholder groups </w:t>
      </w:r>
      <w:r w:rsidR="000466BC" w:rsidRPr="005671C1">
        <w:rPr>
          <w:rFonts w:ascii="Times New Roman" w:hAnsi="Times New Roman" w:cs="Times New Roman"/>
          <w:sz w:val="24"/>
          <w:szCs w:val="24"/>
          <w:lang w:val="en-GB"/>
        </w:rPr>
        <w:t xml:space="preserve">at the workshop, </w:t>
      </w:r>
      <w:r w:rsidR="009E4666" w:rsidRPr="005671C1">
        <w:rPr>
          <w:rFonts w:ascii="Times New Roman" w:hAnsi="Times New Roman" w:cs="Times New Roman"/>
          <w:sz w:val="24"/>
          <w:szCs w:val="24"/>
          <w:lang w:val="en-GB"/>
        </w:rPr>
        <w:t xml:space="preserve">namely: </w:t>
      </w:r>
      <w:proofErr w:type="spellStart"/>
      <w:r w:rsidR="00E300B8">
        <w:rPr>
          <w:rFonts w:ascii="Times New Roman" w:hAnsi="Times New Roman" w:cs="Times New Roman"/>
          <w:sz w:val="24"/>
          <w:szCs w:val="24"/>
          <w:lang w:val="en-GB"/>
        </w:rPr>
        <w:t>Shari’ah</w:t>
      </w:r>
      <w:proofErr w:type="spellEnd"/>
      <w:r w:rsidR="009E4666" w:rsidRPr="005671C1">
        <w:rPr>
          <w:rFonts w:ascii="Times New Roman" w:hAnsi="Times New Roman" w:cs="Times New Roman"/>
          <w:sz w:val="24"/>
          <w:szCs w:val="24"/>
          <w:lang w:val="en-GB"/>
        </w:rPr>
        <w:t xml:space="preserve"> scholars, economists, practitioners, lawyers and industry organisations. </w:t>
      </w:r>
      <w:r w:rsidR="00E300B8">
        <w:rPr>
          <w:rFonts w:ascii="Times New Roman" w:hAnsi="Times New Roman" w:cs="Times New Roman"/>
          <w:sz w:val="24"/>
          <w:szCs w:val="24"/>
          <w:lang w:val="en-GB"/>
        </w:rPr>
        <w:t xml:space="preserve"> </w:t>
      </w:r>
      <w:r w:rsidR="009E4666" w:rsidRPr="005671C1">
        <w:rPr>
          <w:rFonts w:ascii="Times New Roman" w:hAnsi="Times New Roman" w:cs="Times New Roman"/>
          <w:sz w:val="24"/>
          <w:szCs w:val="24"/>
          <w:lang w:val="en-GB"/>
        </w:rPr>
        <w:t xml:space="preserve">He said that every time we pick a worthwhile and substantive issue </w:t>
      </w:r>
      <w:r w:rsidR="006158A6" w:rsidRPr="005671C1">
        <w:rPr>
          <w:rFonts w:ascii="Times New Roman" w:hAnsi="Times New Roman" w:cs="Times New Roman"/>
          <w:sz w:val="24"/>
          <w:szCs w:val="24"/>
          <w:lang w:val="en-GB"/>
        </w:rPr>
        <w:t xml:space="preserve">the </w:t>
      </w:r>
      <w:r w:rsidR="009E4666" w:rsidRPr="005671C1">
        <w:rPr>
          <w:rFonts w:ascii="Times New Roman" w:hAnsi="Times New Roman" w:cs="Times New Roman"/>
          <w:sz w:val="24"/>
          <w:szCs w:val="24"/>
          <w:lang w:val="en-GB"/>
        </w:rPr>
        <w:t>real purpose is to use the issue to debate how the industry itself makes decisions – how it weighs considerations that are ethical, religious, legal, economic, financial, professional, political, reputational, and purely pragmatic to come to a conclusion on a specific issue.</w:t>
      </w:r>
    </w:p>
    <w:p w:rsidR="002E5EAB" w:rsidRDefault="0057573F" w:rsidP="005671C1">
      <w:pPr>
        <w:spacing w:before="120" w:after="120" w:line="360" w:lineRule="auto"/>
        <w:rPr>
          <w:rFonts w:ascii="Times New Roman" w:hAnsi="Times New Roman" w:cs="Times New Roman"/>
          <w:sz w:val="24"/>
          <w:szCs w:val="24"/>
          <w:lang w:val="en-GB"/>
        </w:rPr>
      </w:pPr>
      <w:r>
        <w:rPr>
          <w:rFonts w:ascii="Times New Roman" w:hAnsi="Times New Roman" w:cs="Times New Roman"/>
          <w:sz w:val="24"/>
          <w:szCs w:val="24"/>
          <w:lang w:val="en-GB"/>
        </w:rPr>
        <w:t>Professor</w:t>
      </w:r>
      <w:r w:rsidR="00E300B8">
        <w:rPr>
          <w:rFonts w:ascii="Times New Roman" w:hAnsi="Times New Roman" w:cs="Times New Roman"/>
          <w:sz w:val="24"/>
          <w:szCs w:val="24"/>
          <w:lang w:val="en-GB"/>
        </w:rPr>
        <w:t xml:space="preserve"> Vogel</w:t>
      </w:r>
      <w:r w:rsidR="005F4729" w:rsidRPr="005671C1">
        <w:rPr>
          <w:rFonts w:ascii="Times New Roman" w:hAnsi="Times New Roman" w:cs="Times New Roman"/>
          <w:sz w:val="24"/>
          <w:szCs w:val="24"/>
          <w:lang w:val="en-GB"/>
        </w:rPr>
        <w:t xml:space="preserve"> </w:t>
      </w:r>
      <w:r w:rsidR="000466BC" w:rsidRPr="005671C1">
        <w:rPr>
          <w:rFonts w:ascii="Times New Roman" w:hAnsi="Times New Roman" w:cs="Times New Roman"/>
          <w:sz w:val="24"/>
          <w:szCs w:val="24"/>
          <w:lang w:val="en-GB"/>
        </w:rPr>
        <w:t xml:space="preserve">divided </w:t>
      </w:r>
      <w:r w:rsidR="005F4729" w:rsidRPr="005671C1">
        <w:rPr>
          <w:rFonts w:ascii="Times New Roman" w:hAnsi="Times New Roman" w:cs="Times New Roman"/>
          <w:sz w:val="24"/>
          <w:szCs w:val="24"/>
          <w:lang w:val="en-GB"/>
        </w:rPr>
        <w:t xml:space="preserve">the agenda of </w:t>
      </w:r>
      <w:r w:rsidR="008E519C" w:rsidRPr="005671C1">
        <w:rPr>
          <w:rFonts w:ascii="Times New Roman" w:hAnsi="Times New Roman" w:cs="Times New Roman"/>
          <w:sz w:val="24"/>
          <w:szCs w:val="24"/>
          <w:lang w:val="en-GB"/>
        </w:rPr>
        <w:t xml:space="preserve">the </w:t>
      </w:r>
      <w:r w:rsidR="00E300B8">
        <w:rPr>
          <w:rFonts w:ascii="Times New Roman" w:hAnsi="Times New Roman" w:cs="Times New Roman"/>
          <w:sz w:val="24"/>
          <w:szCs w:val="24"/>
          <w:lang w:val="en-GB"/>
        </w:rPr>
        <w:t>day-long w</w:t>
      </w:r>
      <w:r w:rsidR="005F4729" w:rsidRPr="005671C1">
        <w:rPr>
          <w:rFonts w:ascii="Times New Roman" w:hAnsi="Times New Roman" w:cs="Times New Roman"/>
          <w:sz w:val="24"/>
          <w:szCs w:val="24"/>
          <w:lang w:val="en-GB"/>
        </w:rPr>
        <w:t xml:space="preserve">orkshop into </w:t>
      </w:r>
      <w:r w:rsidR="00480ACF" w:rsidRPr="005671C1">
        <w:rPr>
          <w:rFonts w:ascii="Times New Roman" w:hAnsi="Times New Roman" w:cs="Times New Roman"/>
          <w:sz w:val="24"/>
          <w:szCs w:val="24"/>
          <w:lang w:val="en-GB"/>
        </w:rPr>
        <w:t xml:space="preserve">three </w:t>
      </w:r>
      <w:r w:rsidR="005F4729" w:rsidRPr="005671C1">
        <w:rPr>
          <w:rFonts w:ascii="Times New Roman" w:hAnsi="Times New Roman" w:cs="Times New Roman"/>
          <w:sz w:val="24"/>
          <w:szCs w:val="24"/>
          <w:lang w:val="en-GB"/>
        </w:rPr>
        <w:t>parts</w:t>
      </w:r>
      <w:r w:rsidR="00AD13AA" w:rsidRPr="005671C1">
        <w:rPr>
          <w:rFonts w:ascii="Times New Roman" w:hAnsi="Times New Roman" w:cs="Times New Roman"/>
          <w:sz w:val="24"/>
          <w:szCs w:val="24"/>
          <w:lang w:val="en-GB"/>
        </w:rPr>
        <w:t>.</w:t>
      </w:r>
      <w:r w:rsidR="005F4729" w:rsidRPr="005671C1">
        <w:rPr>
          <w:rFonts w:ascii="Times New Roman" w:hAnsi="Times New Roman" w:cs="Times New Roman"/>
          <w:sz w:val="24"/>
          <w:szCs w:val="24"/>
          <w:lang w:val="en-GB"/>
        </w:rPr>
        <w:t xml:space="preserve"> </w:t>
      </w:r>
      <w:r w:rsidR="00E300B8">
        <w:rPr>
          <w:rFonts w:ascii="Times New Roman" w:hAnsi="Times New Roman" w:cs="Times New Roman"/>
          <w:sz w:val="24"/>
          <w:szCs w:val="24"/>
          <w:lang w:val="en-GB"/>
        </w:rPr>
        <w:t xml:space="preserve"> </w:t>
      </w:r>
    </w:p>
    <w:p w:rsidR="002E5EAB" w:rsidRPr="002E5EAB" w:rsidRDefault="002E5EAB" w:rsidP="002E5EAB">
      <w:pPr>
        <w:pStyle w:val="ListParagraph"/>
        <w:numPr>
          <w:ilvl w:val="0"/>
          <w:numId w:val="18"/>
        </w:numPr>
        <w:spacing w:before="120" w:after="120" w:line="360" w:lineRule="auto"/>
        <w:rPr>
          <w:rFonts w:ascii="Times New Roman" w:hAnsi="Times New Roman" w:cs="Times New Roman"/>
          <w:sz w:val="24"/>
          <w:szCs w:val="24"/>
          <w:lang w:val="en-GB"/>
        </w:rPr>
      </w:pPr>
      <w:r w:rsidRPr="002E5EAB">
        <w:rPr>
          <w:rFonts w:ascii="Times New Roman" w:hAnsi="Times New Roman" w:cs="Times New Roman"/>
          <w:sz w:val="24"/>
          <w:szCs w:val="24"/>
          <w:lang w:val="en-GB"/>
        </w:rPr>
        <w:t>T</w:t>
      </w:r>
      <w:r w:rsidR="005F4729" w:rsidRPr="002E5EAB">
        <w:rPr>
          <w:rFonts w:ascii="Times New Roman" w:hAnsi="Times New Roman" w:cs="Times New Roman"/>
          <w:sz w:val="24"/>
          <w:szCs w:val="24"/>
          <w:lang w:val="en-GB"/>
        </w:rPr>
        <w:t xml:space="preserve">he </w:t>
      </w:r>
      <w:proofErr w:type="spellStart"/>
      <w:r w:rsidR="00E300B8" w:rsidRPr="002E5EAB">
        <w:rPr>
          <w:rFonts w:ascii="Times New Roman" w:hAnsi="Times New Roman" w:cs="Times New Roman"/>
          <w:sz w:val="24"/>
          <w:szCs w:val="24"/>
          <w:lang w:val="en-GB"/>
        </w:rPr>
        <w:t>Shari’ah</w:t>
      </w:r>
      <w:proofErr w:type="spellEnd"/>
      <w:r w:rsidR="005F4729" w:rsidRPr="002E5EAB">
        <w:rPr>
          <w:rFonts w:ascii="Times New Roman" w:hAnsi="Times New Roman" w:cs="Times New Roman"/>
          <w:sz w:val="24"/>
          <w:szCs w:val="24"/>
          <w:lang w:val="en-GB"/>
        </w:rPr>
        <w:t xml:space="preserve"> issues and positions on juridic</w:t>
      </w:r>
      <w:r w:rsidR="00626CBB" w:rsidRPr="002E5EAB">
        <w:rPr>
          <w:rFonts w:ascii="Times New Roman" w:hAnsi="Times New Roman" w:cs="Times New Roman"/>
          <w:sz w:val="24"/>
          <w:szCs w:val="24"/>
          <w:lang w:val="en-GB"/>
        </w:rPr>
        <w:t>al person and limited liability;</w:t>
      </w:r>
      <w:r w:rsidR="005F4729" w:rsidRPr="002E5EAB">
        <w:rPr>
          <w:rFonts w:ascii="Times New Roman" w:hAnsi="Times New Roman" w:cs="Times New Roman"/>
          <w:sz w:val="24"/>
          <w:szCs w:val="24"/>
          <w:lang w:val="en-GB"/>
        </w:rPr>
        <w:t xml:space="preserve"> </w:t>
      </w:r>
    </w:p>
    <w:p w:rsidR="002E5EAB" w:rsidRPr="002E5EAB" w:rsidRDefault="002E5EAB" w:rsidP="002E5EAB">
      <w:pPr>
        <w:pStyle w:val="ListParagraph"/>
        <w:numPr>
          <w:ilvl w:val="0"/>
          <w:numId w:val="18"/>
        </w:numPr>
        <w:spacing w:before="120" w:after="120" w:line="360" w:lineRule="auto"/>
        <w:rPr>
          <w:rFonts w:ascii="Times New Roman" w:hAnsi="Times New Roman" w:cs="Times New Roman"/>
          <w:sz w:val="24"/>
          <w:szCs w:val="24"/>
          <w:lang w:val="en-GB"/>
        </w:rPr>
      </w:pPr>
      <w:r w:rsidRPr="002E5EAB">
        <w:rPr>
          <w:rFonts w:ascii="Times New Roman" w:hAnsi="Times New Roman" w:cs="Times New Roman"/>
          <w:sz w:val="24"/>
          <w:szCs w:val="24"/>
          <w:lang w:val="en-GB"/>
        </w:rPr>
        <w:t>T</w:t>
      </w:r>
      <w:r w:rsidR="005F4729" w:rsidRPr="002E5EAB">
        <w:rPr>
          <w:rFonts w:ascii="Times New Roman" w:hAnsi="Times New Roman" w:cs="Times New Roman"/>
          <w:sz w:val="24"/>
          <w:szCs w:val="24"/>
          <w:lang w:val="en-GB"/>
        </w:rPr>
        <w:t>he economic issues and consequences of</w:t>
      </w:r>
      <w:r w:rsidR="000C2E56" w:rsidRPr="002E5EAB">
        <w:rPr>
          <w:rFonts w:ascii="Times New Roman" w:hAnsi="Times New Roman" w:cs="Times New Roman"/>
          <w:sz w:val="24"/>
          <w:szCs w:val="24"/>
          <w:lang w:val="en-GB"/>
        </w:rPr>
        <w:t xml:space="preserve"> the use (</w:t>
      </w:r>
      <w:proofErr w:type="spellStart"/>
      <w:r w:rsidR="000C2E56" w:rsidRPr="007B7319">
        <w:rPr>
          <w:rFonts w:ascii="Times New Roman" w:hAnsi="Times New Roman" w:cs="Times New Roman"/>
          <w:i/>
          <w:sz w:val="24"/>
          <w:szCs w:val="24"/>
          <w:lang w:val="en-GB"/>
          <w:rPrChange w:id="9" w:author="nazimali" w:date="2015-03-09T06:53:00Z">
            <w:rPr>
              <w:rFonts w:ascii="Times New Roman" w:hAnsi="Times New Roman" w:cs="Times New Roman"/>
              <w:sz w:val="24"/>
              <w:szCs w:val="24"/>
              <w:lang w:val="en-GB"/>
            </w:rPr>
          </w:rPrChange>
        </w:rPr>
        <w:t>maslaha</w:t>
      </w:r>
      <w:proofErr w:type="spellEnd"/>
      <w:r w:rsidR="000C2E56" w:rsidRPr="002E5EAB">
        <w:rPr>
          <w:rFonts w:ascii="Times New Roman" w:hAnsi="Times New Roman" w:cs="Times New Roman"/>
          <w:sz w:val="24"/>
          <w:szCs w:val="24"/>
          <w:lang w:val="en-GB"/>
        </w:rPr>
        <w:t>) and abuse (</w:t>
      </w:r>
      <w:proofErr w:type="spellStart"/>
      <w:r w:rsidR="000C2E56" w:rsidRPr="007B7319">
        <w:rPr>
          <w:rFonts w:ascii="Times New Roman" w:hAnsi="Times New Roman" w:cs="Times New Roman"/>
          <w:i/>
          <w:sz w:val="24"/>
          <w:szCs w:val="24"/>
          <w:lang w:val="en-GB"/>
          <w:rPrChange w:id="10" w:author="nazimali" w:date="2015-03-09T06:53:00Z">
            <w:rPr>
              <w:rFonts w:ascii="Times New Roman" w:hAnsi="Times New Roman" w:cs="Times New Roman"/>
              <w:sz w:val="24"/>
              <w:szCs w:val="24"/>
              <w:lang w:val="en-GB"/>
            </w:rPr>
          </w:rPrChange>
        </w:rPr>
        <w:t>ma</w:t>
      </w:r>
      <w:r w:rsidR="005F4729" w:rsidRPr="007B7319">
        <w:rPr>
          <w:rFonts w:ascii="Times New Roman" w:hAnsi="Times New Roman" w:cs="Times New Roman"/>
          <w:i/>
          <w:sz w:val="24"/>
          <w:szCs w:val="24"/>
          <w:lang w:val="en-GB"/>
          <w:rPrChange w:id="11" w:author="nazimali" w:date="2015-03-09T06:53:00Z">
            <w:rPr>
              <w:rFonts w:ascii="Times New Roman" w:hAnsi="Times New Roman" w:cs="Times New Roman"/>
              <w:sz w:val="24"/>
              <w:szCs w:val="24"/>
              <w:lang w:val="en-GB"/>
            </w:rPr>
          </w:rPrChange>
        </w:rPr>
        <w:t>fsada</w:t>
      </w:r>
      <w:proofErr w:type="spellEnd"/>
      <w:r w:rsidR="005F4729" w:rsidRPr="002E5EAB">
        <w:rPr>
          <w:rFonts w:ascii="Times New Roman" w:hAnsi="Times New Roman" w:cs="Times New Roman"/>
          <w:sz w:val="24"/>
          <w:szCs w:val="24"/>
          <w:lang w:val="en-GB"/>
        </w:rPr>
        <w:t>) o</w:t>
      </w:r>
      <w:r w:rsidR="00AD13AA" w:rsidRPr="002E5EAB">
        <w:rPr>
          <w:rFonts w:ascii="Times New Roman" w:hAnsi="Times New Roman" w:cs="Times New Roman"/>
          <w:sz w:val="24"/>
          <w:szCs w:val="24"/>
          <w:lang w:val="en-GB"/>
        </w:rPr>
        <w:t>f the limited liability concept and</w:t>
      </w:r>
      <w:r w:rsidR="005F4729" w:rsidRPr="002E5EAB">
        <w:rPr>
          <w:rFonts w:ascii="Times New Roman" w:hAnsi="Times New Roman" w:cs="Times New Roman"/>
          <w:sz w:val="24"/>
          <w:szCs w:val="24"/>
          <w:lang w:val="en-GB"/>
        </w:rPr>
        <w:t xml:space="preserve"> how t</w:t>
      </w:r>
      <w:r w:rsidR="000E080B" w:rsidRPr="002E5EAB">
        <w:rPr>
          <w:rFonts w:ascii="Times New Roman" w:hAnsi="Times New Roman" w:cs="Times New Roman"/>
          <w:sz w:val="24"/>
          <w:szCs w:val="24"/>
          <w:lang w:val="en-GB"/>
        </w:rPr>
        <w:t>o</w:t>
      </w:r>
      <w:r w:rsidRPr="002E5EAB">
        <w:rPr>
          <w:rFonts w:ascii="Times New Roman" w:hAnsi="Times New Roman" w:cs="Times New Roman"/>
          <w:sz w:val="24"/>
          <w:szCs w:val="24"/>
          <w:lang w:val="en-GB"/>
        </w:rPr>
        <w:t xml:space="preserve"> manage the costs and benefits;</w:t>
      </w:r>
    </w:p>
    <w:p w:rsidR="006158A6" w:rsidRPr="002E5EAB" w:rsidRDefault="000E080B" w:rsidP="002E5EAB">
      <w:pPr>
        <w:pStyle w:val="ListParagraph"/>
        <w:numPr>
          <w:ilvl w:val="0"/>
          <w:numId w:val="18"/>
        </w:numPr>
        <w:spacing w:before="120" w:after="120" w:line="360" w:lineRule="auto"/>
        <w:rPr>
          <w:rFonts w:ascii="Times New Roman" w:hAnsi="Times New Roman" w:cs="Times New Roman"/>
          <w:sz w:val="24"/>
          <w:szCs w:val="24"/>
          <w:lang w:val="en-GB"/>
        </w:rPr>
      </w:pPr>
      <w:proofErr w:type="spellStart"/>
      <w:r w:rsidRPr="002E5EAB">
        <w:rPr>
          <w:rFonts w:ascii="Times New Roman" w:hAnsi="Times New Roman" w:cs="Times New Roman"/>
          <w:sz w:val="24"/>
          <w:szCs w:val="24"/>
          <w:lang w:val="en-GB"/>
        </w:rPr>
        <w:t>Shari’ah</w:t>
      </w:r>
      <w:proofErr w:type="spellEnd"/>
      <w:r w:rsidRPr="002E5EAB">
        <w:rPr>
          <w:rFonts w:ascii="Times New Roman" w:hAnsi="Times New Roman" w:cs="Times New Roman"/>
          <w:sz w:val="24"/>
          <w:szCs w:val="24"/>
          <w:lang w:val="en-GB"/>
        </w:rPr>
        <w:t xml:space="preserve"> </w:t>
      </w:r>
      <w:r w:rsidR="005F4729" w:rsidRPr="002E5EAB">
        <w:rPr>
          <w:rFonts w:ascii="Times New Roman" w:hAnsi="Times New Roman" w:cs="Times New Roman"/>
          <w:sz w:val="24"/>
          <w:szCs w:val="24"/>
          <w:lang w:val="en-GB"/>
        </w:rPr>
        <w:t>compliant optimal organisation</w:t>
      </w:r>
      <w:r w:rsidR="00AE12C0" w:rsidRPr="002E5EAB">
        <w:rPr>
          <w:rFonts w:ascii="Times New Roman" w:hAnsi="Times New Roman" w:cs="Times New Roman"/>
          <w:sz w:val="24"/>
          <w:szCs w:val="24"/>
          <w:lang w:val="en-GB"/>
        </w:rPr>
        <w:t>al</w:t>
      </w:r>
      <w:r w:rsidR="005F4729" w:rsidRPr="002E5EAB">
        <w:rPr>
          <w:rFonts w:ascii="Times New Roman" w:hAnsi="Times New Roman" w:cs="Times New Roman"/>
          <w:sz w:val="24"/>
          <w:szCs w:val="24"/>
          <w:lang w:val="en-GB"/>
        </w:rPr>
        <w:t xml:space="preserve"> forms</w:t>
      </w:r>
      <w:r w:rsidR="00AD13AA" w:rsidRPr="002E5EAB">
        <w:rPr>
          <w:rFonts w:ascii="Times New Roman" w:hAnsi="Times New Roman" w:cs="Times New Roman"/>
          <w:sz w:val="24"/>
          <w:szCs w:val="24"/>
          <w:lang w:val="en-GB"/>
        </w:rPr>
        <w:t xml:space="preserve"> </w:t>
      </w:r>
      <w:r w:rsidR="00AE12C0" w:rsidRPr="002E5EAB">
        <w:rPr>
          <w:rFonts w:ascii="Times New Roman" w:hAnsi="Times New Roman" w:cs="Times New Roman"/>
          <w:sz w:val="24"/>
          <w:szCs w:val="24"/>
          <w:lang w:val="en-GB"/>
        </w:rPr>
        <w:t>in the context of</w:t>
      </w:r>
      <w:r w:rsidR="005F4729" w:rsidRPr="002E5EAB">
        <w:rPr>
          <w:rFonts w:ascii="Times New Roman" w:hAnsi="Times New Roman" w:cs="Times New Roman"/>
          <w:sz w:val="24"/>
          <w:szCs w:val="24"/>
          <w:lang w:val="en-GB"/>
        </w:rPr>
        <w:t xml:space="preserve"> the benefits and misuses of limited liability.</w:t>
      </w:r>
    </w:p>
    <w:p w:rsidR="00E868BC" w:rsidRPr="000E080B" w:rsidRDefault="009831EE" w:rsidP="005671C1">
      <w:pPr>
        <w:pStyle w:val="Heading1"/>
        <w:spacing w:before="120" w:after="120" w:line="360" w:lineRule="auto"/>
        <w:rPr>
          <w:rFonts w:ascii="Times New Roman" w:hAnsi="Times New Roman" w:cs="Times New Roman"/>
          <w:color w:val="FF0000"/>
          <w:sz w:val="24"/>
          <w:szCs w:val="24"/>
          <w:lang w:val="en-GB"/>
        </w:rPr>
      </w:pPr>
      <w:r w:rsidRPr="000E080B">
        <w:rPr>
          <w:rFonts w:ascii="Times New Roman" w:hAnsi="Times New Roman" w:cs="Times New Roman"/>
          <w:color w:val="FF0000"/>
          <w:sz w:val="24"/>
          <w:szCs w:val="24"/>
          <w:lang w:val="en-GB"/>
        </w:rPr>
        <w:t>Limited Liability and Legal Personality</w:t>
      </w:r>
      <w:r w:rsidR="00E45AC6" w:rsidRPr="000E080B">
        <w:rPr>
          <w:rFonts w:ascii="Times New Roman" w:hAnsi="Times New Roman" w:cs="Times New Roman"/>
          <w:color w:val="FF0000"/>
          <w:sz w:val="24"/>
          <w:szCs w:val="24"/>
          <w:lang w:val="en-GB"/>
        </w:rPr>
        <w:t xml:space="preserve">: </w:t>
      </w:r>
      <w:r w:rsidR="00CE6413" w:rsidRPr="000E080B">
        <w:rPr>
          <w:rFonts w:ascii="Times New Roman" w:hAnsi="Times New Roman" w:cs="Times New Roman"/>
          <w:color w:val="FF0000"/>
          <w:sz w:val="24"/>
          <w:szCs w:val="24"/>
          <w:lang w:val="en-GB"/>
        </w:rPr>
        <w:t>Benefits</w:t>
      </w:r>
      <w:r w:rsidR="00727281" w:rsidRPr="000E080B">
        <w:rPr>
          <w:rFonts w:ascii="Times New Roman" w:hAnsi="Times New Roman" w:cs="Times New Roman"/>
          <w:color w:val="FF0000"/>
          <w:sz w:val="24"/>
          <w:szCs w:val="24"/>
          <w:lang w:val="en-GB"/>
        </w:rPr>
        <w:t>, Costs and Concerns</w:t>
      </w:r>
    </w:p>
    <w:p w:rsidR="00B26FE5" w:rsidRPr="005671C1" w:rsidRDefault="00157892" w:rsidP="005671C1">
      <w:pPr>
        <w:spacing w:before="120" w:after="120" w:line="360" w:lineRule="auto"/>
        <w:rPr>
          <w:rFonts w:ascii="Times New Roman" w:hAnsi="Times New Roman" w:cs="Times New Roman"/>
          <w:sz w:val="24"/>
          <w:szCs w:val="24"/>
          <w:lang w:val="en-GB"/>
        </w:rPr>
      </w:pPr>
      <w:r w:rsidRPr="005671C1">
        <w:rPr>
          <w:rFonts w:ascii="Times New Roman" w:hAnsi="Times New Roman" w:cs="Times New Roman"/>
          <w:sz w:val="24"/>
          <w:szCs w:val="24"/>
          <w:lang w:val="en-GB"/>
        </w:rPr>
        <w:t xml:space="preserve">The workshop </w:t>
      </w:r>
      <w:r w:rsidR="00A769F1">
        <w:rPr>
          <w:rFonts w:ascii="Times New Roman" w:hAnsi="Times New Roman" w:cs="Times New Roman"/>
          <w:sz w:val="24"/>
          <w:szCs w:val="24"/>
          <w:lang w:val="en-GB"/>
        </w:rPr>
        <w:t xml:space="preserve">began by listing </w:t>
      </w:r>
      <w:r w:rsidR="00DE4F4E" w:rsidRPr="005671C1">
        <w:rPr>
          <w:rFonts w:ascii="Times New Roman" w:hAnsi="Times New Roman" w:cs="Times New Roman"/>
          <w:sz w:val="24"/>
          <w:szCs w:val="24"/>
          <w:lang w:val="en-GB"/>
        </w:rPr>
        <w:t>several benefits of limited liability such as ability to bring together large groups of investors as one body</w:t>
      </w:r>
      <w:r w:rsidR="0076139B" w:rsidRPr="005671C1">
        <w:rPr>
          <w:rFonts w:ascii="Times New Roman" w:hAnsi="Times New Roman" w:cs="Times New Roman"/>
          <w:sz w:val="24"/>
          <w:szCs w:val="24"/>
          <w:lang w:val="en-GB"/>
        </w:rPr>
        <w:t xml:space="preserve">, providing continuity for the enterprise regardless of </w:t>
      </w:r>
      <w:r w:rsidR="00A769F1">
        <w:rPr>
          <w:rFonts w:ascii="Times New Roman" w:hAnsi="Times New Roman" w:cs="Times New Roman"/>
          <w:sz w:val="24"/>
          <w:szCs w:val="24"/>
          <w:lang w:val="en-GB"/>
        </w:rPr>
        <w:t xml:space="preserve">the </w:t>
      </w:r>
      <w:r w:rsidR="0076139B" w:rsidRPr="005671C1">
        <w:rPr>
          <w:rFonts w:ascii="Times New Roman" w:hAnsi="Times New Roman" w:cs="Times New Roman"/>
          <w:sz w:val="24"/>
          <w:szCs w:val="24"/>
          <w:lang w:val="en-GB"/>
        </w:rPr>
        <w:t>changin</w:t>
      </w:r>
      <w:r w:rsidR="000E080B">
        <w:rPr>
          <w:rFonts w:ascii="Times New Roman" w:hAnsi="Times New Roman" w:cs="Times New Roman"/>
          <w:sz w:val="24"/>
          <w:szCs w:val="24"/>
          <w:lang w:val="en-GB"/>
        </w:rPr>
        <w:t>g circumstances of shareholders</w:t>
      </w:r>
      <w:r w:rsidR="0076139B" w:rsidRPr="005671C1">
        <w:rPr>
          <w:rFonts w:ascii="Times New Roman" w:hAnsi="Times New Roman" w:cs="Times New Roman"/>
          <w:sz w:val="24"/>
          <w:szCs w:val="24"/>
          <w:lang w:val="en-GB"/>
        </w:rPr>
        <w:t xml:space="preserve"> </w:t>
      </w:r>
      <w:r w:rsidR="00DE4F4E" w:rsidRPr="005671C1">
        <w:rPr>
          <w:rFonts w:ascii="Times New Roman" w:hAnsi="Times New Roman" w:cs="Times New Roman"/>
          <w:sz w:val="24"/>
          <w:szCs w:val="24"/>
          <w:lang w:val="en-GB"/>
        </w:rPr>
        <w:t>and shielding the</w:t>
      </w:r>
      <w:r w:rsidR="0076139B" w:rsidRPr="005671C1">
        <w:rPr>
          <w:rFonts w:ascii="Times New Roman" w:hAnsi="Times New Roman" w:cs="Times New Roman"/>
          <w:sz w:val="24"/>
          <w:szCs w:val="24"/>
          <w:lang w:val="en-GB"/>
        </w:rPr>
        <w:t xml:space="preserve"> shareholders </w:t>
      </w:r>
      <w:r w:rsidR="00DE4F4E" w:rsidRPr="005671C1">
        <w:rPr>
          <w:rFonts w:ascii="Times New Roman" w:hAnsi="Times New Roman" w:cs="Times New Roman"/>
          <w:sz w:val="24"/>
          <w:szCs w:val="24"/>
          <w:lang w:val="en-GB"/>
        </w:rPr>
        <w:t>from unanticipated liabilities aris</w:t>
      </w:r>
      <w:r w:rsidR="00FE4377" w:rsidRPr="005671C1">
        <w:rPr>
          <w:rFonts w:ascii="Times New Roman" w:hAnsi="Times New Roman" w:cs="Times New Roman"/>
          <w:sz w:val="24"/>
          <w:szCs w:val="24"/>
          <w:lang w:val="en-GB"/>
        </w:rPr>
        <w:t>ing</w:t>
      </w:r>
      <w:r w:rsidR="00DE4F4E" w:rsidRPr="005671C1">
        <w:rPr>
          <w:rFonts w:ascii="Times New Roman" w:hAnsi="Times New Roman" w:cs="Times New Roman"/>
          <w:sz w:val="24"/>
          <w:szCs w:val="24"/>
          <w:lang w:val="en-GB"/>
        </w:rPr>
        <w:t xml:space="preserve"> from </w:t>
      </w:r>
      <w:r w:rsidR="000E080B">
        <w:rPr>
          <w:rFonts w:ascii="Times New Roman" w:hAnsi="Times New Roman" w:cs="Times New Roman"/>
          <w:sz w:val="24"/>
          <w:szCs w:val="24"/>
          <w:lang w:val="en-GB"/>
        </w:rPr>
        <w:t xml:space="preserve">the </w:t>
      </w:r>
      <w:r w:rsidR="00683EA1" w:rsidRPr="005671C1">
        <w:rPr>
          <w:rFonts w:ascii="Times New Roman" w:hAnsi="Times New Roman" w:cs="Times New Roman"/>
          <w:sz w:val="24"/>
          <w:szCs w:val="24"/>
          <w:lang w:val="en-GB"/>
        </w:rPr>
        <w:t xml:space="preserve">running of the business. </w:t>
      </w:r>
      <w:r w:rsidR="000E080B">
        <w:rPr>
          <w:rFonts w:ascii="Times New Roman" w:hAnsi="Times New Roman" w:cs="Times New Roman"/>
          <w:sz w:val="24"/>
          <w:szCs w:val="24"/>
          <w:lang w:val="en-GB"/>
        </w:rPr>
        <w:t xml:space="preserve"> I</w:t>
      </w:r>
      <w:r w:rsidR="00FE4377" w:rsidRPr="005671C1">
        <w:rPr>
          <w:rFonts w:ascii="Times New Roman" w:hAnsi="Times New Roman" w:cs="Times New Roman"/>
          <w:sz w:val="24"/>
          <w:szCs w:val="24"/>
          <w:lang w:val="en-GB"/>
        </w:rPr>
        <w:t xml:space="preserve">t </w:t>
      </w:r>
      <w:r w:rsidR="000E080B">
        <w:rPr>
          <w:rFonts w:ascii="Times New Roman" w:hAnsi="Times New Roman" w:cs="Times New Roman"/>
          <w:sz w:val="24"/>
          <w:szCs w:val="24"/>
          <w:lang w:val="en-GB"/>
        </w:rPr>
        <w:t xml:space="preserve">also </w:t>
      </w:r>
      <w:r w:rsidR="00DE4F4E" w:rsidRPr="005671C1">
        <w:rPr>
          <w:rFonts w:ascii="Times New Roman" w:hAnsi="Times New Roman" w:cs="Times New Roman"/>
          <w:sz w:val="24"/>
          <w:szCs w:val="24"/>
          <w:lang w:val="en-GB"/>
        </w:rPr>
        <w:t xml:space="preserve">provides investors an opportunity </w:t>
      </w:r>
      <w:r w:rsidR="00FE4377" w:rsidRPr="005671C1">
        <w:rPr>
          <w:rFonts w:ascii="Times New Roman" w:hAnsi="Times New Roman" w:cs="Times New Roman"/>
          <w:sz w:val="24"/>
          <w:szCs w:val="24"/>
          <w:lang w:val="en-GB"/>
        </w:rPr>
        <w:t>to diversify their inve</w:t>
      </w:r>
      <w:r w:rsidR="00E66901">
        <w:rPr>
          <w:rFonts w:ascii="Times New Roman" w:hAnsi="Times New Roman" w:cs="Times New Roman"/>
          <w:sz w:val="24"/>
          <w:szCs w:val="24"/>
          <w:lang w:val="en-GB"/>
        </w:rPr>
        <w:t>stments</w:t>
      </w:r>
      <w:r w:rsidR="00DE4F4E" w:rsidRPr="005671C1">
        <w:rPr>
          <w:rFonts w:ascii="Times New Roman" w:hAnsi="Times New Roman" w:cs="Times New Roman"/>
          <w:sz w:val="24"/>
          <w:szCs w:val="24"/>
          <w:lang w:val="en-GB"/>
        </w:rPr>
        <w:t xml:space="preserve"> across various projects rather than </w:t>
      </w:r>
      <w:r w:rsidR="00E66901">
        <w:rPr>
          <w:rFonts w:ascii="Times New Roman" w:hAnsi="Times New Roman" w:cs="Times New Roman"/>
          <w:sz w:val="24"/>
          <w:szCs w:val="24"/>
          <w:lang w:val="en-GB"/>
        </w:rPr>
        <w:t>just in projects</w:t>
      </w:r>
      <w:r w:rsidR="000E080B">
        <w:rPr>
          <w:rFonts w:ascii="Times New Roman" w:hAnsi="Times New Roman" w:cs="Times New Roman"/>
          <w:sz w:val="24"/>
          <w:szCs w:val="24"/>
          <w:lang w:val="en-GB"/>
        </w:rPr>
        <w:t xml:space="preserve"> </w:t>
      </w:r>
      <w:r w:rsidR="000E080B">
        <w:rPr>
          <w:rFonts w:ascii="Times New Roman" w:hAnsi="Times New Roman" w:cs="Times New Roman"/>
          <w:sz w:val="24"/>
          <w:szCs w:val="24"/>
          <w:lang w:val="en-GB"/>
        </w:rPr>
        <w:lastRenderedPageBreak/>
        <w:t>that</w:t>
      </w:r>
      <w:r w:rsidR="00E66901">
        <w:rPr>
          <w:rFonts w:ascii="Times New Roman" w:hAnsi="Times New Roman" w:cs="Times New Roman"/>
          <w:sz w:val="24"/>
          <w:szCs w:val="24"/>
          <w:lang w:val="en-GB"/>
        </w:rPr>
        <w:t xml:space="preserve"> they can manage </w:t>
      </w:r>
      <w:r w:rsidR="00DE4F4E" w:rsidRPr="005671C1">
        <w:rPr>
          <w:rFonts w:ascii="Times New Roman" w:hAnsi="Times New Roman" w:cs="Times New Roman"/>
          <w:sz w:val="24"/>
          <w:szCs w:val="24"/>
          <w:lang w:val="en-GB"/>
        </w:rPr>
        <w:t>themselves.</w:t>
      </w:r>
      <w:r w:rsidR="00FE4377" w:rsidRPr="005671C1">
        <w:rPr>
          <w:rFonts w:ascii="Times New Roman" w:hAnsi="Times New Roman" w:cs="Times New Roman"/>
          <w:sz w:val="24"/>
          <w:szCs w:val="24"/>
          <w:lang w:val="en-GB"/>
        </w:rPr>
        <w:t xml:space="preserve"> </w:t>
      </w:r>
      <w:r w:rsidR="000E080B">
        <w:rPr>
          <w:rFonts w:ascii="Times New Roman" w:hAnsi="Times New Roman" w:cs="Times New Roman"/>
          <w:sz w:val="24"/>
          <w:szCs w:val="24"/>
          <w:lang w:val="en-GB"/>
        </w:rPr>
        <w:t xml:space="preserve"> </w:t>
      </w:r>
      <w:r w:rsidR="00E66901">
        <w:rPr>
          <w:rFonts w:ascii="Times New Roman" w:hAnsi="Times New Roman" w:cs="Times New Roman"/>
          <w:sz w:val="24"/>
          <w:szCs w:val="24"/>
          <w:lang w:val="en-GB"/>
        </w:rPr>
        <w:t>L</w:t>
      </w:r>
      <w:r w:rsidR="00B26FE5" w:rsidRPr="005671C1">
        <w:rPr>
          <w:rFonts w:ascii="Times New Roman" w:hAnsi="Times New Roman" w:cs="Times New Roman"/>
          <w:sz w:val="24"/>
          <w:szCs w:val="24"/>
          <w:lang w:val="en-GB"/>
        </w:rPr>
        <w:t>imited liability also</w:t>
      </w:r>
      <w:r w:rsidR="0076139B" w:rsidRPr="005671C1">
        <w:rPr>
          <w:rFonts w:ascii="Times New Roman" w:hAnsi="Times New Roman" w:cs="Times New Roman"/>
          <w:sz w:val="24"/>
          <w:szCs w:val="24"/>
          <w:lang w:val="en-GB"/>
        </w:rPr>
        <w:t xml:space="preserve"> enables small save</w:t>
      </w:r>
      <w:r w:rsidR="000E080B">
        <w:rPr>
          <w:rFonts w:ascii="Times New Roman" w:hAnsi="Times New Roman" w:cs="Times New Roman"/>
          <w:sz w:val="24"/>
          <w:szCs w:val="24"/>
          <w:lang w:val="en-GB"/>
        </w:rPr>
        <w:t>rs to invest in businesses that</w:t>
      </w:r>
      <w:r w:rsidR="0076139B" w:rsidRPr="005671C1">
        <w:rPr>
          <w:rFonts w:ascii="Times New Roman" w:hAnsi="Times New Roman" w:cs="Times New Roman"/>
          <w:sz w:val="24"/>
          <w:szCs w:val="24"/>
          <w:lang w:val="en-GB"/>
        </w:rPr>
        <w:t xml:space="preserve"> otherwise may be confined to wealthier investors. </w:t>
      </w:r>
      <w:r w:rsidR="00B26FE5" w:rsidRPr="005671C1">
        <w:rPr>
          <w:rFonts w:ascii="Times New Roman" w:hAnsi="Times New Roman" w:cs="Times New Roman"/>
          <w:sz w:val="24"/>
          <w:szCs w:val="24"/>
          <w:lang w:val="en-GB"/>
        </w:rPr>
        <w:t xml:space="preserve"> </w:t>
      </w:r>
    </w:p>
    <w:p w:rsidR="00FE4377" w:rsidRPr="005671C1" w:rsidRDefault="000E080B" w:rsidP="005671C1">
      <w:pPr>
        <w:spacing w:before="120" w:after="120" w:line="360" w:lineRule="auto"/>
        <w:rPr>
          <w:rFonts w:ascii="Times New Roman" w:hAnsi="Times New Roman" w:cs="Times New Roman"/>
          <w:sz w:val="24"/>
          <w:szCs w:val="24"/>
          <w:lang w:val="en-GB"/>
        </w:rPr>
      </w:pPr>
      <w:r>
        <w:rPr>
          <w:rFonts w:ascii="Times New Roman" w:hAnsi="Times New Roman" w:cs="Times New Roman"/>
          <w:sz w:val="24"/>
          <w:szCs w:val="24"/>
          <w:lang w:val="en-GB"/>
        </w:rPr>
        <w:t>T</w:t>
      </w:r>
      <w:r w:rsidR="00FE4377" w:rsidRPr="005671C1">
        <w:rPr>
          <w:rFonts w:ascii="Times New Roman" w:hAnsi="Times New Roman" w:cs="Times New Roman"/>
          <w:sz w:val="24"/>
          <w:szCs w:val="24"/>
          <w:lang w:val="en-GB"/>
        </w:rPr>
        <w:t>hese benefits</w:t>
      </w:r>
      <w:r>
        <w:rPr>
          <w:rFonts w:ascii="Times New Roman" w:hAnsi="Times New Roman" w:cs="Times New Roman"/>
          <w:sz w:val="24"/>
          <w:szCs w:val="24"/>
          <w:lang w:val="en-GB"/>
        </w:rPr>
        <w:t>, however,</w:t>
      </w:r>
      <w:r w:rsidR="00FE4377" w:rsidRPr="005671C1">
        <w:rPr>
          <w:rFonts w:ascii="Times New Roman" w:hAnsi="Times New Roman" w:cs="Times New Roman"/>
          <w:sz w:val="24"/>
          <w:szCs w:val="24"/>
          <w:lang w:val="en-GB"/>
        </w:rPr>
        <w:t xml:space="preserve"> come wi</w:t>
      </w:r>
      <w:r w:rsidR="00E66901">
        <w:rPr>
          <w:rFonts w:ascii="Times New Roman" w:hAnsi="Times New Roman" w:cs="Times New Roman"/>
          <w:sz w:val="24"/>
          <w:szCs w:val="24"/>
          <w:lang w:val="en-GB"/>
        </w:rPr>
        <w:t>th certain disadvantages</w:t>
      </w:r>
      <w:r w:rsidR="00FE4377" w:rsidRPr="005671C1">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w:t>
      </w:r>
      <w:r w:rsidR="00FE4377" w:rsidRPr="005671C1">
        <w:rPr>
          <w:rFonts w:ascii="Times New Roman" w:hAnsi="Times New Roman" w:cs="Times New Roman"/>
          <w:sz w:val="24"/>
          <w:szCs w:val="24"/>
          <w:lang w:val="en-GB"/>
        </w:rPr>
        <w:t xml:space="preserve">For example; it </w:t>
      </w:r>
      <w:r w:rsidR="00DE4F4E" w:rsidRPr="005671C1">
        <w:rPr>
          <w:rFonts w:ascii="Times New Roman" w:hAnsi="Times New Roman" w:cs="Times New Roman"/>
          <w:sz w:val="24"/>
          <w:szCs w:val="24"/>
          <w:lang w:val="en-GB"/>
        </w:rPr>
        <w:t>allow</w:t>
      </w:r>
      <w:r w:rsidR="00FE4377" w:rsidRPr="005671C1">
        <w:rPr>
          <w:rFonts w:ascii="Times New Roman" w:hAnsi="Times New Roman" w:cs="Times New Roman"/>
          <w:sz w:val="24"/>
          <w:szCs w:val="24"/>
          <w:lang w:val="en-GB"/>
        </w:rPr>
        <w:t>s</w:t>
      </w:r>
      <w:r w:rsidR="00DE4F4E" w:rsidRPr="005671C1">
        <w:rPr>
          <w:rFonts w:ascii="Times New Roman" w:hAnsi="Times New Roman" w:cs="Times New Roman"/>
          <w:sz w:val="24"/>
          <w:szCs w:val="24"/>
          <w:lang w:val="en-GB"/>
        </w:rPr>
        <w:t xml:space="preserve"> business managers to </w:t>
      </w:r>
      <w:r w:rsidR="00FE4377" w:rsidRPr="005671C1">
        <w:rPr>
          <w:rFonts w:ascii="Times New Roman" w:hAnsi="Times New Roman" w:cs="Times New Roman"/>
          <w:sz w:val="24"/>
          <w:szCs w:val="24"/>
          <w:lang w:val="en-GB"/>
        </w:rPr>
        <w:t>sometime</w:t>
      </w:r>
      <w:r w:rsidR="00C070DA">
        <w:rPr>
          <w:rFonts w:ascii="Times New Roman" w:hAnsi="Times New Roman" w:cs="Times New Roman"/>
          <w:sz w:val="24"/>
          <w:szCs w:val="24"/>
          <w:lang w:val="en-GB"/>
        </w:rPr>
        <w:t>s</w:t>
      </w:r>
      <w:r w:rsidR="00FE4377" w:rsidRPr="005671C1">
        <w:rPr>
          <w:rFonts w:ascii="Times New Roman" w:hAnsi="Times New Roman" w:cs="Times New Roman"/>
          <w:sz w:val="24"/>
          <w:szCs w:val="24"/>
          <w:lang w:val="en-GB"/>
        </w:rPr>
        <w:t xml:space="preserve"> indulge in </w:t>
      </w:r>
      <w:r w:rsidR="00DE4F4E" w:rsidRPr="005671C1">
        <w:rPr>
          <w:rFonts w:ascii="Times New Roman" w:hAnsi="Times New Roman" w:cs="Times New Roman"/>
          <w:sz w:val="24"/>
          <w:szCs w:val="24"/>
          <w:lang w:val="en-GB"/>
        </w:rPr>
        <w:t xml:space="preserve">excessive risk </w:t>
      </w:r>
      <w:r w:rsidR="00FE4377" w:rsidRPr="005671C1">
        <w:rPr>
          <w:rFonts w:ascii="Times New Roman" w:hAnsi="Times New Roman" w:cs="Times New Roman"/>
          <w:sz w:val="24"/>
          <w:szCs w:val="24"/>
          <w:lang w:val="en-GB"/>
        </w:rPr>
        <w:t xml:space="preserve">taking by </w:t>
      </w:r>
      <w:r w:rsidR="00DE4F4E" w:rsidRPr="005671C1">
        <w:rPr>
          <w:rFonts w:ascii="Times New Roman" w:hAnsi="Times New Roman" w:cs="Times New Roman"/>
          <w:sz w:val="24"/>
          <w:szCs w:val="24"/>
          <w:lang w:val="en-GB"/>
        </w:rPr>
        <w:t>borrow</w:t>
      </w:r>
      <w:r w:rsidR="00FE4377" w:rsidRPr="005671C1">
        <w:rPr>
          <w:rFonts w:ascii="Times New Roman" w:hAnsi="Times New Roman" w:cs="Times New Roman"/>
          <w:sz w:val="24"/>
          <w:szCs w:val="24"/>
          <w:lang w:val="en-GB"/>
        </w:rPr>
        <w:t>ing</w:t>
      </w:r>
      <w:r w:rsidR="00DE4F4E" w:rsidRPr="005671C1">
        <w:rPr>
          <w:rFonts w:ascii="Times New Roman" w:hAnsi="Times New Roman" w:cs="Times New Roman"/>
          <w:sz w:val="24"/>
          <w:szCs w:val="24"/>
          <w:lang w:val="en-GB"/>
        </w:rPr>
        <w:t xml:space="preserve"> huge amounts of money to increase profits and hide behind the corp</w:t>
      </w:r>
      <w:r w:rsidR="00FE4377" w:rsidRPr="005671C1">
        <w:rPr>
          <w:rFonts w:ascii="Times New Roman" w:hAnsi="Times New Roman" w:cs="Times New Roman"/>
          <w:sz w:val="24"/>
          <w:szCs w:val="24"/>
          <w:lang w:val="en-GB"/>
        </w:rPr>
        <w:t>orate veil if the venture fails</w:t>
      </w:r>
      <w:r w:rsidR="0076139B" w:rsidRPr="005671C1">
        <w:rPr>
          <w:rFonts w:ascii="Times New Roman" w:hAnsi="Times New Roman" w:cs="Times New Roman"/>
          <w:sz w:val="24"/>
          <w:szCs w:val="24"/>
          <w:lang w:val="en-GB"/>
        </w:rPr>
        <w:t xml:space="preserve">, which </w:t>
      </w:r>
      <w:r w:rsidR="00683EA1" w:rsidRPr="005671C1">
        <w:rPr>
          <w:rFonts w:ascii="Times New Roman" w:hAnsi="Times New Roman" w:cs="Times New Roman"/>
          <w:sz w:val="24"/>
          <w:szCs w:val="24"/>
          <w:lang w:val="en-GB"/>
        </w:rPr>
        <w:t xml:space="preserve">results in </w:t>
      </w:r>
      <w:r>
        <w:rPr>
          <w:rFonts w:ascii="Times New Roman" w:hAnsi="Times New Roman" w:cs="Times New Roman"/>
          <w:sz w:val="24"/>
          <w:szCs w:val="24"/>
          <w:lang w:val="en-GB"/>
        </w:rPr>
        <w:t>the privatis</w:t>
      </w:r>
      <w:r w:rsidR="00FE4377" w:rsidRPr="005671C1">
        <w:rPr>
          <w:rFonts w:ascii="Times New Roman" w:hAnsi="Times New Roman" w:cs="Times New Roman"/>
          <w:sz w:val="24"/>
          <w:szCs w:val="24"/>
          <w:lang w:val="en-GB"/>
        </w:rPr>
        <w:t>ation of gains and socialisation of losses.</w:t>
      </w:r>
      <w:r w:rsidR="008C2A16" w:rsidRPr="005671C1">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w:t>
      </w:r>
      <w:r w:rsidR="008C2A16" w:rsidRPr="0057573F">
        <w:rPr>
          <w:rFonts w:ascii="Times New Roman" w:hAnsi="Times New Roman" w:cs="Times New Roman"/>
          <w:sz w:val="24"/>
          <w:szCs w:val="24"/>
          <w:highlight w:val="yellow"/>
          <w:lang w:val="en-GB"/>
        </w:rPr>
        <w:t xml:space="preserve">Many of the </w:t>
      </w:r>
      <w:r w:rsidR="00480ACF" w:rsidRPr="0057573F">
        <w:rPr>
          <w:rFonts w:ascii="Times New Roman" w:hAnsi="Times New Roman" w:cs="Times New Roman"/>
          <w:sz w:val="24"/>
          <w:szCs w:val="24"/>
          <w:highlight w:val="yellow"/>
          <w:lang w:val="en-GB"/>
        </w:rPr>
        <w:t>ills</w:t>
      </w:r>
      <w:r w:rsidR="008C2A16" w:rsidRPr="0057573F">
        <w:rPr>
          <w:rFonts w:ascii="Times New Roman" w:hAnsi="Times New Roman" w:cs="Times New Roman"/>
          <w:sz w:val="24"/>
          <w:szCs w:val="24"/>
          <w:highlight w:val="yellow"/>
          <w:lang w:val="en-GB"/>
        </w:rPr>
        <w:t xml:space="preserve"> in today’s financial system</w:t>
      </w:r>
      <w:r w:rsidR="00AE12C0" w:rsidRPr="0057573F">
        <w:rPr>
          <w:rFonts w:ascii="Times New Roman" w:hAnsi="Times New Roman" w:cs="Times New Roman"/>
          <w:sz w:val="24"/>
          <w:szCs w:val="24"/>
          <w:highlight w:val="yellow"/>
          <w:lang w:val="en-GB"/>
        </w:rPr>
        <w:t>,</w:t>
      </w:r>
      <w:r w:rsidR="00E66901" w:rsidRPr="0057573F">
        <w:rPr>
          <w:rFonts w:ascii="Times New Roman" w:hAnsi="Times New Roman" w:cs="Times New Roman"/>
          <w:sz w:val="24"/>
          <w:szCs w:val="24"/>
          <w:highlight w:val="yellow"/>
          <w:lang w:val="en-GB"/>
        </w:rPr>
        <w:t xml:space="preserve"> such as</w:t>
      </w:r>
      <w:r w:rsidR="008C2A16" w:rsidRPr="0057573F">
        <w:rPr>
          <w:rFonts w:ascii="Times New Roman" w:hAnsi="Times New Roman" w:cs="Times New Roman"/>
          <w:sz w:val="24"/>
          <w:szCs w:val="24"/>
          <w:highlight w:val="yellow"/>
          <w:lang w:val="en-GB"/>
        </w:rPr>
        <w:t xml:space="preserve"> </w:t>
      </w:r>
      <w:r w:rsidR="00B26FE5" w:rsidRPr="0057573F">
        <w:rPr>
          <w:rFonts w:ascii="Times New Roman" w:hAnsi="Times New Roman" w:cs="Times New Roman"/>
          <w:sz w:val="24"/>
          <w:szCs w:val="24"/>
          <w:highlight w:val="yellow"/>
          <w:lang w:val="en-GB"/>
        </w:rPr>
        <w:t xml:space="preserve">short-termism in the financial </w:t>
      </w:r>
      <w:r w:rsidR="008C2A16" w:rsidRPr="0057573F">
        <w:rPr>
          <w:rFonts w:ascii="Times New Roman" w:hAnsi="Times New Roman" w:cs="Times New Roman"/>
          <w:sz w:val="24"/>
          <w:szCs w:val="24"/>
          <w:highlight w:val="yellow"/>
          <w:lang w:val="en-GB"/>
        </w:rPr>
        <w:t>markets, excessive indebtedness and</w:t>
      </w:r>
      <w:r w:rsidR="00B26FE5" w:rsidRPr="0057573F">
        <w:rPr>
          <w:rFonts w:ascii="Times New Roman" w:hAnsi="Times New Roman" w:cs="Times New Roman"/>
          <w:sz w:val="24"/>
          <w:szCs w:val="24"/>
          <w:highlight w:val="yellow"/>
          <w:lang w:val="en-GB"/>
        </w:rPr>
        <w:t xml:space="preserve"> speculative </w:t>
      </w:r>
      <w:r w:rsidR="00AE12C0" w:rsidRPr="0057573F">
        <w:rPr>
          <w:rFonts w:ascii="Times New Roman" w:hAnsi="Times New Roman" w:cs="Times New Roman"/>
          <w:sz w:val="24"/>
          <w:szCs w:val="24"/>
          <w:highlight w:val="yellow"/>
          <w:lang w:val="en-GB"/>
        </w:rPr>
        <w:t>risk-</w:t>
      </w:r>
      <w:r w:rsidR="00B26FE5" w:rsidRPr="0057573F">
        <w:rPr>
          <w:rFonts w:ascii="Times New Roman" w:hAnsi="Times New Roman" w:cs="Times New Roman"/>
          <w:sz w:val="24"/>
          <w:szCs w:val="24"/>
          <w:highlight w:val="yellow"/>
          <w:lang w:val="en-GB"/>
        </w:rPr>
        <w:t xml:space="preserve">taking </w:t>
      </w:r>
      <w:r w:rsidR="008C2A16" w:rsidRPr="0057573F">
        <w:rPr>
          <w:rFonts w:ascii="Times New Roman" w:hAnsi="Times New Roman" w:cs="Times New Roman"/>
          <w:sz w:val="24"/>
          <w:szCs w:val="24"/>
          <w:highlight w:val="yellow"/>
          <w:lang w:val="en-GB"/>
        </w:rPr>
        <w:t xml:space="preserve">can be attributed to the concept </w:t>
      </w:r>
      <w:r w:rsidR="00B26FE5" w:rsidRPr="0057573F">
        <w:rPr>
          <w:rFonts w:ascii="Times New Roman" w:hAnsi="Times New Roman" w:cs="Times New Roman"/>
          <w:sz w:val="24"/>
          <w:szCs w:val="24"/>
          <w:highlight w:val="yellow"/>
          <w:lang w:val="en-GB"/>
        </w:rPr>
        <w:t>of limited liability</w:t>
      </w:r>
      <w:r w:rsidR="0076139B" w:rsidRPr="0057573F">
        <w:rPr>
          <w:rFonts w:ascii="Times New Roman" w:hAnsi="Times New Roman" w:cs="Times New Roman"/>
          <w:sz w:val="24"/>
          <w:szCs w:val="24"/>
          <w:highlight w:val="yellow"/>
          <w:lang w:val="en-GB"/>
        </w:rPr>
        <w:t xml:space="preserve"> as those </w:t>
      </w:r>
      <w:r w:rsidR="00683EA1" w:rsidRPr="0057573F">
        <w:rPr>
          <w:rFonts w:ascii="Times New Roman" w:hAnsi="Times New Roman" w:cs="Times New Roman"/>
          <w:sz w:val="24"/>
          <w:szCs w:val="24"/>
          <w:highlight w:val="yellow"/>
          <w:lang w:val="en-GB"/>
        </w:rPr>
        <w:t>responsible a</w:t>
      </w:r>
      <w:r w:rsidR="0076139B" w:rsidRPr="0057573F">
        <w:rPr>
          <w:rFonts w:ascii="Times New Roman" w:hAnsi="Times New Roman" w:cs="Times New Roman"/>
          <w:sz w:val="24"/>
          <w:szCs w:val="24"/>
          <w:highlight w:val="yellow"/>
          <w:lang w:val="en-GB"/>
        </w:rPr>
        <w:t xml:space="preserve">re able to protect their personal wealth regardless of what happens to the venture </w:t>
      </w:r>
      <w:r w:rsidRPr="0057573F">
        <w:rPr>
          <w:rFonts w:ascii="Times New Roman" w:hAnsi="Times New Roman" w:cs="Times New Roman"/>
          <w:sz w:val="24"/>
          <w:szCs w:val="24"/>
          <w:highlight w:val="yellow"/>
          <w:lang w:val="en-GB"/>
        </w:rPr>
        <w:t>for which they are responsible</w:t>
      </w:r>
      <w:r w:rsidR="00B26FE5" w:rsidRPr="0057573F">
        <w:rPr>
          <w:rFonts w:ascii="Times New Roman" w:hAnsi="Times New Roman" w:cs="Times New Roman"/>
          <w:sz w:val="24"/>
          <w:szCs w:val="24"/>
          <w:highlight w:val="yellow"/>
          <w:lang w:val="en-GB"/>
        </w:rPr>
        <w:t>.</w:t>
      </w:r>
    </w:p>
    <w:p w:rsidR="001747F3" w:rsidRPr="005671C1" w:rsidRDefault="001747F3" w:rsidP="005671C1">
      <w:pPr>
        <w:spacing w:before="120" w:after="120" w:line="360" w:lineRule="auto"/>
        <w:rPr>
          <w:rFonts w:ascii="Times New Roman" w:hAnsi="Times New Roman" w:cs="Times New Roman"/>
          <w:sz w:val="24"/>
          <w:szCs w:val="24"/>
          <w:lang w:val="en-GB"/>
        </w:rPr>
      </w:pPr>
      <w:r w:rsidRPr="005671C1">
        <w:rPr>
          <w:rFonts w:ascii="Times New Roman" w:hAnsi="Times New Roman" w:cs="Times New Roman"/>
          <w:sz w:val="24"/>
          <w:szCs w:val="24"/>
          <w:lang w:val="en-GB"/>
        </w:rPr>
        <w:t>The presenter als</w:t>
      </w:r>
      <w:r w:rsidR="000E080B">
        <w:rPr>
          <w:rFonts w:ascii="Times New Roman" w:hAnsi="Times New Roman" w:cs="Times New Roman"/>
          <w:sz w:val="24"/>
          <w:szCs w:val="24"/>
          <w:lang w:val="en-GB"/>
        </w:rPr>
        <w:t>o posed certain questions to</w:t>
      </w:r>
      <w:r w:rsidRPr="005671C1">
        <w:rPr>
          <w:rFonts w:ascii="Times New Roman" w:hAnsi="Times New Roman" w:cs="Times New Roman"/>
          <w:sz w:val="24"/>
          <w:szCs w:val="24"/>
          <w:lang w:val="en-GB"/>
        </w:rPr>
        <w:t xml:space="preserve"> the participants. </w:t>
      </w:r>
      <w:r w:rsidR="000E080B">
        <w:rPr>
          <w:rFonts w:ascii="Times New Roman" w:hAnsi="Times New Roman" w:cs="Times New Roman"/>
          <w:sz w:val="24"/>
          <w:szCs w:val="24"/>
          <w:lang w:val="en-GB"/>
        </w:rPr>
        <w:t xml:space="preserve"> </w:t>
      </w:r>
      <w:r w:rsidRPr="005671C1">
        <w:rPr>
          <w:rFonts w:ascii="Times New Roman" w:hAnsi="Times New Roman" w:cs="Times New Roman"/>
          <w:sz w:val="24"/>
          <w:szCs w:val="24"/>
          <w:lang w:val="en-GB"/>
        </w:rPr>
        <w:t xml:space="preserve">For example: </w:t>
      </w:r>
    </w:p>
    <w:p w:rsidR="001747F3" w:rsidRPr="005671C1" w:rsidRDefault="00461757" w:rsidP="005671C1">
      <w:pPr>
        <w:pStyle w:val="ListParagraph"/>
        <w:numPr>
          <w:ilvl w:val="0"/>
          <w:numId w:val="17"/>
        </w:numPr>
        <w:spacing w:before="120" w:after="120" w:line="360" w:lineRule="auto"/>
        <w:rPr>
          <w:rFonts w:ascii="Times New Roman" w:hAnsi="Times New Roman" w:cs="Times New Roman"/>
          <w:sz w:val="24"/>
          <w:szCs w:val="24"/>
          <w:lang w:val="en-GB"/>
        </w:rPr>
      </w:pPr>
      <w:r w:rsidRPr="005671C1">
        <w:rPr>
          <w:rFonts w:ascii="Times New Roman" w:hAnsi="Times New Roman" w:cs="Times New Roman"/>
          <w:sz w:val="24"/>
          <w:szCs w:val="24"/>
          <w:lang w:val="en-GB"/>
        </w:rPr>
        <w:t>When</w:t>
      </w:r>
      <w:r w:rsidR="001747F3" w:rsidRPr="005671C1">
        <w:rPr>
          <w:rFonts w:ascii="Times New Roman" w:hAnsi="Times New Roman" w:cs="Times New Roman"/>
          <w:sz w:val="24"/>
          <w:szCs w:val="24"/>
          <w:lang w:val="en-GB"/>
        </w:rPr>
        <w:t xml:space="preserve"> </w:t>
      </w:r>
      <w:r w:rsidR="00AE03A7" w:rsidRPr="005671C1">
        <w:rPr>
          <w:rFonts w:ascii="Times New Roman" w:hAnsi="Times New Roman" w:cs="Times New Roman"/>
          <w:sz w:val="24"/>
          <w:szCs w:val="24"/>
          <w:lang w:val="en-GB"/>
        </w:rPr>
        <w:t xml:space="preserve">can </w:t>
      </w:r>
      <w:r w:rsidR="001747F3" w:rsidRPr="005671C1">
        <w:rPr>
          <w:rFonts w:ascii="Times New Roman" w:hAnsi="Times New Roman" w:cs="Times New Roman"/>
          <w:sz w:val="24"/>
          <w:szCs w:val="24"/>
          <w:lang w:val="en-GB"/>
        </w:rPr>
        <w:t>the corporate veil be pierced</w:t>
      </w:r>
      <w:r w:rsidR="00AE03A7" w:rsidRPr="005671C1">
        <w:rPr>
          <w:rFonts w:ascii="Times New Roman" w:hAnsi="Times New Roman" w:cs="Times New Roman"/>
          <w:sz w:val="24"/>
          <w:szCs w:val="24"/>
          <w:lang w:val="en-GB"/>
        </w:rPr>
        <w:t xml:space="preserve">? </w:t>
      </w:r>
      <w:r w:rsidR="000E080B">
        <w:rPr>
          <w:rFonts w:ascii="Times New Roman" w:hAnsi="Times New Roman" w:cs="Times New Roman"/>
          <w:sz w:val="24"/>
          <w:szCs w:val="24"/>
          <w:lang w:val="en-GB"/>
        </w:rPr>
        <w:t xml:space="preserve"> </w:t>
      </w:r>
      <w:r w:rsidR="001747F3" w:rsidRPr="005671C1">
        <w:rPr>
          <w:rFonts w:ascii="Times New Roman" w:hAnsi="Times New Roman" w:cs="Times New Roman"/>
          <w:sz w:val="24"/>
          <w:szCs w:val="24"/>
          <w:lang w:val="en-GB"/>
        </w:rPr>
        <w:t xml:space="preserve">And </w:t>
      </w:r>
      <w:r w:rsidR="00C070DA">
        <w:rPr>
          <w:rFonts w:ascii="Times New Roman" w:hAnsi="Times New Roman" w:cs="Times New Roman"/>
          <w:sz w:val="24"/>
          <w:szCs w:val="24"/>
          <w:lang w:val="en-GB"/>
        </w:rPr>
        <w:t>should it be automatic</w:t>
      </w:r>
      <w:r w:rsidR="001747F3" w:rsidRPr="005671C1">
        <w:rPr>
          <w:rFonts w:ascii="Times New Roman" w:hAnsi="Times New Roman" w:cs="Times New Roman"/>
          <w:sz w:val="24"/>
          <w:szCs w:val="24"/>
          <w:lang w:val="en-GB"/>
        </w:rPr>
        <w:t xml:space="preserve"> or s</w:t>
      </w:r>
      <w:r w:rsidR="00C070DA">
        <w:rPr>
          <w:rFonts w:ascii="Times New Roman" w:hAnsi="Times New Roman" w:cs="Times New Roman"/>
          <w:sz w:val="24"/>
          <w:szCs w:val="24"/>
          <w:lang w:val="en-GB"/>
        </w:rPr>
        <w:t>hould it be looked at on a case-by-</w:t>
      </w:r>
      <w:r w:rsidR="001747F3" w:rsidRPr="005671C1">
        <w:rPr>
          <w:rFonts w:ascii="Times New Roman" w:hAnsi="Times New Roman" w:cs="Times New Roman"/>
          <w:sz w:val="24"/>
          <w:szCs w:val="24"/>
          <w:lang w:val="en-GB"/>
        </w:rPr>
        <w:t>case basis?</w:t>
      </w:r>
    </w:p>
    <w:p w:rsidR="001A2CBB" w:rsidRPr="005671C1" w:rsidRDefault="001A2CBB" w:rsidP="005671C1">
      <w:pPr>
        <w:pStyle w:val="ListParagraph"/>
        <w:numPr>
          <w:ilvl w:val="0"/>
          <w:numId w:val="17"/>
        </w:numPr>
        <w:spacing w:before="120" w:after="120" w:line="360" w:lineRule="auto"/>
        <w:rPr>
          <w:rFonts w:ascii="Times New Roman" w:hAnsi="Times New Roman" w:cs="Times New Roman"/>
          <w:sz w:val="24"/>
          <w:szCs w:val="24"/>
          <w:lang w:val="en-GB"/>
        </w:rPr>
      </w:pPr>
      <w:r w:rsidRPr="005671C1">
        <w:rPr>
          <w:rFonts w:ascii="Times New Roman" w:hAnsi="Times New Roman" w:cs="Times New Roman"/>
          <w:sz w:val="24"/>
          <w:szCs w:val="24"/>
          <w:lang w:val="en-GB"/>
        </w:rPr>
        <w:t xml:space="preserve">What are the implications for bankruptcy and defaults within limited liability? </w:t>
      </w:r>
      <w:r w:rsidR="000E080B">
        <w:rPr>
          <w:rFonts w:ascii="Times New Roman" w:hAnsi="Times New Roman" w:cs="Times New Roman"/>
          <w:sz w:val="24"/>
          <w:szCs w:val="24"/>
          <w:lang w:val="en-GB"/>
        </w:rPr>
        <w:t xml:space="preserve"> </w:t>
      </w:r>
      <w:r w:rsidRPr="005671C1">
        <w:rPr>
          <w:rFonts w:ascii="Times New Roman" w:hAnsi="Times New Roman" w:cs="Times New Roman"/>
          <w:sz w:val="24"/>
          <w:szCs w:val="24"/>
          <w:lang w:val="en-GB"/>
        </w:rPr>
        <w:t>Should we go for a regulated limited liability regime or should it be limited liability as a rule?</w:t>
      </w:r>
    </w:p>
    <w:p w:rsidR="001A2CBB" w:rsidRPr="005671C1" w:rsidRDefault="00461757" w:rsidP="005671C1">
      <w:pPr>
        <w:pStyle w:val="ListParagraph"/>
        <w:numPr>
          <w:ilvl w:val="0"/>
          <w:numId w:val="17"/>
        </w:numPr>
        <w:spacing w:before="120" w:after="120" w:line="360" w:lineRule="auto"/>
        <w:rPr>
          <w:rFonts w:ascii="Times New Roman" w:hAnsi="Times New Roman" w:cs="Times New Roman"/>
          <w:sz w:val="24"/>
          <w:szCs w:val="24"/>
          <w:lang w:val="en-GB"/>
        </w:rPr>
      </w:pPr>
      <w:r w:rsidRPr="005671C1">
        <w:rPr>
          <w:rFonts w:ascii="Times New Roman" w:hAnsi="Times New Roman" w:cs="Times New Roman"/>
          <w:sz w:val="24"/>
          <w:szCs w:val="24"/>
          <w:lang w:val="en-GB"/>
        </w:rPr>
        <w:t>Whether</w:t>
      </w:r>
      <w:r w:rsidR="001A2CBB" w:rsidRPr="005671C1">
        <w:rPr>
          <w:rFonts w:ascii="Times New Roman" w:hAnsi="Times New Roman" w:cs="Times New Roman"/>
          <w:sz w:val="24"/>
          <w:szCs w:val="24"/>
          <w:lang w:val="en-GB"/>
        </w:rPr>
        <w:t xml:space="preserve"> limited liability and legal person can be separate</w:t>
      </w:r>
      <w:r w:rsidR="00C24409" w:rsidRPr="005671C1">
        <w:rPr>
          <w:rFonts w:ascii="Times New Roman" w:hAnsi="Times New Roman" w:cs="Times New Roman"/>
          <w:sz w:val="24"/>
          <w:szCs w:val="24"/>
          <w:lang w:val="en-GB"/>
        </w:rPr>
        <w:t xml:space="preserve">d in </w:t>
      </w:r>
      <w:proofErr w:type="spellStart"/>
      <w:r w:rsidR="000E080B">
        <w:rPr>
          <w:rFonts w:ascii="Times New Roman" w:hAnsi="Times New Roman" w:cs="Times New Roman"/>
          <w:sz w:val="24"/>
          <w:szCs w:val="24"/>
          <w:lang w:val="en-GB"/>
        </w:rPr>
        <w:t>Shari’ah</w:t>
      </w:r>
      <w:proofErr w:type="spellEnd"/>
      <w:r w:rsidR="001A2CBB" w:rsidRPr="005671C1">
        <w:rPr>
          <w:rFonts w:ascii="Times New Roman" w:hAnsi="Times New Roman" w:cs="Times New Roman"/>
          <w:sz w:val="24"/>
          <w:szCs w:val="24"/>
          <w:lang w:val="en-GB"/>
        </w:rPr>
        <w:t xml:space="preserve"> or it has to be combined for a </w:t>
      </w:r>
      <w:proofErr w:type="spellStart"/>
      <w:r w:rsidR="000E080B" w:rsidRPr="000E080B">
        <w:rPr>
          <w:rFonts w:ascii="Times New Roman" w:hAnsi="Times New Roman" w:cs="Times New Roman"/>
          <w:sz w:val="24"/>
          <w:szCs w:val="24"/>
          <w:lang w:val="en-GB"/>
        </w:rPr>
        <w:t>Shari’ah</w:t>
      </w:r>
      <w:proofErr w:type="spellEnd"/>
      <w:r w:rsidR="001A2CBB" w:rsidRPr="005671C1">
        <w:rPr>
          <w:rFonts w:ascii="Times New Roman" w:hAnsi="Times New Roman" w:cs="Times New Roman"/>
          <w:sz w:val="24"/>
          <w:szCs w:val="24"/>
          <w:lang w:val="en-GB"/>
        </w:rPr>
        <w:t xml:space="preserve"> ruling.</w:t>
      </w:r>
    </w:p>
    <w:p w:rsidR="001A2CBB" w:rsidRPr="005671C1" w:rsidRDefault="001A2CBB" w:rsidP="005671C1">
      <w:pPr>
        <w:pStyle w:val="ListParagraph"/>
        <w:numPr>
          <w:ilvl w:val="0"/>
          <w:numId w:val="17"/>
        </w:numPr>
        <w:spacing w:before="120" w:after="120" w:line="360" w:lineRule="auto"/>
        <w:rPr>
          <w:rFonts w:ascii="Times New Roman" w:hAnsi="Times New Roman" w:cs="Times New Roman"/>
          <w:sz w:val="24"/>
          <w:szCs w:val="24"/>
          <w:lang w:val="en-GB"/>
        </w:rPr>
      </w:pPr>
      <w:r w:rsidRPr="005671C1">
        <w:rPr>
          <w:rFonts w:ascii="Times New Roman" w:hAnsi="Times New Roman" w:cs="Times New Roman"/>
          <w:sz w:val="24"/>
          <w:szCs w:val="24"/>
          <w:lang w:val="en-GB"/>
        </w:rPr>
        <w:t xml:space="preserve">How to deal with different shades of limited liability company (LLC)? </w:t>
      </w:r>
      <w:r w:rsidR="000E080B">
        <w:rPr>
          <w:rFonts w:ascii="Times New Roman" w:hAnsi="Times New Roman" w:cs="Times New Roman"/>
          <w:sz w:val="24"/>
          <w:szCs w:val="24"/>
          <w:lang w:val="en-GB"/>
        </w:rPr>
        <w:t xml:space="preserve"> </w:t>
      </w:r>
      <w:r w:rsidR="00461757" w:rsidRPr="005671C1">
        <w:rPr>
          <w:rFonts w:ascii="Times New Roman" w:hAnsi="Times New Roman" w:cs="Times New Roman"/>
          <w:sz w:val="24"/>
          <w:szCs w:val="24"/>
          <w:lang w:val="en-GB"/>
        </w:rPr>
        <w:t>I</w:t>
      </w:r>
      <w:r w:rsidR="001747F3" w:rsidRPr="005671C1">
        <w:rPr>
          <w:rFonts w:ascii="Times New Roman" w:hAnsi="Times New Roman" w:cs="Times New Roman"/>
          <w:sz w:val="24"/>
          <w:szCs w:val="24"/>
          <w:lang w:val="en-GB"/>
        </w:rPr>
        <w:t xml:space="preserve">n different countries and at different times </w:t>
      </w:r>
      <w:r w:rsidR="000E080B">
        <w:rPr>
          <w:rFonts w:ascii="Times New Roman" w:hAnsi="Times New Roman" w:cs="Times New Roman"/>
          <w:sz w:val="24"/>
          <w:szCs w:val="24"/>
          <w:lang w:val="en-GB"/>
        </w:rPr>
        <w:t xml:space="preserve">the </w:t>
      </w:r>
      <w:r w:rsidRPr="005671C1">
        <w:rPr>
          <w:rFonts w:ascii="Times New Roman" w:hAnsi="Times New Roman" w:cs="Times New Roman"/>
          <w:sz w:val="24"/>
          <w:szCs w:val="24"/>
          <w:lang w:val="en-GB"/>
        </w:rPr>
        <w:t xml:space="preserve">limited liability concept </w:t>
      </w:r>
      <w:r w:rsidR="001747F3" w:rsidRPr="005671C1">
        <w:rPr>
          <w:rFonts w:ascii="Times New Roman" w:hAnsi="Times New Roman" w:cs="Times New Roman"/>
          <w:sz w:val="24"/>
          <w:szCs w:val="24"/>
          <w:lang w:val="en-GB"/>
        </w:rPr>
        <w:t>can be applied differently.</w:t>
      </w:r>
    </w:p>
    <w:p w:rsidR="001A2CBB" w:rsidRPr="005671C1" w:rsidRDefault="00AE03A7" w:rsidP="005671C1">
      <w:pPr>
        <w:pStyle w:val="ListParagraph"/>
        <w:numPr>
          <w:ilvl w:val="0"/>
          <w:numId w:val="17"/>
        </w:numPr>
        <w:spacing w:before="120" w:after="120" w:line="360" w:lineRule="auto"/>
        <w:rPr>
          <w:rFonts w:ascii="Times New Roman" w:hAnsi="Times New Roman" w:cs="Times New Roman"/>
          <w:sz w:val="24"/>
          <w:szCs w:val="24"/>
          <w:lang w:val="en-GB"/>
        </w:rPr>
      </w:pPr>
      <w:r w:rsidRPr="005671C1">
        <w:rPr>
          <w:rFonts w:ascii="Times New Roman" w:hAnsi="Times New Roman" w:cs="Times New Roman"/>
          <w:sz w:val="24"/>
          <w:szCs w:val="24"/>
          <w:lang w:val="en-GB"/>
        </w:rPr>
        <w:t xml:space="preserve">Can an </w:t>
      </w:r>
      <w:r w:rsidR="001A2CBB" w:rsidRPr="005671C1">
        <w:rPr>
          <w:rFonts w:ascii="Times New Roman" w:hAnsi="Times New Roman" w:cs="Times New Roman"/>
          <w:sz w:val="24"/>
          <w:szCs w:val="24"/>
          <w:lang w:val="en-GB"/>
        </w:rPr>
        <w:t xml:space="preserve">LLC </w:t>
      </w:r>
      <w:r w:rsidRPr="005671C1">
        <w:rPr>
          <w:rFonts w:ascii="Times New Roman" w:hAnsi="Times New Roman" w:cs="Times New Roman"/>
          <w:sz w:val="24"/>
          <w:szCs w:val="24"/>
          <w:lang w:val="en-GB"/>
        </w:rPr>
        <w:t xml:space="preserve">by </w:t>
      </w:r>
      <w:r w:rsidR="001A2CBB" w:rsidRPr="005671C1">
        <w:rPr>
          <w:rFonts w:ascii="Times New Roman" w:hAnsi="Times New Roman" w:cs="Times New Roman"/>
          <w:sz w:val="24"/>
          <w:szCs w:val="24"/>
          <w:lang w:val="en-GB"/>
        </w:rPr>
        <w:t xml:space="preserve">itself create other LLCs and what are the parameters for it? </w:t>
      </w:r>
      <w:r w:rsidR="000E080B">
        <w:rPr>
          <w:rFonts w:ascii="Times New Roman" w:hAnsi="Times New Roman" w:cs="Times New Roman"/>
          <w:sz w:val="24"/>
          <w:szCs w:val="24"/>
          <w:lang w:val="en-GB"/>
        </w:rPr>
        <w:t xml:space="preserve"> </w:t>
      </w:r>
      <w:r w:rsidR="001A2CBB" w:rsidRPr="005671C1">
        <w:rPr>
          <w:rFonts w:ascii="Times New Roman" w:hAnsi="Times New Roman" w:cs="Times New Roman"/>
          <w:sz w:val="24"/>
          <w:szCs w:val="24"/>
          <w:lang w:val="en-GB"/>
        </w:rPr>
        <w:t xml:space="preserve">Where to </w:t>
      </w:r>
      <w:r w:rsidR="00A264CB" w:rsidRPr="005671C1">
        <w:rPr>
          <w:rFonts w:ascii="Times New Roman" w:hAnsi="Times New Roman" w:cs="Times New Roman"/>
          <w:sz w:val="24"/>
          <w:szCs w:val="24"/>
          <w:lang w:val="en-GB"/>
        </w:rPr>
        <w:t xml:space="preserve">put </w:t>
      </w:r>
      <w:r w:rsidRPr="005671C1">
        <w:rPr>
          <w:rFonts w:ascii="Times New Roman" w:hAnsi="Times New Roman" w:cs="Times New Roman"/>
          <w:sz w:val="24"/>
          <w:szCs w:val="24"/>
          <w:lang w:val="en-GB"/>
        </w:rPr>
        <w:t xml:space="preserve">a </w:t>
      </w:r>
      <w:r w:rsidR="001A2CBB" w:rsidRPr="005671C1">
        <w:rPr>
          <w:rFonts w:ascii="Times New Roman" w:hAnsi="Times New Roman" w:cs="Times New Roman"/>
          <w:sz w:val="24"/>
          <w:szCs w:val="24"/>
          <w:lang w:val="en-GB"/>
        </w:rPr>
        <w:t xml:space="preserve">stop </w:t>
      </w:r>
      <w:r w:rsidR="00A264CB" w:rsidRPr="005671C1">
        <w:rPr>
          <w:rFonts w:ascii="Times New Roman" w:hAnsi="Times New Roman" w:cs="Times New Roman"/>
          <w:sz w:val="24"/>
          <w:szCs w:val="24"/>
          <w:lang w:val="en-GB"/>
        </w:rPr>
        <w:t xml:space="preserve">to </w:t>
      </w:r>
      <w:r w:rsidR="001A2CBB" w:rsidRPr="005671C1">
        <w:rPr>
          <w:rFonts w:ascii="Times New Roman" w:hAnsi="Times New Roman" w:cs="Times New Roman"/>
          <w:sz w:val="24"/>
          <w:szCs w:val="24"/>
          <w:lang w:val="en-GB"/>
        </w:rPr>
        <w:t>this</w:t>
      </w:r>
      <w:r w:rsidR="00A264CB" w:rsidRPr="005671C1">
        <w:rPr>
          <w:rFonts w:ascii="Times New Roman" w:hAnsi="Times New Roman" w:cs="Times New Roman"/>
          <w:sz w:val="24"/>
          <w:szCs w:val="24"/>
          <w:lang w:val="en-GB"/>
        </w:rPr>
        <w:t xml:space="preserve"> process and on what basis</w:t>
      </w:r>
      <w:r w:rsidR="001A2CBB" w:rsidRPr="005671C1">
        <w:rPr>
          <w:rFonts w:ascii="Times New Roman" w:hAnsi="Times New Roman" w:cs="Times New Roman"/>
          <w:sz w:val="24"/>
          <w:szCs w:val="24"/>
          <w:lang w:val="en-GB"/>
        </w:rPr>
        <w:t>?</w:t>
      </w:r>
    </w:p>
    <w:p w:rsidR="00CE6413" w:rsidRPr="005671C1" w:rsidRDefault="00461757" w:rsidP="005671C1">
      <w:pPr>
        <w:pStyle w:val="ListParagraph"/>
        <w:numPr>
          <w:ilvl w:val="0"/>
          <w:numId w:val="17"/>
        </w:numPr>
        <w:spacing w:before="120" w:after="120" w:line="360" w:lineRule="auto"/>
        <w:rPr>
          <w:rFonts w:ascii="Times New Roman" w:hAnsi="Times New Roman" w:cs="Times New Roman"/>
          <w:sz w:val="24"/>
          <w:szCs w:val="24"/>
          <w:lang w:val="en-GB"/>
        </w:rPr>
      </w:pPr>
      <w:r w:rsidRPr="005671C1">
        <w:rPr>
          <w:rFonts w:ascii="Times New Roman" w:hAnsi="Times New Roman" w:cs="Times New Roman"/>
          <w:sz w:val="24"/>
          <w:szCs w:val="24"/>
          <w:lang w:val="en-GB"/>
        </w:rPr>
        <w:t>What</w:t>
      </w:r>
      <w:r w:rsidR="001747F3" w:rsidRPr="005671C1">
        <w:rPr>
          <w:rFonts w:ascii="Times New Roman" w:hAnsi="Times New Roman" w:cs="Times New Roman"/>
          <w:sz w:val="24"/>
          <w:szCs w:val="24"/>
          <w:lang w:val="en-GB"/>
        </w:rPr>
        <w:t xml:space="preserve"> are the differe</w:t>
      </w:r>
      <w:r w:rsidR="00254CC9" w:rsidRPr="005671C1">
        <w:rPr>
          <w:rFonts w:ascii="Times New Roman" w:hAnsi="Times New Roman" w:cs="Times New Roman"/>
          <w:sz w:val="24"/>
          <w:szCs w:val="24"/>
          <w:lang w:val="en-GB"/>
        </w:rPr>
        <w:t>nt shades of legal personality?</w:t>
      </w:r>
    </w:p>
    <w:p w:rsidR="00CE6413" w:rsidRPr="000E080B" w:rsidRDefault="00254CC9" w:rsidP="005671C1">
      <w:pPr>
        <w:pStyle w:val="Heading1"/>
        <w:spacing w:before="120" w:after="120" w:line="360" w:lineRule="auto"/>
        <w:rPr>
          <w:rFonts w:ascii="Times New Roman" w:hAnsi="Times New Roman" w:cs="Times New Roman"/>
          <w:color w:val="FF0000"/>
          <w:sz w:val="24"/>
          <w:szCs w:val="24"/>
          <w:lang w:val="en-GB"/>
        </w:rPr>
      </w:pPr>
      <w:r w:rsidRPr="000E080B">
        <w:rPr>
          <w:rFonts w:ascii="Times New Roman" w:hAnsi="Times New Roman" w:cs="Times New Roman"/>
          <w:color w:val="FF0000"/>
          <w:sz w:val="24"/>
          <w:szCs w:val="24"/>
          <w:lang w:val="en-GB"/>
        </w:rPr>
        <w:t>Scope of L</w:t>
      </w:r>
      <w:r w:rsidR="00CE6413" w:rsidRPr="000E080B">
        <w:rPr>
          <w:rFonts w:ascii="Times New Roman" w:hAnsi="Times New Roman" w:cs="Times New Roman"/>
          <w:color w:val="FF0000"/>
          <w:sz w:val="24"/>
          <w:szCs w:val="24"/>
          <w:lang w:val="en-GB"/>
        </w:rPr>
        <w:t xml:space="preserve">imited </w:t>
      </w:r>
      <w:r w:rsidRPr="000E080B">
        <w:rPr>
          <w:rFonts w:ascii="Times New Roman" w:hAnsi="Times New Roman" w:cs="Times New Roman"/>
          <w:color w:val="FF0000"/>
          <w:sz w:val="24"/>
          <w:szCs w:val="24"/>
          <w:lang w:val="en-GB"/>
        </w:rPr>
        <w:t>L</w:t>
      </w:r>
      <w:r w:rsidR="00CE6413" w:rsidRPr="000E080B">
        <w:rPr>
          <w:rFonts w:ascii="Times New Roman" w:hAnsi="Times New Roman" w:cs="Times New Roman"/>
          <w:color w:val="FF0000"/>
          <w:sz w:val="24"/>
          <w:szCs w:val="24"/>
          <w:lang w:val="en-GB"/>
        </w:rPr>
        <w:t xml:space="preserve">iability and </w:t>
      </w:r>
      <w:r w:rsidRPr="000E080B">
        <w:rPr>
          <w:rFonts w:ascii="Times New Roman" w:hAnsi="Times New Roman" w:cs="Times New Roman"/>
          <w:color w:val="FF0000"/>
          <w:sz w:val="24"/>
          <w:szCs w:val="24"/>
          <w:lang w:val="en-GB"/>
        </w:rPr>
        <w:t>L</w:t>
      </w:r>
      <w:r w:rsidR="00CE6413" w:rsidRPr="000E080B">
        <w:rPr>
          <w:rFonts w:ascii="Times New Roman" w:hAnsi="Times New Roman" w:cs="Times New Roman"/>
          <w:color w:val="FF0000"/>
          <w:sz w:val="24"/>
          <w:szCs w:val="24"/>
          <w:lang w:val="en-GB"/>
        </w:rPr>
        <w:t xml:space="preserve">egal </w:t>
      </w:r>
      <w:r w:rsidRPr="000E080B">
        <w:rPr>
          <w:rFonts w:ascii="Times New Roman" w:hAnsi="Times New Roman" w:cs="Times New Roman"/>
          <w:color w:val="FF0000"/>
          <w:sz w:val="24"/>
          <w:szCs w:val="24"/>
          <w:lang w:val="en-GB"/>
        </w:rPr>
        <w:t xml:space="preserve">Personality in </w:t>
      </w:r>
      <w:proofErr w:type="spellStart"/>
      <w:r w:rsidR="000E080B">
        <w:rPr>
          <w:rFonts w:ascii="Times New Roman" w:hAnsi="Times New Roman" w:cs="Times New Roman"/>
          <w:color w:val="FF0000"/>
          <w:sz w:val="24"/>
          <w:szCs w:val="24"/>
          <w:lang w:val="en-GB"/>
        </w:rPr>
        <w:t>Shari’</w:t>
      </w:r>
      <w:r w:rsidRPr="000E080B">
        <w:rPr>
          <w:rFonts w:ascii="Times New Roman" w:hAnsi="Times New Roman" w:cs="Times New Roman"/>
          <w:color w:val="FF0000"/>
          <w:sz w:val="24"/>
          <w:szCs w:val="24"/>
          <w:lang w:val="en-GB"/>
        </w:rPr>
        <w:t>a</w:t>
      </w:r>
      <w:r w:rsidR="000E080B">
        <w:rPr>
          <w:rFonts w:ascii="Times New Roman" w:hAnsi="Times New Roman" w:cs="Times New Roman"/>
          <w:color w:val="FF0000"/>
          <w:sz w:val="24"/>
          <w:szCs w:val="24"/>
          <w:lang w:val="en-GB"/>
        </w:rPr>
        <w:t>h</w:t>
      </w:r>
      <w:proofErr w:type="spellEnd"/>
    </w:p>
    <w:p w:rsidR="00C67798" w:rsidRPr="005671C1" w:rsidRDefault="00DD6686" w:rsidP="005671C1">
      <w:pPr>
        <w:spacing w:before="120" w:after="120" w:line="360" w:lineRule="auto"/>
        <w:rPr>
          <w:rFonts w:ascii="Times New Roman" w:hAnsi="Times New Roman" w:cs="Times New Roman"/>
          <w:sz w:val="24"/>
          <w:szCs w:val="24"/>
          <w:lang w:val="en-GB"/>
        </w:rPr>
      </w:pPr>
      <w:r w:rsidRPr="0057573F">
        <w:rPr>
          <w:rFonts w:ascii="Times New Roman" w:hAnsi="Times New Roman" w:cs="Times New Roman"/>
          <w:sz w:val="24"/>
          <w:szCs w:val="24"/>
          <w:highlight w:val="yellow"/>
          <w:lang w:val="en-GB"/>
        </w:rPr>
        <w:t>The participant</w:t>
      </w:r>
      <w:r w:rsidR="00AE03A7" w:rsidRPr="0057573F">
        <w:rPr>
          <w:rFonts w:ascii="Times New Roman" w:hAnsi="Times New Roman" w:cs="Times New Roman"/>
          <w:sz w:val="24"/>
          <w:szCs w:val="24"/>
          <w:highlight w:val="yellow"/>
          <w:lang w:val="en-GB"/>
        </w:rPr>
        <w:t>s</w:t>
      </w:r>
      <w:r w:rsidRPr="0057573F">
        <w:rPr>
          <w:rFonts w:ascii="Times New Roman" w:hAnsi="Times New Roman" w:cs="Times New Roman"/>
          <w:sz w:val="24"/>
          <w:szCs w:val="24"/>
          <w:highlight w:val="yellow"/>
          <w:lang w:val="en-GB"/>
        </w:rPr>
        <w:t xml:space="preserve"> agreed </w:t>
      </w:r>
      <w:r w:rsidR="0076139B" w:rsidRPr="0057573F">
        <w:rPr>
          <w:rFonts w:ascii="Times New Roman" w:hAnsi="Times New Roman" w:cs="Times New Roman"/>
          <w:sz w:val="24"/>
          <w:szCs w:val="24"/>
          <w:highlight w:val="yellow"/>
          <w:lang w:val="en-GB"/>
        </w:rPr>
        <w:t xml:space="preserve">that </w:t>
      </w:r>
      <w:r w:rsidR="00785C7C" w:rsidRPr="0057573F">
        <w:rPr>
          <w:rFonts w:ascii="Times New Roman" w:hAnsi="Times New Roman" w:cs="Times New Roman"/>
          <w:sz w:val="24"/>
          <w:szCs w:val="24"/>
          <w:highlight w:val="yellow"/>
          <w:lang w:val="en-GB"/>
        </w:rPr>
        <w:t>interpretations</w:t>
      </w:r>
      <w:r w:rsidR="0076139B" w:rsidRPr="0057573F">
        <w:rPr>
          <w:rFonts w:ascii="Times New Roman" w:hAnsi="Times New Roman" w:cs="Times New Roman"/>
          <w:sz w:val="24"/>
          <w:szCs w:val="24"/>
          <w:highlight w:val="yellow"/>
          <w:lang w:val="en-GB"/>
        </w:rPr>
        <w:t xml:space="preserve"> of </w:t>
      </w:r>
      <w:proofErr w:type="spellStart"/>
      <w:r w:rsidR="000E080B" w:rsidRPr="0057573F">
        <w:rPr>
          <w:rFonts w:ascii="Times New Roman" w:hAnsi="Times New Roman" w:cs="Times New Roman"/>
          <w:sz w:val="24"/>
          <w:szCs w:val="24"/>
          <w:highlight w:val="yellow"/>
          <w:lang w:val="en-GB"/>
        </w:rPr>
        <w:t>Shari’ah</w:t>
      </w:r>
      <w:proofErr w:type="spellEnd"/>
      <w:r w:rsidRPr="0057573F">
        <w:rPr>
          <w:rFonts w:ascii="Times New Roman" w:hAnsi="Times New Roman" w:cs="Times New Roman"/>
          <w:sz w:val="24"/>
          <w:szCs w:val="24"/>
          <w:highlight w:val="yellow"/>
          <w:lang w:val="en-GB"/>
        </w:rPr>
        <w:t xml:space="preserve"> ha</w:t>
      </w:r>
      <w:r w:rsidR="0076139B" w:rsidRPr="0057573F">
        <w:rPr>
          <w:rFonts w:ascii="Times New Roman" w:hAnsi="Times New Roman" w:cs="Times New Roman"/>
          <w:sz w:val="24"/>
          <w:szCs w:val="24"/>
          <w:highlight w:val="yellow"/>
          <w:lang w:val="en-GB"/>
        </w:rPr>
        <w:t>ve</w:t>
      </w:r>
      <w:r w:rsidRPr="0057573F">
        <w:rPr>
          <w:rFonts w:ascii="Times New Roman" w:hAnsi="Times New Roman" w:cs="Times New Roman"/>
          <w:sz w:val="24"/>
          <w:szCs w:val="24"/>
          <w:highlight w:val="yellow"/>
          <w:lang w:val="en-GB"/>
        </w:rPr>
        <w:t xml:space="preserve"> </w:t>
      </w:r>
      <w:r w:rsidR="0076139B" w:rsidRPr="0057573F">
        <w:rPr>
          <w:rFonts w:ascii="Times New Roman" w:hAnsi="Times New Roman" w:cs="Times New Roman"/>
          <w:sz w:val="24"/>
          <w:szCs w:val="24"/>
          <w:highlight w:val="yellow"/>
          <w:lang w:val="en-GB"/>
        </w:rPr>
        <w:t xml:space="preserve">allowed </w:t>
      </w:r>
      <w:r w:rsidR="002E5EAB" w:rsidRPr="0057573F">
        <w:rPr>
          <w:rFonts w:ascii="Times New Roman" w:hAnsi="Times New Roman" w:cs="Times New Roman"/>
          <w:sz w:val="24"/>
          <w:szCs w:val="24"/>
          <w:highlight w:val="yellow"/>
          <w:lang w:val="en-GB"/>
        </w:rPr>
        <w:t xml:space="preserve">the </w:t>
      </w:r>
      <w:r w:rsidRPr="0057573F">
        <w:rPr>
          <w:rFonts w:ascii="Times New Roman" w:hAnsi="Times New Roman" w:cs="Times New Roman"/>
          <w:sz w:val="24"/>
          <w:szCs w:val="24"/>
          <w:highlight w:val="yellow"/>
          <w:lang w:val="en-GB"/>
        </w:rPr>
        <w:t xml:space="preserve">concept of </w:t>
      </w:r>
      <w:r w:rsidR="0076139B" w:rsidRPr="0057573F">
        <w:rPr>
          <w:rFonts w:ascii="Times New Roman" w:hAnsi="Times New Roman" w:cs="Times New Roman"/>
          <w:sz w:val="24"/>
          <w:szCs w:val="24"/>
          <w:highlight w:val="yellow"/>
          <w:lang w:val="en-GB"/>
        </w:rPr>
        <w:t xml:space="preserve">juridical person and </w:t>
      </w:r>
      <w:r w:rsidRPr="0057573F">
        <w:rPr>
          <w:rFonts w:ascii="Times New Roman" w:hAnsi="Times New Roman" w:cs="Times New Roman"/>
          <w:sz w:val="24"/>
          <w:szCs w:val="24"/>
          <w:highlight w:val="yellow"/>
          <w:lang w:val="en-GB"/>
        </w:rPr>
        <w:t>limited liability</w:t>
      </w:r>
      <w:r w:rsidR="0076139B" w:rsidRPr="0057573F">
        <w:rPr>
          <w:rFonts w:ascii="Times New Roman" w:hAnsi="Times New Roman" w:cs="Times New Roman"/>
          <w:sz w:val="24"/>
          <w:szCs w:val="24"/>
          <w:highlight w:val="yellow"/>
          <w:lang w:val="en-GB"/>
        </w:rPr>
        <w:t xml:space="preserve"> and their use is widespread in Islamic finance and in Muslim countries in general.</w:t>
      </w:r>
      <w:r w:rsidR="0076139B" w:rsidRPr="005671C1">
        <w:rPr>
          <w:rFonts w:ascii="Times New Roman" w:hAnsi="Times New Roman" w:cs="Times New Roman"/>
          <w:sz w:val="24"/>
          <w:szCs w:val="24"/>
          <w:lang w:val="en-GB"/>
        </w:rPr>
        <w:t xml:space="preserve"> </w:t>
      </w:r>
      <w:r w:rsidR="00710175" w:rsidRPr="005671C1">
        <w:rPr>
          <w:rFonts w:ascii="Times New Roman" w:hAnsi="Times New Roman" w:cs="Times New Roman"/>
          <w:sz w:val="24"/>
          <w:szCs w:val="24"/>
          <w:lang w:val="en-GB"/>
        </w:rPr>
        <w:t xml:space="preserve"> </w:t>
      </w:r>
      <w:r w:rsidR="0076139B" w:rsidRPr="005671C1">
        <w:rPr>
          <w:rFonts w:ascii="Times New Roman" w:hAnsi="Times New Roman" w:cs="Times New Roman"/>
          <w:sz w:val="24"/>
          <w:szCs w:val="24"/>
          <w:lang w:val="en-GB"/>
        </w:rPr>
        <w:t>M</w:t>
      </w:r>
      <w:r w:rsidRPr="005671C1">
        <w:rPr>
          <w:rFonts w:ascii="Times New Roman" w:hAnsi="Times New Roman" w:cs="Times New Roman"/>
          <w:sz w:val="24"/>
          <w:szCs w:val="24"/>
          <w:lang w:val="en-GB"/>
        </w:rPr>
        <w:t xml:space="preserve">ore importantly </w:t>
      </w:r>
      <w:r w:rsidR="00710175" w:rsidRPr="005671C1">
        <w:rPr>
          <w:rFonts w:ascii="Times New Roman" w:hAnsi="Times New Roman" w:cs="Times New Roman"/>
          <w:sz w:val="24"/>
          <w:szCs w:val="24"/>
          <w:lang w:val="en-GB"/>
        </w:rPr>
        <w:t xml:space="preserve">the concept has been </w:t>
      </w:r>
      <w:r w:rsidRPr="005671C1">
        <w:rPr>
          <w:rFonts w:ascii="Times New Roman" w:hAnsi="Times New Roman" w:cs="Times New Roman"/>
          <w:sz w:val="24"/>
          <w:szCs w:val="24"/>
          <w:lang w:val="en-GB"/>
        </w:rPr>
        <w:t xml:space="preserve">accepted across the world including </w:t>
      </w:r>
      <w:r w:rsidR="00C67798" w:rsidRPr="005671C1">
        <w:rPr>
          <w:rFonts w:ascii="Times New Roman" w:hAnsi="Times New Roman" w:cs="Times New Roman"/>
          <w:sz w:val="24"/>
          <w:szCs w:val="24"/>
          <w:lang w:val="en-GB"/>
        </w:rPr>
        <w:t xml:space="preserve">by the </w:t>
      </w:r>
      <w:r w:rsidRPr="005671C1">
        <w:rPr>
          <w:rFonts w:ascii="Times New Roman" w:hAnsi="Times New Roman" w:cs="Times New Roman"/>
          <w:sz w:val="24"/>
          <w:szCs w:val="24"/>
          <w:lang w:val="en-GB"/>
        </w:rPr>
        <w:t>Islam</w:t>
      </w:r>
      <w:r w:rsidR="002E5EAB">
        <w:rPr>
          <w:rFonts w:ascii="Times New Roman" w:hAnsi="Times New Roman" w:cs="Times New Roman"/>
          <w:sz w:val="24"/>
          <w:szCs w:val="24"/>
          <w:lang w:val="en-GB"/>
        </w:rPr>
        <w:t>ic standards setting bodies such as</w:t>
      </w:r>
      <w:r w:rsidRPr="005671C1">
        <w:rPr>
          <w:rFonts w:ascii="Times New Roman" w:hAnsi="Times New Roman" w:cs="Times New Roman"/>
          <w:sz w:val="24"/>
          <w:szCs w:val="24"/>
          <w:lang w:val="en-GB"/>
        </w:rPr>
        <w:t xml:space="preserve"> AAOIFI and </w:t>
      </w:r>
      <w:proofErr w:type="spellStart"/>
      <w:r w:rsidRPr="007B7319">
        <w:rPr>
          <w:rFonts w:ascii="Times New Roman" w:hAnsi="Times New Roman" w:cs="Times New Roman"/>
          <w:i/>
          <w:sz w:val="24"/>
          <w:szCs w:val="24"/>
          <w:lang w:val="en-GB"/>
          <w:rPrChange w:id="12" w:author="nazimali" w:date="2015-03-09T06:54:00Z">
            <w:rPr>
              <w:rFonts w:ascii="Times New Roman" w:hAnsi="Times New Roman" w:cs="Times New Roman"/>
              <w:sz w:val="24"/>
              <w:szCs w:val="24"/>
              <w:lang w:val="en-GB"/>
            </w:rPr>
          </w:rPrChange>
        </w:rPr>
        <w:t>Majma</w:t>
      </w:r>
      <w:proofErr w:type="spellEnd"/>
      <w:r w:rsidRPr="007B7319">
        <w:rPr>
          <w:rFonts w:ascii="Times New Roman" w:hAnsi="Times New Roman" w:cs="Times New Roman"/>
          <w:i/>
          <w:sz w:val="24"/>
          <w:szCs w:val="24"/>
          <w:lang w:val="en-GB"/>
          <w:rPrChange w:id="13" w:author="nazimali" w:date="2015-03-09T06:54:00Z">
            <w:rPr>
              <w:rFonts w:ascii="Times New Roman" w:hAnsi="Times New Roman" w:cs="Times New Roman"/>
              <w:sz w:val="24"/>
              <w:szCs w:val="24"/>
              <w:lang w:val="en-GB"/>
            </w:rPr>
          </w:rPrChange>
        </w:rPr>
        <w:t xml:space="preserve"> </w:t>
      </w:r>
      <w:proofErr w:type="spellStart"/>
      <w:r w:rsidRPr="007B7319">
        <w:rPr>
          <w:rFonts w:ascii="Times New Roman" w:hAnsi="Times New Roman" w:cs="Times New Roman"/>
          <w:i/>
          <w:sz w:val="24"/>
          <w:szCs w:val="24"/>
          <w:lang w:val="en-GB"/>
          <w:rPrChange w:id="14" w:author="nazimali" w:date="2015-03-09T06:54:00Z">
            <w:rPr>
              <w:rFonts w:ascii="Times New Roman" w:hAnsi="Times New Roman" w:cs="Times New Roman"/>
              <w:sz w:val="24"/>
              <w:szCs w:val="24"/>
              <w:lang w:val="en-GB"/>
            </w:rPr>
          </w:rPrChange>
        </w:rPr>
        <w:t>Fiqh</w:t>
      </w:r>
      <w:proofErr w:type="spellEnd"/>
      <w:r w:rsidRPr="007B7319">
        <w:rPr>
          <w:rFonts w:ascii="Times New Roman" w:hAnsi="Times New Roman" w:cs="Times New Roman"/>
          <w:i/>
          <w:sz w:val="24"/>
          <w:szCs w:val="24"/>
          <w:lang w:val="en-GB"/>
          <w:rPrChange w:id="15" w:author="nazimali" w:date="2015-03-09T06:54:00Z">
            <w:rPr>
              <w:rFonts w:ascii="Times New Roman" w:hAnsi="Times New Roman" w:cs="Times New Roman"/>
              <w:sz w:val="24"/>
              <w:szCs w:val="24"/>
              <w:lang w:val="en-GB"/>
            </w:rPr>
          </w:rPrChange>
        </w:rPr>
        <w:t xml:space="preserve"> al-</w:t>
      </w:r>
      <w:proofErr w:type="spellStart"/>
      <w:r w:rsidRPr="007B7319">
        <w:rPr>
          <w:rFonts w:ascii="Times New Roman" w:hAnsi="Times New Roman" w:cs="Times New Roman"/>
          <w:i/>
          <w:sz w:val="24"/>
          <w:szCs w:val="24"/>
          <w:lang w:val="en-GB"/>
          <w:rPrChange w:id="16" w:author="nazimali" w:date="2015-03-09T06:54:00Z">
            <w:rPr>
              <w:rFonts w:ascii="Times New Roman" w:hAnsi="Times New Roman" w:cs="Times New Roman"/>
              <w:sz w:val="24"/>
              <w:szCs w:val="24"/>
              <w:lang w:val="en-GB"/>
            </w:rPr>
          </w:rPrChange>
        </w:rPr>
        <w:t>Islami</w:t>
      </w:r>
      <w:proofErr w:type="spellEnd"/>
      <w:r w:rsidR="00EB477D" w:rsidRPr="005671C1">
        <w:rPr>
          <w:rFonts w:ascii="Times New Roman" w:hAnsi="Times New Roman" w:cs="Times New Roman"/>
          <w:sz w:val="24"/>
          <w:szCs w:val="24"/>
          <w:lang w:val="en-GB"/>
        </w:rPr>
        <w:t>,</w:t>
      </w:r>
      <w:r w:rsidRPr="005671C1">
        <w:rPr>
          <w:rFonts w:ascii="Times New Roman" w:hAnsi="Times New Roman" w:cs="Times New Roman"/>
          <w:sz w:val="24"/>
          <w:szCs w:val="24"/>
          <w:lang w:val="en-GB"/>
        </w:rPr>
        <w:t xml:space="preserve"> etc.</w:t>
      </w:r>
      <w:r w:rsidR="00940AB8" w:rsidRPr="005671C1">
        <w:rPr>
          <w:rFonts w:ascii="Times New Roman" w:hAnsi="Times New Roman" w:cs="Times New Roman"/>
          <w:sz w:val="24"/>
          <w:szCs w:val="24"/>
          <w:lang w:val="en-GB"/>
        </w:rPr>
        <w:t xml:space="preserve"> </w:t>
      </w:r>
    </w:p>
    <w:p w:rsidR="00A94DDE" w:rsidRPr="005671C1" w:rsidRDefault="00972503" w:rsidP="005671C1">
      <w:pPr>
        <w:spacing w:before="120" w:after="120" w:line="360" w:lineRule="auto"/>
        <w:rPr>
          <w:rFonts w:ascii="Times New Roman" w:hAnsi="Times New Roman" w:cs="Times New Roman"/>
          <w:sz w:val="24"/>
          <w:szCs w:val="24"/>
          <w:lang w:val="en-GB"/>
        </w:rPr>
      </w:pPr>
      <w:r>
        <w:rPr>
          <w:rFonts w:ascii="Times New Roman" w:hAnsi="Times New Roman" w:cs="Times New Roman"/>
          <w:sz w:val="24"/>
          <w:szCs w:val="24"/>
          <w:lang w:val="en-GB"/>
        </w:rPr>
        <w:t>One participant highlighted</w:t>
      </w:r>
      <w:r w:rsidR="00710175" w:rsidRPr="005671C1">
        <w:rPr>
          <w:rFonts w:ascii="Times New Roman" w:hAnsi="Times New Roman" w:cs="Times New Roman"/>
          <w:sz w:val="24"/>
          <w:szCs w:val="24"/>
          <w:lang w:val="en-GB"/>
        </w:rPr>
        <w:t xml:space="preserve"> the concept of separation between ownership and management.</w:t>
      </w:r>
      <w:r w:rsidR="00234339" w:rsidRPr="005671C1">
        <w:rPr>
          <w:rFonts w:ascii="Times New Roman" w:hAnsi="Times New Roman" w:cs="Times New Roman"/>
          <w:sz w:val="24"/>
          <w:szCs w:val="24"/>
          <w:lang w:val="en-GB"/>
        </w:rPr>
        <w:t xml:space="preserve"> </w:t>
      </w:r>
      <w:r w:rsidR="002E5EAB">
        <w:rPr>
          <w:rFonts w:ascii="Times New Roman" w:hAnsi="Times New Roman" w:cs="Times New Roman"/>
          <w:sz w:val="24"/>
          <w:szCs w:val="24"/>
          <w:lang w:val="en-GB"/>
        </w:rPr>
        <w:t xml:space="preserve"> </w:t>
      </w:r>
      <w:r w:rsidR="00234339" w:rsidRPr="005671C1">
        <w:rPr>
          <w:rFonts w:ascii="Times New Roman" w:hAnsi="Times New Roman" w:cs="Times New Roman"/>
          <w:sz w:val="24"/>
          <w:szCs w:val="24"/>
          <w:lang w:val="en-GB"/>
        </w:rPr>
        <w:t xml:space="preserve">Referring to the </w:t>
      </w:r>
      <w:proofErr w:type="spellStart"/>
      <w:r w:rsidR="00785C7C" w:rsidRPr="007B7319">
        <w:rPr>
          <w:rFonts w:ascii="Times New Roman" w:hAnsi="Times New Roman" w:cs="Times New Roman"/>
          <w:i/>
          <w:sz w:val="24"/>
          <w:szCs w:val="24"/>
          <w:lang w:val="en-GB"/>
          <w:rPrChange w:id="17" w:author="nazimali" w:date="2015-03-09T06:54:00Z">
            <w:rPr>
              <w:rFonts w:ascii="Times New Roman" w:hAnsi="Times New Roman" w:cs="Times New Roman"/>
              <w:sz w:val="24"/>
              <w:szCs w:val="24"/>
              <w:lang w:val="en-GB"/>
            </w:rPr>
          </w:rPrChange>
        </w:rPr>
        <w:t>m</w:t>
      </w:r>
      <w:r w:rsidR="00234339" w:rsidRPr="007B7319">
        <w:rPr>
          <w:rFonts w:ascii="Times New Roman" w:hAnsi="Times New Roman" w:cs="Times New Roman"/>
          <w:i/>
          <w:sz w:val="24"/>
          <w:szCs w:val="24"/>
          <w:lang w:val="en-GB"/>
          <w:rPrChange w:id="18" w:author="nazimali" w:date="2015-03-09T06:54:00Z">
            <w:rPr>
              <w:rFonts w:ascii="Times New Roman" w:hAnsi="Times New Roman" w:cs="Times New Roman"/>
              <w:sz w:val="24"/>
              <w:szCs w:val="24"/>
              <w:lang w:val="en-GB"/>
            </w:rPr>
          </w:rPrChange>
        </w:rPr>
        <w:t>udaraba</w:t>
      </w:r>
      <w:proofErr w:type="spellEnd"/>
      <w:r w:rsidR="00234339" w:rsidRPr="005671C1">
        <w:rPr>
          <w:rFonts w:ascii="Times New Roman" w:hAnsi="Times New Roman" w:cs="Times New Roman"/>
          <w:sz w:val="24"/>
          <w:szCs w:val="24"/>
          <w:lang w:val="en-GB"/>
        </w:rPr>
        <w:t xml:space="preserve"> contract it was pointed out that any liability incurred by </w:t>
      </w:r>
      <w:r w:rsidR="002E5EAB">
        <w:rPr>
          <w:rFonts w:ascii="Times New Roman" w:hAnsi="Times New Roman" w:cs="Times New Roman"/>
          <w:sz w:val="24"/>
          <w:szCs w:val="24"/>
          <w:lang w:val="en-GB"/>
        </w:rPr>
        <w:t xml:space="preserve">the </w:t>
      </w:r>
      <w:proofErr w:type="spellStart"/>
      <w:r w:rsidR="00785C7C" w:rsidRPr="007B7319">
        <w:rPr>
          <w:rFonts w:ascii="Times New Roman" w:hAnsi="Times New Roman" w:cs="Times New Roman"/>
          <w:i/>
          <w:sz w:val="24"/>
          <w:szCs w:val="24"/>
          <w:lang w:val="en-GB"/>
          <w:rPrChange w:id="19" w:author="nazimali" w:date="2015-03-09T06:54:00Z">
            <w:rPr>
              <w:rFonts w:ascii="Times New Roman" w:hAnsi="Times New Roman" w:cs="Times New Roman"/>
              <w:sz w:val="24"/>
              <w:szCs w:val="24"/>
              <w:lang w:val="en-GB"/>
            </w:rPr>
          </w:rPrChange>
        </w:rPr>
        <w:t>m</w:t>
      </w:r>
      <w:r w:rsidR="00234339" w:rsidRPr="007B7319">
        <w:rPr>
          <w:rFonts w:ascii="Times New Roman" w:hAnsi="Times New Roman" w:cs="Times New Roman"/>
          <w:i/>
          <w:sz w:val="24"/>
          <w:szCs w:val="24"/>
          <w:lang w:val="en-GB"/>
          <w:rPrChange w:id="20" w:author="nazimali" w:date="2015-03-09T06:54:00Z">
            <w:rPr>
              <w:rFonts w:ascii="Times New Roman" w:hAnsi="Times New Roman" w:cs="Times New Roman"/>
              <w:sz w:val="24"/>
              <w:szCs w:val="24"/>
              <w:lang w:val="en-GB"/>
            </w:rPr>
          </w:rPrChange>
        </w:rPr>
        <w:t>udarib</w:t>
      </w:r>
      <w:proofErr w:type="spellEnd"/>
      <w:r w:rsidR="00234339" w:rsidRPr="005671C1">
        <w:rPr>
          <w:rFonts w:ascii="Times New Roman" w:hAnsi="Times New Roman" w:cs="Times New Roman"/>
          <w:sz w:val="24"/>
          <w:szCs w:val="24"/>
          <w:lang w:val="en-GB"/>
        </w:rPr>
        <w:t xml:space="preserve"> without </w:t>
      </w:r>
      <w:r w:rsidR="002E5EAB">
        <w:rPr>
          <w:rFonts w:ascii="Times New Roman" w:hAnsi="Times New Roman" w:cs="Times New Roman"/>
          <w:sz w:val="24"/>
          <w:szCs w:val="24"/>
          <w:lang w:val="en-GB"/>
        </w:rPr>
        <w:t xml:space="preserve">the </w:t>
      </w:r>
      <w:r w:rsidR="00234339" w:rsidRPr="005671C1">
        <w:rPr>
          <w:rFonts w:ascii="Times New Roman" w:hAnsi="Times New Roman" w:cs="Times New Roman"/>
          <w:sz w:val="24"/>
          <w:szCs w:val="24"/>
          <w:lang w:val="en-GB"/>
        </w:rPr>
        <w:t xml:space="preserve">express permission of the </w:t>
      </w:r>
      <w:proofErr w:type="spellStart"/>
      <w:r w:rsidR="00785C7C" w:rsidRPr="007B7319">
        <w:rPr>
          <w:rFonts w:ascii="Times New Roman" w:hAnsi="Times New Roman" w:cs="Times New Roman"/>
          <w:i/>
          <w:sz w:val="24"/>
          <w:szCs w:val="24"/>
          <w:lang w:val="en-GB"/>
          <w:rPrChange w:id="21" w:author="nazimali" w:date="2015-03-09T06:54:00Z">
            <w:rPr>
              <w:rFonts w:ascii="Times New Roman" w:hAnsi="Times New Roman" w:cs="Times New Roman"/>
              <w:sz w:val="24"/>
              <w:szCs w:val="24"/>
              <w:lang w:val="en-GB"/>
            </w:rPr>
          </w:rPrChange>
        </w:rPr>
        <w:t>r</w:t>
      </w:r>
      <w:r w:rsidR="00234339" w:rsidRPr="007B7319">
        <w:rPr>
          <w:rFonts w:ascii="Times New Roman" w:hAnsi="Times New Roman" w:cs="Times New Roman"/>
          <w:i/>
          <w:sz w:val="24"/>
          <w:szCs w:val="24"/>
          <w:lang w:val="en-GB"/>
          <w:rPrChange w:id="22" w:author="nazimali" w:date="2015-03-09T06:54:00Z">
            <w:rPr>
              <w:rFonts w:ascii="Times New Roman" w:hAnsi="Times New Roman" w:cs="Times New Roman"/>
              <w:sz w:val="24"/>
              <w:szCs w:val="24"/>
              <w:lang w:val="en-GB"/>
            </w:rPr>
          </w:rPrChange>
        </w:rPr>
        <w:t>abbal</w:t>
      </w:r>
      <w:proofErr w:type="spellEnd"/>
      <w:r w:rsidR="00234339" w:rsidRPr="007B7319">
        <w:rPr>
          <w:rFonts w:ascii="Times New Roman" w:hAnsi="Times New Roman" w:cs="Times New Roman"/>
          <w:i/>
          <w:sz w:val="24"/>
          <w:szCs w:val="24"/>
          <w:lang w:val="en-GB"/>
          <w:rPrChange w:id="23" w:author="nazimali" w:date="2015-03-09T06:54:00Z">
            <w:rPr>
              <w:rFonts w:ascii="Times New Roman" w:hAnsi="Times New Roman" w:cs="Times New Roman"/>
              <w:sz w:val="24"/>
              <w:szCs w:val="24"/>
              <w:lang w:val="en-GB"/>
            </w:rPr>
          </w:rPrChange>
        </w:rPr>
        <w:t xml:space="preserve"> </w:t>
      </w:r>
      <w:proofErr w:type="spellStart"/>
      <w:r w:rsidR="00785C7C" w:rsidRPr="007B7319">
        <w:rPr>
          <w:rFonts w:ascii="Times New Roman" w:hAnsi="Times New Roman" w:cs="Times New Roman"/>
          <w:i/>
          <w:sz w:val="24"/>
          <w:szCs w:val="24"/>
          <w:lang w:val="en-GB"/>
          <w:rPrChange w:id="24" w:author="nazimali" w:date="2015-03-09T06:54:00Z">
            <w:rPr>
              <w:rFonts w:ascii="Times New Roman" w:hAnsi="Times New Roman" w:cs="Times New Roman"/>
              <w:sz w:val="24"/>
              <w:szCs w:val="24"/>
              <w:lang w:val="en-GB"/>
            </w:rPr>
          </w:rPrChange>
        </w:rPr>
        <w:t>m</w:t>
      </w:r>
      <w:r w:rsidR="00234339" w:rsidRPr="007B7319">
        <w:rPr>
          <w:rFonts w:ascii="Times New Roman" w:hAnsi="Times New Roman" w:cs="Times New Roman"/>
          <w:i/>
          <w:sz w:val="24"/>
          <w:szCs w:val="24"/>
          <w:lang w:val="en-GB"/>
          <w:rPrChange w:id="25" w:author="nazimali" w:date="2015-03-09T06:54:00Z">
            <w:rPr>
              <w:rFonts w:ascii="Times New Roman" w:hAnsi="Times New Roman" w:cs="Times New Roman"/>
              <w:sz w:val="24"/>
              <w:szCs w:val="24"/>
              <w:lang w:val="en-GB"/>
            </w:rPr>
          </w:rPrChange>
        </w:rPr>
        <w:t>aal</w:t>
      </w:r>
      <w:proofErr w:type="spellEnd"/>
      <w:r w:rsidR="00234339" w:rsidRPr="005671C1">
        <w:rPr>
          <w:rFonts w:ascii="Times New Roman" w:hAnsi="Times New Roman" w:cs="Times New Roman"/>
          <w:sz w:val="24"/>
          <w:szCs w:val="24"/>
          <w:lang w:val="en-GB"/>
        </w:rPr>
        <w:t xml:space="preserve"> is the responsibility of </w:t>
      </w:r>
      <w:r w:rsidR="002E5EAB">
        <w:rPr>
          <w:rFonts w:ascii="Times New Roman" w:hAnsi="Times New Roman" w:cs="Times New Roman"/>
          <w:sz w:val="24"/>
          <w:szCs w:val="24"/>
          <w:lang w:val="en-GB"/>
        </w:rPr>
        <w:t xml:space="preserve">the </w:t>
      </w:r>
      <w:proofErr w:type="spellStart"/>
      <w:r w:rsidR="00785C7C" w:rsidRPr="007B7319">
        <w:rPr>
          <w:rFonts w:ascii="Times New Roman" w:hAnsi="Times New Roman" w:cs="Times New Roman"/>
          <w:i/>
          <w:sz w:val="24"/>
          <w:szCs w:val="24"/>
          <w:lang w:val="en-GB"/>
          <w:rPrChange w:id="26" w:author="nazimali" w:date="2015-03-09T06:54:00Z">
            <w:rPr>
              <w:rFonts w:ascii="Times New Roman" w:hAnsi="Times New Roman" w:cs="Times New Roman"/>
              <w:sz w:val="24"/>
              <w:szCs w:val="24"/>
              <w:lang w:val="en-GB"/>
            </w:rPr>
          </w:rPrChange>
        </w:rPr>
        <w:t>m</w:t>
      </w:r>
      <w:r w:rsidR="00234339" w:rsidRPr="007B7319">
        <w:rPr>
          <w:rFonts w:ascii="Times New Roman" w:hAnsi="Times New Roman" w:cs="Times New Roman"/>
          <w:i/>
          <w:sz w:val="24"/>
          <w:szCs w:val="24"/>
          <w:lang w:val="en-GB"/>
          <w:rPrChange w:id="27" w:author="nazimali" w:date="2015-03-09T06:54:00Z">
            <w:rPr>
              <w:rFonts w:ascii="Times New Roman" w:hAnsi="Times New Roman" w:cs="Times New Roman"/>
              <w:sz w:val="24"/>
              <w:szCs w:val="24"/>
              <w:lang w:val="en-GB"/>
            </w:rPr>
          </w:rPrChange>
        </w:rPr>
        <w:t>udarib</w:t>
      </w:r>
      <w:proofErr w:type="spellEnd"/>
      <w:r w:rsidR="00234339" w:rsidRPr="005671C1">
        <w:rPr>
          <w:rFonts w:ascii="Times New Roman" w:hAnsi="Times New Roman" w:cs="Times New Roman"/>
          <w:sz w:val="24"/>
          <w:szCs w:val="24"/>
          <w:lang w:val="en-GB"/>
        </w:rPr>
        <w:t xml:space="preserve">. </w:t>
      </w:r>
      <w:r w:rsidR="002E5EAB">
        <w:rPr>
          <w:rFonts w:ascii="Times New Roman" w:hAnsi="Times New Roman" w:cs="Times New Roman"/>
          <w:sz w:val="24"/>
          <w:szCs w:val="24"/>
          <w:lang w:val="en-GB"/>
        </w:rPr>
        <w:t xml:space="preserve"> </w:t>
      </w:r>
      <w:r w:rsidR="00D91ED1" w:rsidRPr="005671C1">
        <w:rPr>
          <w:rFonts w:ascii="Times New Roman" w:hAnsi="Times New Roman" w:cs="Times New Roman"/>
          <w:sz w:val="24"/>
          <w:szCs w:val="24"/>
          <w:lang w:val="en-GB"/>
        </w:rPr>
        <w:t>Therefore, t</w:t>
      </w:r>
      <w:r w:rsidR="00234339" w:rsidRPr="005671C1">
        <w:rPr>
          <w:rFonts w:ascii="Times New Roman" w:hAnsi="Times New Roman" w:cs="Times New Roman"/>
          <w:sz w:val="24"/>
          <w:szCs w:val="24"/>
          <w:lang w:val="en-GB"/>
        </w:rPr>
        <w:t>o shift the responsibility on</w:t>
      </w:r>
      <w:r w:rsidR="002E5EAB">
        <w:rPr>
          <w:rFonts w:ascii="Times New Roman" w:hAnsi="Times New Roman" w:cs="Times New Roman"/>
          <w:sz w:val="24"/>
          <w:szCs w:val="24"/>
          <w:lang w:val="en-GB"/>
        </w:rPr>
        <w:t>to the</w:t>
      </w:r>
      <w:r w:rsidR="00234339" w:rsidRPr="005671C1">
        <w:rPr>
          <w:rFonts w:ascii="Times New Roman" w:hAnsi="Times New Roman" w:cs="Times New Roman"/>
          <w:sz w:val="24"/>
          <w:szCs w:val="24"/>
          <w:lang w:val="en-GB"/>
        </w:rPr>
        <w:t xml:space="preserve"> </w:t>
      </w:r>
      <w:proofErr w:type="spellStart"/>
      <w:r w:rsidR="00785C7C" w:rsidRPr="007B7319">
        <w:rPr>
          <w:rFonts w:ascii="Times New Roman" w:hAnsi="Times New Roman" w:cs="Times New Roman"/>
          <w:i/>
          <w:sz w:val="24"/>
          <w:szCs w:val="24"/>
          <w:lang w:val="en-GB"/>
          <w:rPrChange w:id="28" w:author="nazimali" w:date="2015-03-09T06:54:00Z">
            <w:rPr>
              <w:rFonts w:ascii="Times New Roman" w:hAnsi="Times New Roman" w:cs="Times New Roman"/>
              <w:sz w:val="24"/>
              <w:szCs w:val="24"/>
              <w:lang w:val="en-GB"/>
            </w:rPr>
          </w:rPrChange>
        </w:rPr>
        <w:t>r</w:t>
      </w:r>
      <w:r w:rsidR="00234339" w:rsidRPr="007B7319">
        <w:rPr>
          <w:rFonts w:ascii="Times New Roman" w:hAnsi="Times New Roman" w:cs="Times New Roman"/>
          <w:i/>
          <w:sz w:val="24"/>
          <w:szCs w:val="24"/>
          <w:lang w:val="en-GB"/>
          <w:rPrChange w:id="29" w:author="nazimali" w:date="2015-03-09T06:54:00Z">
            <w:rPr>
              <w:rFonts w:ascii="Times New Roman" w:hAnsi="Times New Roman" w:cs="Times New Roman"/>
              <w:sz w:val="24"/>
              <w:szCs w:val="24"/>
              <w:lang w:val="en-GB"/>
            </w:rPr>
          </w:rPrChange>
        </w:rPr>
        <w:t>abbal</w:t>
      </w:r>
      <w:proofErr w:type="spellEnd"/>
      <w:r w:rsidR="00234339" w:rsidRPr="007B7319">
        <w:rPr>
          <w:rFonts w:ascii="Times New Roman" w:hAnsi="Times New Roman" w:cs="Times New Roman"/>
          <w:i/>
          <w:sz w:val="24"/>
          <w:szCs w:val="24"/>
          <w:lang w:val="en-GB"/>
          <w:rPrChange w:id="30" w:author="nazimali" w:date="2015-03-09T06:54:00Z">
            <w:rPr>
              <w:rFonts w:ascii="Times New Roman" w:hAnsi="Times New Roman" w:cs="Times New Roman"/>
              <w:sz w:val="24"/>
              <w:szCs w:val="24"/>
              <w:lang w:val="en-GB"/>
            </w:rPr>
          </w:rPrChange>
        </w:rPr>
        <w:t xml:space="preserve"> </w:t>
      </w:r>
      <w:proofErr w:type="spellStart"/>
      <w:r w:rsidR="00234339" w:rsidRPr="007B7319">
        <w:rPr>
          <w:rFonts w:ascii="Times New Roman" w:hAnsi="Times New Roman" w:cs="Times New Roman"/>
          <w:i/>
          <w:sz w:val="24"/>
          <w:szCs w:val="24"/>
          <w:lang w:val="en-GB"/>
          <w:rPrChange w:id="31" w:author="nazimali" w:date="2015-03-09T06:54:00Z">
            <w:rPr>
              <w:rFonts w:ascii="Times New Roman" w:hAnsi="Times New Roman" w:cs="Times New Roman"/>
              <w:sz w:val="24"/>
              <w:szCs w:val="24"/>
              <w:lang w:val="en-GB"/>
            </w:rPr>
          </w:rPrChange>
        </w:rPr>
        <w:t>maal</w:t>
      </w:r>
      <w:proofErr w:type="spellEnd"/>
      <w:r w:rsidR="00D91ED1" w:rsidRPr="005671C1">
        <w:rPr>
          <w:rFonts w:ascii="Times New Roman" w:hAnsi="Times New Roman" w:cs="Times New Roman"/>
          <w:sz w:val="24"/>
          <w:szCs w:val="24"/>
          <w:lang w:val="en-GB"/>
        </w:rPr>
        <w:t xml:space="preserve"> (beyond his capital)</w:t>
      </w:r>
      <w:r w:rsidR="002E5EAB">
        <w:rPr>
          <w:rFonts w:ascii="Times New Roman" w:hAnsi="Times New Roman" w:cs="Times New Roman"/>
          <w:sz w:val="24"/>
          <w:szCs w:val="24"/>
          <w:lang w:val="en-GB"/>
        </w:rPr>
        <w:t>,</w:t>
      </w:r>
      <w:r w:rsidR="00D91ED1" w:rsidRPr="005671C1">
        <w:rPr>
          <w:rFonts w:ascii="Times New Roman" w:hAnsi="Times New Roman" w:cs="Times New Roman"/>
          <w:sz w:val="24"/>
          <w:szCs w:val="24"/>
          <w:lang w:val="en-GB"/>
        </w:rPr>
        <w:t xml:space="preserve"> </w:t>
      </w:r>
      <w:r w:rsidR="00234339" w:rsidRPr="005671C1">
        <w:rPr>
          <w:rFonts w:ascii="Times New Roman" w:hAnsi="Times New Roman" w:cs="Times New Roman"/>
          <w:sz w:val="24"/>
          <w:szCs w:val="24"/>
          <w:lang w:val="en-GB"/>
        </w:rPr>
        <w:t xml:space="preserve">it </w:t>
      </w:r>
      <w:r w:rsidR="00234339" w:rsidRPr="005671C1">
        <w:rPr>
          <w:rFonts w:ascii="Times New Roman" w:hAnsi="Times New Roman" w:cs="Times New Roman"/>
          <w:sz w:val="24"/>
          <w:szCs w:val="24"/>
          <w:lang w:val="en-GB"/>
        </w:rPr>
        <w:lastRenderedPageBreak/>
        <w:t xml:space="preserve">has to be proved </w:t>
      </w:r>
      <w:r w:rsidR="00D91ED1" w:rsidRPr="005671C1">
        <w:rPr>
          <w:rFonts w:ascii="Times New Roman" w:hAnsi="Times New Roman" w:cs="Times New Roman"/>
          <w:sz w:val="24"/>
          <w:szCs w:val="24"/>
          <w:lang w:val="en-GB"/>
        </w:rPr>
        <w:t xml:space="preserve">that </w:t>
      </w:r>
      <w:r w:rsidR="00234339" w:rsidRPr="005671C1">
        <w:rPr>
          <w:rFonts w:ascii="Times New Roman" w:hAnsi="Times New Roman" w:cs="Times New Roman"/>
          <w:sz w:val="24"/>
          <w:szCs w:val="24"/>
          <w:lang w:val="en-GB"/>
        </w:rPr>
        <w:t xml:space="preserve">all </w:t>
      </w:r>
      <w:r w:rsidR="002E5EAB">
        <w:rPr>
          <w:rFonts w:ascii="Times New Roman" w:hAnsi="Times New Roman" w:cs="Times New Roman"/>
          <w:sz w:val="24"/>
          <w:szCs w:val="24"/>
          <w:lang w:val="en-GB"/>
        </w:rPr>
        <w:t xml:space="preserve">the </w:t>
      </w:r>
      <w:r w:rsidR="00234339" w:rsidRPr="005671C1">
        <w:rPr>
          <w:rFonts w:ascii="Times New Roman" w:hAnsi="Times New Roman" w:cs="Times New Roman"/>
          <w:sz w:val="24"/>
          <w:szCs w:val="24"/>
          <w:lang w:val="en-GB"/>
        </w:rPr>
        <w:t xml:space="preserve">actions </w:t>
      </w:r>
      <w:r w:rsidR="00AE03A7" w:rsidRPr="005671C1">
        <w:rPr>
          <w:rFonts w:ascii="Times New Roman" w:hAnsi="Times New Roman" w:cs="Times New Roman"/>
          <w:sz w:val="24"/>
          <w:szCs w:val="24"/>
          <w:lang w:val="en-GB"/>
        </w:rPr>
        <w:t xml:space="preserve">of the </w:t>
      </w:r>
      <w:proofErr w:type="spellStart"/>
      <w:r w:rsidR="00785C7C" w:rsidRPr="007B7319">
        <w:rPr>
          <w:rFonts w:ascii="Times New Roman" w:hAnsi="Times New Roman" w:cs="Times New Roman"/>
          <w:i/>
          <w:sz w:val="24"/>
          <w:szCs w:val="24"/>
          <w:lang w:val="en-GB"/>
          <w:rPrChange w:id="32" w:author="nazimali" w:date="2015-03-09T06:54:00Z">
            <w:rPr>
              <w:rFonts w:ascii="Times New Roman" w:hAnsi="Times New Roman" w:cs="Times New Roman"/>
              <w:sz w:val="24"/>
              <w:szCs w:val="24"/>
              <w:lang w:val="en-GB"/>
            </w:rPr>
          </w:rPrChange>
        </w:rPr>
        <w:t>m</w:t>
      </w:r>
      <w:r w:rsidR="00AE03A7" w:rsidRPr="007B7319">
        <w:rPr>
          <w:rFonts w:ascii="Times New Roman" w:hAnsi="Times New Roman" w:cs="Times New Roman"/>
          <w:i/>
          <w:sz w:val="24"/>
          <w:szCs w:val="24"/>
          <w:lang w:val="en-GB"/>
          <w:rPrChange w:id="33" w:author="nazimali" w:date="2015-03-09T06:54:00Z">
            <w:rPr>
              <w:rFonts w:ascii="Times New Roman" w:hAnsi="Times New Roman" w:cs="Times New Roman"/>
              <w:sz w:val="24"/>
              <w:szCs w:val="24"/>
              <w:lang w:val="en-GB"/>
            </w:rPr>
          </w:rPrChange>
        </w:rPr>
        <w:t>udarib</w:t>
      </w:r>
      <w:proofErr w:type="spellEnd"/>
      <w:r w:rsidR="00AE03A7" w:rsidRPr="005671C1">
        <w:rPr>
          <w:rFonts w:ascii="Times New Roman" w:hAnsi="Times New Roman" w:cs="Times New Roman"/>
          <w:sz w:val="24"/>
          <w:szCs w:val="24"/>
          <w:lang w:val="en-GB"/>
        </w:rPr>
        <w:t xml:space="preserve"> </w:t>
      </w:r>
      <w:r w:rsidR="00234339" w:rsidRPr="005671C1">
        <w:rPr>
          <w:rFonts w:ascii="Times New Roman" w:hAnsi="Times New Roman" w:cs="Times New Roman"/>
          <w:sz w:val="24"/>
          <w:szCs w:val="24"/>
          <w:lang w:val="en-GB"/>
        </w:rPr>
        <w:t xml:space="preserve">were conducted keeping </w:t>
      </w:r>
      <w:r w:rsidR="00C070DA">
        <w:rPr>
          <w:rFonts w:ascii="Times New Roman" w:hAnsi="Times New Roman" w:cs="Times New Roman"/>
          <w:sz w:val="24"/>
          <w:szCs w:val="24"/>
          <w:lang w:val="en-GB"/>
        </w:rPr>
        <w:t xml:space="preserve">the </w:t>
      </w:r>
      <w:proofErr w:type="spellStart"/>
      <w:r w:rsidR="00785C7C" w:rsidRPr="007B7319">
        <w:rPr>
          <w:rFonts w:ascii="Times New Roman" w:hAnsi="Times New Roman" w:cs="Times New Roman"/>
          <w:i/>
          <w:sz w:val="24"/>
          <w:szCs w:val="24"/>
          <w:lang w:val="en-GB"/>
          <w:rPrChange w:id="34" w:author="nazimali" w:date="2015-03-09T06:54:00Z">
            <w:rPr>
              <w:rFonts w:ascii="Times New Roman" w:hAnsi="Times New Roman" w:cs="Times New Roman"/>
              <w:sz w:val="24"/>
              <w:szCs w:val="24"/>
              <w:lang w:val="en-GB"/>
            </w:rPr>
          </w:rPrChange>
        </w:rPr>
        <w:t>m</w:t>
      </w:r>
      <w:r w:rsidR="00234339" w:rsidRPr="007B7319">
        <w:rPr>
          <w:rFonts w:ascii="Times New Roman" w:hAnsi="Times New Roman" w:cs="Times New Roman"/>
          <w:i/>
          <w:sz w:val="24"/>
          <w:szCs w:val="24"/>
          <w:lang w:val="en-GB"/>
          <w:rPrChange w:id="35" w:author="nazimali" w:date="2015-03-09T06:54:00Z">
            <w:rPr>
              <w:rFonts w:ascii="Times New Roman" w:hAnsi="Times New Roman" w:cs="Times New Roman"/>
              <w:sz w:val="24"/>
              <w:szCs w:val="24"/>
              <w:lang w:val="en-GB"/>
            </w:rPr>
          </w:rPrChange>
        </w:rPr>
        <w:t>aslahah</w:t>
      </w:r>
      <w:proofErr w:type="spellEnd"/>
      <w:r w:rsidR="00234339" w:rsidRPr="002E5EAB">
        <w:rPr>
          <w:rFonts w:ascii="Times New Roman" w:hAnsi="Times New Roman" w:cs="Times New Roman"/>
          <w:sz w:val="24"/>
          <w:szCs w:val="24"/>
          <w:lang w:val="en-GB"/>
        </w:rPr>
        <w:t xml:space="preserve"> </w:t>
      </w:r>
      <w:r w:rsidR="00234339" w:rsidRPr="005671C1">
        <w:rPr>
          <w:rFonts w:ascii="Times New Roman" w:hAnsi="Times New Roman" w:cs="Times New Roman"/>
          <w:sz w:val="24"/>
          <w:szCs w:val="24"/>
          <w:lang w:val="en-GB"/>
        </w:rPr>
        <w:t xml:space="preserve">of </w:t>
      </w:r>
      <w:r w:rsidR="00C070DA">
        <w:rPr>
          <w:rFonts w:ascii="Times New Roman" w:hAnsi="Times New Roman" w:cs="Times New Roman"/>
          <w:sz w:val="24"/>
          <w:szCs w:val="24"/>
          <w:lang w:val="en-GB"/>
        </w:rPr>
        <w:t xml:space="preserve">the </w:t>
      </w:r>
      <w:proofErr w:type="spellStart"/>
      <w:r w:rsidR="00785C7C" w:rsidRPr="007B7319">
        <w:rPr>
          <w:rFonts w:ascii="Times New Roman" w:hAnsi="Times New Roman" w:cs="Times New Roman"/>
          <w:i/>
          <w:sz w:val="24"/>
          <w:szCs w:val="24"/>
          <w:lang w:val="en-GB"/>
          <w:rPrChange w:id="36" w:author="nazimali" w:date="2015-03-09T06:54:00Z">
            <w:rPr>
              <w:rFonts w:ascii="Times New Roman" w:hAnsi="Times New Roman" w:cs="Times New Roman"/>
              <w:sz w:val="24"/>
              <w:szCs w:val="24"/>
              <w:lang w:val="en-GB"/>
            </w:rPr>
          </w:rPrChange>
        </w:rPr>
        <w:t>r</w:t>
      </w:r>
      <w:r w:rsidR="00AE03A7" w:rsidRPr="007B7319">
        <w:rPr>
          <w:rFonts w:ascii="Times New Roman" w:hAnsi="Times New Roman" w:cs="Times New Roman"/>
          <w:i/>
          <w:sz w:val="24"/>
          <w:szCs w:val="24"/>
          <w:lang w:val="en-GB"/>
          <w:rPrChange w:id="37" w:author="nazimali" w:date="2015-03-09T06:54:00Z">
            <w:rPr>
              <w:rFonts w:ascii="Times New Roman" w:hAnsi="Times New Roman" w:cs="Times New Roman"/>
              <w:sz w:val="24"/>
              <w:szCs w:val="24"/>
              <w:lang w:val="en-GB"/>
            </w:rPr>
          </w:rPrChange>
        </w:rPr>
        <w:t>abbal</w:t>
      </w:r>
      <w:proofErr w:type="spellEnd"/>
      <w:r w:rsidR="00AE03A7" w:rsidRPr="007B7319">
        <w:rPr>
          <w:rFonts w:ascii="Times New Roman" w:hAnsi="Times New Roman" w:cs="Times New Roman"/>
          <w:i/>
          <w:sz w:val="24"/>
          <w:szCs w:val="24"/>
          <w:lang w:val="en-GB"/>
          <w:rPrChange w:id="38" w:author="nazimali" w:date="2015-03-09T06:54:00Z">
            <w:rPr>
              <w:rFonts w:ascii="Times New Roman" w:hAnsi="Times New Roman" w:cs="Times New Roman"/>
              <w:sz w:val="24"/>
              <w:szCs w:val="24"/>
              <w:lang w:val="en-GB"/>
            </w:rPr>
          </w:rPrChange>
        </w:rPr>
        <w:t xml:space="preserve"> </w:t>
      </w:r>
      <w:proofErr w:type="spellStart"/>
      <w:r w:rsidR="00785C7C" w:rsidRPr="007B7319">
        <w:rPr>
          <w:rFonts w:ascii="Times New Roman" w:hAnsi="Times New Roman" w:cs="Times New Roman"/>
          <w:i/>
          <w:sz w:val="24"/>
          <w:szCs w:val="24"/>
          <w:lang w:val="en-GB"/>
          <w:rPrChange w:id="39" w:author="nazimali" w:date="2015-03-09T06:54:00Z">
            <w:rPr>
              <w:rFonts w:ascii="Times New Roman" w:hAnsi="Times New Roman" w:cs="Times New Roman"/>
              <w:sz w:val="24"/>
              <w:szCs w:val="24"/>
              <w:lang w:val="en-GB"/>
            </w:rPr>
          </w:rPrChange>
        </w:rPr>
        <w:t>m</w:t>
      </w:r>
      <w:r w:rsidR="00234339" w:rsidRPr="007B7319">
        <w:rPr>
          <w:rFonts w:ascii="Times New Roman" w:hAnsi="Times New Roman" w:cs="Times New Roman"/>
          <w:i/>
          <w:sz w:val="24"/>
          <w:szCs w:val="24"/>
          <w:lang w:val="en-GB"/>
          <w:rPrChange w:id="40" w:author="nazimali" w:date="2015-03-09T06:54:00Z">
            <w:rPr>
              <w:rFonts w:ascii="Times New Roman" w:hAnsi="Times New Roman" w:cs="Times New Roman"/>
              <w:sz w:val="24"/>
              <w:szCs w:val="24"/>
              <w:lang w:val="en-GB"/>
            </w:rPr>
          </w:rPrChange>
        </w:rPr>
        <w:t>aal</w:t>
      </w:r>
      <w:proofErr w:type="spellEnd"/>
      <w:r w:rsidR="00234339" w:rsidRPr="005671C1">
        <w:rPr>
          <w:rFonts w:ascii="Times New Roman" w:hAnsi="Times New Roman" w:cs="Times New Roman"/>
          <w:sz w:val="24"/>
          <w:szCs w:val="24"/>
          <w:lang w:val="en-GB"/>
        </w:rPr>
        <w:t>.</w:t>
      </w:r>
      <w:r w:rsidR="00A94DDE" w:rsidRPr="005671C1">
        <w:rPr>
          <w:rFonts w:ascii="Times New Roman" w:hAnsi="Times New Roman" w:cs="Times New Roman"/>
          <w:sz w:val="24"/>
          <w:szCs w:val="24"/>
          <w:lang w:val="en-GB"/>
        </w:rPr>
        <w:t xml:space="preserve"> </w:t>
      </w:r>
      <w:r w:rsidR="002E5EAB">
        <w:rPr>
          <w:rFonts w:ascii="Times New Roman" w:hAnsi="Times New Roman" w:cs="Times New Roman"/>
          <w:sz w:val="24"/>
          <w:szCs w:val="24"/>
          <w:lang w:val="en-GB"/>
        </w:rPr>
        <w:t xml:space="preserve"> </w:t>
      </w:r>
      <w:r w:rsidR="00A94DDE" w:rsidRPr="005671C1">
        <w:rPr>
          <w:rFonts w:ascii="Times New Roman" w:hAnsi="Times New Roman" w:cs="Times New Roman"/>
          <w:sz w:val="24"/>
          <w:szCs w:val="24"/>
          <w:lang w:val="en-GB"/>
        </w:rPr>
        <w:t>For example</w:t>
      </w:r>
      <w:r w:rsidR="00AE03A7" w:rsidRPr="005671C1">
        <w:rPr>
          <w:rFonts w:ascii="Times New Roman" w:hAnsi="Times New Roman" w:cs="Times New Roman"/>
          <w:sz w:val="24"/>
          <w:szCs w:val="24"/>
          <w:lang w:val="en-GB"/>
        </w:rPr>
        <w:t>,</w:t>
      </w:r>
      <w:r w:rsidR="00A94DDE" w:rsidRPr="005671C1">
        <w:rPr>
          <w:rFonts w:ascii="Times New Roman" w:hAnsi="Times New Roman" w:cs="Times New Roman"/>
          <w:sz w:val="24"/>
          <w:szCs w:val="24"/>
          <w:lang w:val="en-GB"/>
        </w:rPr>
        <w:t xml:space="preserve"> if an Islamic bank </w:t>
      </w:r>
      <w:r w:rsidR="00480ACF" w:rsidRPr="005671C1">
        <w:rPr>
          <w:rFonts w:ascii="Times New Roman" w:hAnsi="Times New Roman" w:cs="Times New Roman"/>
          <w:sz w:val="24"/>
          <w:szCs w:val="24"/>
          <w:lang w:val="en-GB"/>
        </w:rPr>
        <w:t>fails</w:t>
      </w:r>
      <w:r w:rsidR="00AE03A7" w:rsidRPr="005671C1">
        <w:rPr>
          <w:rFonts w:ascii="Times New Roman" w:hAnsi="Times New Roman" w:cs="Times New Roman"/>
          <w:sz w:val="24"/>
          <w:szCs w:val="24"/>
          <w:lang w:val="en-GB"/>
        </w:rPr>
        <w:t>,</w:t>
      </w:r>
      <w:r w:rsidR="00A94DDE" w:rsidRPr="005671C1">
        <w:rPr>
          <w:rFonts w:ascii="Times New Roman" w:hAnsi="Times New Roman" w:cs="Times New Roman"/>
          <w:sz w:val="24"/>
          <w:szCs w:val="24"/>
          <w:lang w:val="en-GB"/>
        </w:rPr>
        <w:t xml:space="preserve"> its creditor</w:t>
      </w:r>
      <w:r w:rsidR="00AE03A7" w:rsidRPr="005671C1">
        <w:rPr>
          <w:rFonts w:ascii="Times New Roman" w:hAnsi="Times New Roman" w:cs="Times New Roman"/>
          <w:sz w:val="24"/>
          <w:szCs w:val="24"/>
          <w:lang w:val="en-GB"/>
        </w:rPr>
        <w:t>s</w:t>
      </w:r>
      <w:r w:rsidR="00A94DDE" w:rsidRPr="005671C1">
        <w:rPr>
          <w:rFonts w:ascii="Times New Roman" w:hAnsi="Times New Roman" w:cs="Times New Roman"/>
          <w:sz w:val="24"/>
          <w:szCs w:val="24"/>
          <w:lang w:val="en-GB"/>
        </w:rPr>
        <w:t xml:space="preserve"> cannot have any recourse to the</w:t>
      </w:r>
      <w:r w:rsidR="00785C7C" w:rsidRPr="005671C1">
        <w:rPr>
          <w:rFonts w:ascii="Times New Roman" w:hAnsi="Times New Roman" w:cs="Times New Roman"/>
          <w:i/>
          <w:sz w:val="24"/>
          <w:szCs w:val="24"/>
          <w:lang w:val="en-GB"/>
        </w:rPr>
        <w:t xml:space="preserve"> </w:t>
      </w:r>
      <w:proofErr w:type="spellStart"/>
      <w:r w:rsidR="00785C7C" w:rsidRPr="007B7319">
        <w:rPr>
          <w:rFonts w:ascii="Times New Roman" w:hAnsi="Times New Roman" w:cs="Times New Roman"/>
          <w:i/>
          <w:sz w:val="24"/>
          <w:szCs w:val="24"/>
          <w:lang w:val="en-GB"/>
          <w:rPrChange w:id="41" w:author="nazimali" w:date="2015-03-09T06:55:00Z">
            <w:rPr>
              <w:rFonts w:ascii="Times New Roman" w:hAnsi="Times New Roman" w:cs="Times New Roman"/>
              <w:sz w:val="24"/>
              <w:szCs w:val="24"/>
              <w:lang w:val="en-GB"/>
            </w:rPr>
          </w:rPrChange>
        </w:rPr>
        <w:t>m</w:t>
      </w:r>
      <w:r w:rsidR="00AE03A7" w:rsidRPr="007B7319">
        <w:rPr>
          <w:rFonts w:ascii="Times New Roman" w:hAnsi="Times New Roman" w:cs="Times New Roman"/>
          <w:i/>
          <w:sz w:val="24"/>
          <w:szCs w:val="24"/>
          <w:lang w:val="en-GB"/>
          <w:rPrChange w:id="42" w:author="nazimali" w:date="2015-03-09T06:55:00Z">
            <w:rPr>
              <w:rFonts w:ascii="Times New Roman" w:hAnsi="Times New Roman" w:cs="Times New Roman"/>
              <w:sz w:val="24"/>
              <w:szCs w:val="24"/>
              <w:lang w:val="en-GB"/>
            </w:rPr>
          </w:rPrChange>
        </w:rPr>
        <w:t>udaraba</w:t>
      </w:r>
      <w:proofErr w:type="spellEnd"/>
      <w:r w:rsidR="00AE03A7" w:rsidRPr="005671C1">
        <w:rPr>
          <w:rFonts w:ascii="Times New Roman" w:hAnsi="Times New Roman" w:cs="Times New Roman"/>
          <w:sz w:val="24"/>
          <w:szCs w:val="24"/>
          <w:lang w:val="en-GB"/>
        </w:rPr>
        <w:t xml:space="preserve"> </w:t>
      </w:r>
      <w:r w:rsidR="00A94DDE" w:rsidRPr="005671C1">
        <w:rPr>
          <w:rFonts w:ascii="Times New Roman" w:hAnsi="Times New Roman" w:cs="Times New Roman"/>
          <w:sz w:val="24"/>
          <w:szCs w:val="24"/>
          <w:lang w:val="en-GB"/>
        </w:rPr>
        <w:t xml:space="preserve">fund </w:t>
      </w:r>
      <w:r w:rsidR="0076139B" w:rsidRPr="005671C1">
        <w:rPr>
          <w:rFonts w:ascii="Times New Roman" w:hAnsi="Times New Roman" w:cs="Times New Roman"/>
          <w:sz w:val="24"/>
          <w:szCs w:val="24"/>
          <w:lang w:val="en-GB"/>
        </w:rPr>
        <w:t xml:space="preserve">(or investments accounts) </w:t>
      </w:r>
      <w:r w:rsidR="00A94DDE" w:rsidRPr="005671C1">
        <w:rPr>
          <w:rFonts w:ascii="Times New Roman" w:hAnsi="Times New Roman" w:cs="Times New Roman"/>
          <w:sz w:val="24"/>
          <w:szCs w:val="24"/>
          <w:lang w:val="en-GB"/>
        </w:rPr>
        <w:t xml:space="preserve">managed by the Islamic bank as the fund does not belong to the bank. </w:t>
      </w:r>
      <w:r w:rsidR="002E5EAB">
        <w:rPr>
          <w:rFonts w:ascii="Times New Roman" w:hAnsi="Times New Roman" w:cs="Times New Roman"/>
          <w:sz w:val="24"/>
          <w:szCs w:val="24"/>
          <w:lang w:val="en-GB"/>
        </w:rPr>
        <w:t xml:space="preserve"> </w:t>
      </w:r>
      <w:r w:rsidR="007A16CB" w:rsidRPr="0057573F">
        <w:rPr>
          <w:rFonts w:ascii="Times New Roman" w:hAnsi="Times New Roman" w:cs="Times New Roman"/>
          <w:sz w:val="24"/>
          <w:szCs w:val="24"/>
          <w:lang w:val="en-GB"/>
        </w:rPr>
        <w:t>The d</w:t>
      </w:r>
      <w:r w:rsidR="00EA3685" w:rsidRPr="0057573F">
        <w:rPr>
          <w:rFonts w:ascii="Times New Roman" w:hAnsi="Times New Roman" w:cs="Times New Roman"/>
          <w:sz w:val="24"/>
          <w:szCs w:val="24"/>
          <w:lang w:val="en-GB"/>
        </w:rPr>
        <w:t xml:space="preserve">ebate on this </w:t>
      </w:r>
      <w:r w:rsidR="007A16CB" w:rsidRPr="0057573F">
        <w:rPr>
          <w:rFonts w:ascii="Times New Roman" w:hAnsi="Times New Roman" w:cs="Times New Roman"/>
          <w:sz w:val="24"/>
          <w:szCs w:val="24"/>
          <w:lang w:val="en-GB"/>
        </w:rPr>
        <w:t xml:space="preserve">issue </w:t>
      </w:r>
      <w:r w:rsidR="00EA3685" w:rsidRPr="0057573F">
        <w:rPr>
          <w:rFonts w:ascii="Times New Roman" w:hAnsi="Times New Roman" w:cs="Times New Roman"/>
          <w:sz w:val="24"/>
          <w:szCs w:val="24"/>
          <w:lang w:val="en-GB"/>
        </w:rPr>
        <w:t xml:space="preserve">concluded that </w:t>
      </w:r>
      <w:r w:rsidR="007A16CB" w:rsidRPr="0057573F">
        <w:rPr>
          <w:rFonts w:ascii="Times New Roman" w:hAnsi="Times New Roman" w:cs="Times New Roman"/>
          <w:sz w:val="24"/>
          <w:szCs w:val="24"/>
          <w:lang w:val="en-GB"/>
        </w:rPr>
        <w:t xml:space="preserve">overall </w:t>
      </w:r>
      <w:r w:rsidR="00EA3685" w:rsidRPr="0057573F">
        <w:rPr>
          <w:rFonts w:ascii="Times New Roman" w:hAnsi="Times New Roman" w:cs="Times New Roman"/>
          <w:sz w:val="24"/>
          <w:szCs w:val="24"/>
          <w:lang w:val="en-GB"/>
        </w:rPr>
        <w:t xml:space="preserve">there are </w:t>
      </w:r>
      <w:r w:rsidR="007A16CB" w:rsidRPr="0057573F">
        <w:rPr>
          <w:rFonts w:ascii="Times New Roman" w:hAnsi="Times New Roman" w:cs="Times New Roman"/>
          <w:sz w:val="24"/>
          <w:szCs w:val="24"/>
          <w:lang w:val="en-GB"/>
        </w:rPr>
        <w:t xml:space="preserve">many </w:t>
      </w:r>
      <w:r w:rsidR="00EA3685" w:rsidRPr="0057573F">
        <w:rPr>
          <w:rFonts w:ascii="Times New Roman" w:hAnsi="Times New Roman" w:cs="Times New Roman"/>
          <w:sz w:val="24"/>
          <w:szCs w:val="24"/>
          <w:lang w:val="en-GB"/>
        </w:rPr>
        <w:t xml:space="preserve">more benefits in limited liability </w:t>
      </w:r>
      <w:r w:rsidR="002E5EAB" w:rsidRPr="0057573F">
        <w:rPr>
          <w:rFonts w:ascii="Times New Roman" w:hAnsi="Times New Roman" w:cs="Times New Roman"/>
          <w:sz w:val="24"/>
          <w:szCs w:val="24"/>
          <w:lang w:val="en-GB"/>
        </w:rPr>
        <w:t xml:space="preserve">that </w:t>
      </w:r>
      <w:r w:rsidR="00EA3685" w:rsidRPr="0057573F">
        <w:rPr>
          <w:rFonts w:ascii="Times New Roman" w:hAnsi="Times New Roman" w:cs="Times New Roman"/>
          <w:sz w:val="24"/>
          <w:szCs w:val="24"/>
          <w:lang w:val="en-GB"/>
        </w:rPr>
        <w:t xml:space="preserve">serve </w:t>
      </w:r>
      <w:proofErr w:type="spellStart"/>
      <w:r w:rsidR="00EA3685" w:rsidRPr="007B7319">
        <w:rPr>
          <w:rFonts w:ascii="Times New Roman" w:hAnsi="Times New Roman" w:cs="Times New Roman"/>
          <w:i/>
          <w:sz w:val="24"/>
          <w:szCs w:val="24"/>
          <w:lang w:val="en-GB"/>
          <w:rPrChange w:id="43" w:author="nazimali" w:date="2015-03-09T06:55:00Z">
            <w:rPr>
              <w:rFonts w:ascii="Times New Roman" w:hAnsi="Times New Roman" w:cs="Times New Roman"/>
              <w:sz w:val="24"/>
              <w:szCs w:val="24"/>
              <w:lang w:val="en-GB"/>
            </w:rPr>
          </w:rPrChange>
        </w:rPr>
        <w:t>maqasid</w:t>
      </w:r>
      <w:proofErr w:type="spellEnd"/>
      <w:r w:rsidR="00785C7C" w:rsidRPr="007B7319">
        <w:rPr>
          <w:rFonts w:ascii="Times New Roman" w:hAnsi="Times New Roman" w:cs="Times New Roman"/>
          <w:i/>
          <w:sz w:val="24"/>
          <w:szCs w:val="24"/>
          <w:lang w:val="en-GB"/>
          <w:rPrChange w:id="44" w:author="nazimali" w:date="2015-03-09T06:55:00Z">
            <w:rPr>
              <w:rFonts w:ascii="Times New Roman" w:hAnsi="Times New Roman" w:cs="Times New Roman"/>
              <w:sz w:val="24"/>
              <w:szCs w:val="24"/>
              <w:lang w:val="en-GB"/>
            </w:rPr>
          </w:rPrChange>
        </w:rPr>
        <w:t xml:space="preserve"> al </w:t>
      </w:r>
      <w:proofErr w:type="spellStart"/>
      <w:r w:rsidR="002E5EAB" w:rsidRPr="007B7319">
        <w:rPr>
          <w:rFonts w:ascii="Times New Roman" w:hAnsi="Times New Roman" w:cs="Times New Roman"/>
          <w:i/>
          <w:sz w:val="24"/>
          <w:szCs w:val="24"/>
          <w:lang w:val="en-GB"/>
          <w:rPrChange w:id="45" w:author="nazimali" w:date="2015-03-09T06:55:00Z">
            <w:rPr>
              <w:rFonts w:ascii="Times New Roman" w:hAnsi="Times New Roman" w:cs="Times New Roman"/>
              <w:sz w:val="24"/>
              <w:szCs w:val="24"/>
              <w:lang w:val="en-GB"/>
            </w:rPr>
          </w:rPrChange>
        </w:rPr>
        <w:t>Shari’ah</w:t>
      </w:r>
      <w:proofErr w:type="spellEnd"/>
      <w:r w:rsidR="002E5EAB" w:rsidRPr="0057573F">
        <w:rPr>
          <w:rFonts w:ascii="Times New Roman" w:hAnsi="Times New Roman" w:cs="Times New Roman"/>
          <w:sz w:val="24"/>
          <w:szCs w:val="24"/>
          <w:lang w:val="en-GB"/>
        </w:rPr>
        <w:t xml:space="preserve"> </w:t>
      </w:r>
      <w:r w:rsidR="007A16CB" w:rsidRPr="0057573F">
        <w:rPr>
          <w:rFonts w:ascii="Times New Roman" w:hAnsi="Times New Roman" w:cs="Times New Roman"/>
          <w:sz w:val="24"/>
          <w:szCs w:val="24"/>
          <w:lang w:val="en-GB"/>
        </w:rPr>
        <w:t>than causes for disquiet</w:t>
      </w:r>
      <w:r w:rsidR="00EA3685" w:rsidRPr="0057573F">
        <w:rPr>
          <w:rFonts w:ascii="Times New Roman" w:hAnsi="Times New Roman" w:cs="Times New Roman"/>
          <w:sz w:val="24"/>
          <w:szCs w:val="24"/>
          <w:lang w:val="en-GB"/>
        </w:rPr>
        <w:t>.</w:t>
      </w:r>
      <w:r w:rsidR="00EA3685" w:rsidRPr="005671C1">
        <w:rPr>
          <w:rFonts w:ascii="Times New Roman" w:hAnsi="Times New Roman" w:cs="Times New Roman"/>
          <w:sz w:val="24"/>
          <w:szCs w:val="24"/>
          <w:lang w:val="en-GB"/>
        </w:rPr>
        <w:t xml:space="preserve"> </w:t>
      </w:r>
      <w:r w:rsidR="002E5EAB">
        <w:rPr>
          <w:rFonts w:ascii="Times New Roman" w:hAnsi="Times New Roman" w:cs="Times New Roman"/>
          <w:sz w:val="24"/>
          <w:szCs w:val="24"/>
          <w:lang w:val="en-GB"/>
        </w:rPr>
        <w:t xml:space="preserve"> </w:t>
      </w:r>
      <w:r w:rsidR="00390E04" w:rsidRPr="005671C1">
        <w:rPr>
          <w:rFonts w:ascii="Times New Roman" w:hAnsi="Times New Roman" w:cs="Times New Roman"/>
          <w:sz w:val="24"/>
          <w:szCs w:val="24"/>
          <w:lang w:val="en-GB"/>
        </w:rPr>
        <w:t xml:space="preserve">A </w:t>
      </w:r>
      <w:r w:rsidR="00390E04" w:rsidRPr="002E5EAB">
        <w:rPr>
          <w:rFonts w:ascii="Times New Roman" w:hAnsi="Times New Roman" w:cs="Times New Roman"/>
          <w:sz w:val="24"/>
          <w:szCs w:val="24"/>
          <w:lang w:val="en-GB"/>
        </w:rPr>
        <w:t>hadith</w:t>
      </w:r>
      <w:r w:rsidR="00390E04" w:rsidRPr="005671C1">
        <w:rPr>
          <w:rFonts w:ascii="Times New Roman" w:hAnsi="Times New Roman" w:cs="Times New Roman"/>
          <w:sz w:val="24"/>
          <w:szCs w:val="24"/>
          <w:lang w:val="en-GB"/>
        </w:rPr>
        <w:t xml:space="preserve"> related to Saeed </w:t>
      </w:r>
      <w:proofErr w:type="spellStart"/>
      <w:r w:rsidR="00390E04" w:rsidRPr="005671C1">
        <w:rPr>
          <w:rFonts w:ascii="Times New Roman" w:hAnsi="Times New Roman" w:cs="Times New Roman"/>
          <w:sz w:val="24"/>
          <w:szCs w:val="24"/>
          <w:lang w:val="en-GB"/>
        </w:rPr>
        <w:t>ibn</w:t>
      </w:r>
      <w:proofErr w:type="spellEnd"/>
      <w:r w:rsidR="00390E04" w:rsidRPr="005671C1">
        <w:rPr>
          <w:rFonts w:ascii="Times New Roman" w:hAnsi="Times New Roman" w:cs="Times New Roman"/>
          <w:sz w:val="24"/>
          <w:szCs w:val="24"/>
          <w:lang w:val="en-GB"/>
        </w:rPr>
        <w:t xml:space="preserve"> </w:t>
      </w:r>
      <w:proofErr w:type="spellStart"/>
      <w:r w:rsidR="00390E04" w:rsidRPr="005671C1">
        <w:rPr>
          <w:rFonts w:ascii="Times New Roman" w:hAnsi="Times New Roman" w:cs="Times New Roman"/>
          <w:sz w:val="24"/>
          <w:szCs w:val="24"/>
          <w:lang w:val="en-GB"/>
        </w:rPr>
        <w:t>Mohal</w:t>
      </w:r>
      <w:proofErr w:type="spellEnd"/>
      <w:r w:rsidR="00390E04" w:rsidRPr="005671C1">
        <w:rPr>
          <w:rFonts w:ascii="Times New Roman" w:hAnsi="Times New Roman" w:cs="Times New Roman"/>
          <w:sz w:val="24"/>
          <w:szCs w:val="24"/>
          <w:lang w:val="en-GB"/>
        </w:rPr>
        <w:t xml:space="preserve"> was also quoted in this context where </w:t>
      </w:r>
      <w:r w:rsidR="00C070DA">
        <w:rPr>
          <w:rFonts w:ascii="Times New Roman" w:hAnsi="Times New Roman" w:cs="Times New Roman"/>
          <w:sz w:val="24"/>
          <w:szCs w:val="24"/>
          <w:lang w:val="en-GB"/>
        </w:rPr>
        <w:t xml:space="preserve">the </w:t>
      </w:r>
      <w:r w:rsidR="00390E04" w:rsidRPr="005671C1">
        <w:rPr>
          <w:rFonts w:ascii="Times New Roman" w:hAnsi="Times New Roman" w:cs="Times New Roman"/>
          <w:sz w:val="24"/>
          <w:szCs w:val="24"/>
          <w:lang w:val="en-GB"/>
        </w:rPr>
        <w:t xml:space="preserve">Prophet Muhammad allowed </w:t>
      </w:r>
      <w:r w:rsidR="002B2182" w:rsidRPr="005671C1">
        <w:rPr>
          <w:rFonts w:ascii="Times New Roman" w:hAnsi="Times New Roman" w:cs="Times New Roman"/>
          <w:sz w:val="24"/>
          <w:szCs w:val="24"/>
          <w:lang w:val="en-GB"/>
        </w:rPr>
        <w:t xml:space="preserve">his </w:t>
      </w:r>
      <w:r w:rsidR="00390E04" w:rsidRPr="005671C1">
        <w:rPr>
          <w:rFonts w:ascii="Times New Roman" w:hAnsi="Times New Roman" w:cs="Times New Roman"/>
          <w:sz w:val="24"/>
          <w:szCs w:val="24"/>
          <w:lang w:val="en-GB"/>
        </w:rPr>
        <w:t xml:space="preserve">creditors to take recourse to the garden that he </w:t>
      </w:r>
      <w:r w:rsidR="007A16CB" w:rsidRPr="005671C1">
        <w:rPr>
          <w:rFonts w:ascii="Times New Roman" w:hAnsi="Times New Roman" w:cs="Times New Roman"/>
          <w:sz w:val="24"/>
          <w:szCs w:val="24"/>
          <w:lang w:val="en-GB"/>
        </w:rPr>
        <w:t xml:space="preserve">had </w:t>
      </w:r>
      <w:r w:rsidR="00390E04" w:rsidRPr="005671C1">
        <w:rPr>
          <w:rFonts w:ascii="Times New Roman" w:hAnsi="Times New Roman" w:cs="Times New Roman"/>
          <w:sz w:val="24"/>
          <w:szCs w:val="24"/>
          <w:lang w:val="en-GB"/>
        </w:rPr>
        <w:t xml:space="preserve">and beyond which they had no claim. </w:t>
      </w:r>
      <w:r w:rsidR="002E5EAB">
        <w:rPr>
          <w:rFonts w:ascii="Times New Roman" w:hAnsi="Times New Roman" w:cs="Times New Roman"/>
          <w:sz w:val="24"/>
          <w:szCs w:val="24"/>
          <w:lang w:val="en-GB"/>
        </w:rPr>
        <w:t xml:space="preserve"> </w:t>
      </w:r>
      <w:r w:rsidR="00390E04" w:rsidRPr="005671C1">
        <w:rPr>
          <w:rFonts w:ascii="Times New Roman" w:hAnsi="Times New Roman" w:cs="Times New Roman"/>
          <w:sz w:val="24"/>
          <w:szCs w:val="24"/>
          <w:lang w:val="en-GB"/>
        </w:rPr>
        <w:t xml:space="preserve">Taking </w:t>
      </w:r>
      <w:r w:rsidR="007A16CB" w:rsidRPr="005671C1">
        <w:rPr>
          <w:rFonts w:ascii="Times New Roman" w:hAnsi="Times New Roman" w:cs="Times New Roman"/>
          <w:sz w:val="24"/>
          <w:szCs w:val="24"/>
          <w:lang w:val="en-GB"/>
        </w:rPr>
        <w:t xml:space="preserve">a </w:t>
      </w:r>
      <w:r w:rsidR="00390E04" w:rsidRPr="005671C1">
        <w:rPr>
          <w:rFonts w:ascii="Times New Roman" w:hAnsi="Times New Roman" w:cs="Times New Roman"/>
          <w:sz w:val="24"/>
          <w:szCs w:val="24"/>
          <w:lang w:val="en-GB"/>
        </w:rPr>
        <w:t>cue from this ruling it was argued that creditors have no claim over the future earnings of the bankrupt</w:t>
      </w:r>
      <w:r w:rsidR="00C070DA">
        <w:rPr>
          <w:rFonts w:ascii="Times New Roman" w:hAnsi="Times New Roman" w:cs="Times New Roman"/>
          <w:sz w:val="24"/>
          <w:szCs w:val="24"/>
          <w:lang w:val="en-GB"/>
        </w:rPr>
        <w:t>, let</w:t>
      </w:r>
      <w:r w:rsidR="00390E04" w:rsidRPr="005671C1">
        <w:rPr>
          <w:rFonts w:ascii="Times New Roman" w:hAnsi="Times New Roman" w:cs="Times New Roman"/>
          <w:sz w:val="24"/>
          <w:szCs w:val="24"/>
          <w:lang w:val="en-GB"/>
        </w:rPr>
        <w:t xml:space="preserve"> alone having any claim in the </w:t>
      </w:r>
      <w:r w:rsidR="007A16CB" w:rsidRPr="005671C1">
        <w:rPr>
          <w:rFonts w:ascii="Times New Roman" w:hAnsi="Times New Roman" w:cs="Times New Roman"/>
          <w:sz w:val="24"/>
          <w:szCs w:val="24"/>
          <w:lang w:val="en-GB"/>
        </w:rPr>
        <w:t>Hereafter</w:t>
      </w:r>
      <w:r w:rsidR="00390E04" w:rsidRPr="005671C1">
        <w:rPr>
          <w:rFonts w:ascii="Times New Roman" w:hAnsi="Times New Roman" w:cs="Times New Roman"/>
          <w:sz w:val="24"/>
          <w:szCs w:val="24"/>
          <w:lang w:val="en-GB"/>
        </w:rPr>
        <w:t>.</w:t>
      </w:r>
    </w:p>
    <w:p w:rsidR="00390E04" w:rsidRPr="005671C1" w:rsidRDefault="00D85D27" w:rsidP="005671C1">
      <w:pPr>
        <w:spacing w:before="120" w:after="120" w:line="360" w:lineRule="auto"/>
        <w:rPr>
          <w:rFonts w:ascii="Times New Roman" w:hAnsi="Times New Roman" w:cs="Times New Roman"/>
          <w:sz w:val="24"/>
          <w:szCs w:val="24"/>
          <w:lang w:val="en-GB"/>
        </w:rPr>
      </w:pPr>
      <w:r w:rsidRPr="005671C1">
        <w:rPr>
          <w:rFonts w:ascii="Times New Roman" w:hAnsi="Times New Roman" w:cs="Times New Roman"/>
          <w:sz w:val="24"/>
          <w:szCs w:val="24"/>
          <w:lang w:val="en-GB"/>
        </w:rPr>
        <w:t xml:space="preserve">A participant </w:t>
      </w:r>
      <w:r w:rsidR="00C070DA">
        <w:rPr>
          <w:rFonts w:ascii="Times New Roman" w:hAnsi="Times New Roman" w:cs="Times New Roman"/>
          <w:sz w:val="24"/>
          <w:szCs w:val="24"/>
          <w:lang w:val="en-GB"/>
        </w:rPr>
        <w:t xml:space="preserve">then questioned </w:t>
      </w:r>
      <w:r w:rsidRPr="005671C1">
        <w:rPr>
          <w:rFonts w:ascii="Times New Roman" w:hAnsi="Times New Roman" w:cs="Times New Roman"/>
          <w:sz w:val="24"/>
          <w:szCs w:val="24"/>
          <w:lang w:val="en-GB"/>
        </w:rPr>
        <w:t xml:space="preserve">what </w:t>
      </w:r>
      <w:r w:rsidR="00D42AFE" w:rsidRPr="005671C1">
        <w:rPr>
          <w:rFonts w:ascii="Times New Roman" w:hAnsi="Times New Roman" w:cs="Times New Roman"/>
          <w:sz w:val="24"/>
          <w:szCs w:val="24"/>
          <w:lang w:val="en-GB"/>
        </w:rPr>
        <w:t xml:space="preserve">stopped classical </w:t>
      </w:r>
      <w:proofErr w:type="spellStart"/>
      <w:r w:rsidRPr="007B7319">
        <w:rPr>
          <w:rFonts w:ascii="Times New Roman" w:hAnsi="Times New Roman" w:cs="Times New Roman"/>
          <w:i/>
          <w:sz w:val="24"/>
          <w:szCs w:val="24"/>
          <w:lang w:val="en-GB"/>
          <w:rPrChange w:id="46" w:author="nazimali" w:date="2015-03-09T06:55:00Z">
            <w:rPr>
              <w:rFonts w:ascii="Times New Roman" w:hAnsi="Times New Roman" w:cs="Times New Roman"/>
              <w:sz w:val="24"/>
              <w:szCs w:val="24"/>
              <w:lang w:val="en-GB"/>
            </w:rPr>
          </w:rPrChange>
        </w:rPr>
        <w:t>fuqaha</w:t>
      </w:r>
      <w:proofErr w:type="spellEnd"/>
      <w:r w:rsidR="00C070DA">
        <w:rPr>
          <w:rFonts w:ascii="Times New Roman" w:hAnsi="Times New Roman" w:cs="Times New Roman"/>
          <w:sz w:val="24"/>
          <w:szCs w:val="24"/>
          <w:lang w:val="en-GB"/>
        </w:rPr>
        <w:t xml:space="preserve"> </w:t>
      </w:r>
      <w:r w:rsidR="007A16CB" w:rsidRPr="005671C1">
        <w:rPr>
          <w:rFonts w:ascii="Times New Roman" w:hAnsi="Times New Roman" w:cs="Times New Roman"/>
          <w:sz w:val="24"/>
          <w:szCs w:val="24"/>
          <w:lang w:val="en-GB"/>
        </w:rPr>
        <w:t xml:space="preserve">from </w:t>
      </w:r>
      <w:r w:rsidRPr="005671C1">
        <w:rPr>
          <w:rFonts w:ascii="Times New Roman" w:hAnsi="Times New Roman" w:cs="Times New Roman"/>
          <w:sz w:val="24"/>
          <w:szCs w:val="24"/>
          <w:lang w:val="en-GB"/>
        </w:rPr>
        <w:t>not start</w:t>
      </w:r>
      <w:r w:rsidR="007A16CB" w:rsidRPr="005671C1">
        <w:rPr>
          <w:rFonts w:ascii="Times New Roman" w:hAnsi="Times New Roman" w:cs="Times New Roman"/>
          <w:sz w:val="24"/>
          <w:szCs w:val="24"/>
          <w:lang w:val="en-GB"/>
        </w:rPr>
        <w:t>ing</w:t>
      </w:r>
      <w:r w:rsidRPr="005671C1">
        <w:rPr>
          <w:rFonts w:ascii="Times New Roman" w:hAnsi="Times New Roman" w:cs="Times New Roman"/>
          <w:sz w:val="24"/>
          <w:szCs w:val="24"/>
          <w:lang w:val="en-GB"/>
        </w:rPr>
        <w:t xml:space="preserve"> </w:t>
      </w:r>
      <w:r w:rsidR="00D42AFE" w:rsidRPr="005671C1">
        <w:rPr>
          <w:rFonts w:ascii="Times New Roman" w:hAnsi="Times New Roman" w:cs="Times New Roman"/>
          <w:sz w:val="24"/>
          <w:szCs w:val="24"/>
          <w:lang w:val="en-GB"/>
        </w:rPr>
        <w:t xml:space="preserve">a </w:t>
      </w:r>
      <w:r w:rsidRPr="005671C1">
        <w:rPr>
          <w:rFonts w:ascii="Times New Roman" w:hAnsi="Times New Roman" w:cs="Times New Roman"/>
          <w:sz w:val="24"/>
          <w:szCs w:val="24"/>
          <w:lang w:val="en-GB"/>
        </w:rPr>
        <w:t xml:space="preserve">joint partnership with limited liability? </w:t>
      </w:r>
      <w:r w:rsidR="00C070DA">
        <w:rPr>
          <w:rFonts w:ascii="Times New Roman" w:hAnsi="Times New Roman" w:cs="Times New Roman"/>
          <w:sz w:val="24"/>
          <w:szCs w:val="24"/>
          <w:lang w:val="en-GB"/>
        </w:rPr>
        <w:t xml:space="preserve"> This</w:t>
      </w:r>
      <w:r w:rsidRPr="005671C1">
        <w:rPr>
          <w:rFonts w:ascii="Times New Roman" w:hAnsi="Times New Roman" w:cs="Times New Roman"/>
          <w:sz w:val="24"/>
          <w:szCs w:val="24"/>
          <w:lang w:val="en-GB"/>
        </w:rPr>
        <w:t xml:space="preserve"> was clarified</w:t>
      </w:r>
      <w:r w:rsidR="00C070DA">
        <w:rPr>
          <w:rFonts w:ascii="Times New Roman" w:hAnsi="Times New Roman" w:cs="Times New Roman"/>
          <w:sz w:val="24"/>
          <w:szCs w:val="24"/>
          <w:lang w:val="en-GB"/>
        </w:rPr>
        <w:t xml:space="preserve">: </w:t>
      </w:r>
      <w:r w:rsidRPr="005671C1">
        <w:rPr>
          <w:rFonts w:ascii="Times New Roman" w:hAnsi="Times New Roman" w:cs="Times New Roman"/>
          <w:sz w:val="24"/>
          <w:szCs w:val="24"/>
          <w:lang w:val="en-GB"/>
        </w:rPr>
        <w:t xml:space="preserve">since the concept of juridical personality was not established </w:t>
      </w:r>
      <w:r w:rsidR="00C070DA">
        <w:rPr>
          <w:rFonts w:ascii="Times New Roman" w:hAnsi="Times New Roman" w:cs="Times New Roman"/>
          <w:sz w:val="24"/>
          <w:szCs w:val="24"/>
          <w:lang w:val="en-GB"/>
        </w:rPr>
        <w:t>at that time</w:t>
      </w:r>
      <w:r w:rsidR="00D42AFE" w:rsidRPr="005671C1">
        <w:rPr>
          <w:rFonts w:ascii="Times New Roman" w:hAnsi="Times New Roman" w:cs="Times New Roman"/>
          <w:sz w:val="24"/>
          <w:szCs w:val="24"/>
          <w:lang w:val="en-GB"/>
        </w:rPr>
        <w:t>,</w:t>
      </w:r>
      <w:r w:rsidRPr="005671C1">
        <w:rPr>
          <w:rFonts w:ascii="Times New Roman" w:hAnsi="Times New Roman" w:cs="Times New Roman"/>
          <w:sz w:val="24"/>
          <w:szCs w:val="24"/>
          <w:lang w:val="en-GB"/>
        </w:rPr>
        <w:t xml:space="preserve"> any </w:t>
      </w:r>
      <w:r w:rsidR="00F9115E" w:rsidRPr="005671C1">
        <w:rPr>
          <w:rFonts w:ascii="Times New Roman" w:hAnsi="Times New Roman" w:cs="Times New Roman"/>
          <w:sz w:val="24"/>
          <w:szCs w:val="24"/>
          <w:lang w:val="en-GB"/>
        </w:rPr>
        <w:t xml:space="preserve">business </w:t>
      </w:r>
      <w:r w:rsidRPr="005671C1">
        <w:rPr>
          <w:rFonts w:ascii="Times New Roman" w:hAnsi="Times New Roman" w:cs="Times New Roman"/>
          <w:sz w:val="24"/>
          <w:szCs w:val="24"/>
          <w:lang w:val="en-GB"/>
        </w:rPr>
        <w:t xml:space="preserve">was </w:t>
      </w:r>
      <w:r w:rsidR="00F9115E" w:rsidRPr="005671C1">
        <w:rPr>
          <w:rFonts w:ascii="Times New Roman" w:hAnsi="Times New Roman" w:cs="Times New Roman"/>
          <w:sz w:val="24"/>
          <w:szCs w:val="24"/>
          <w:lang w:val="en-GB"/>
        </w:rPr>
        <w:t xml:space="preserve">actually </w:t>
      </w:r>
      <w:r w:rsidRPr="005671C1">
        <w:rPr>
          <w:rFonts w:ascii="Times New Roman" w:hAnsi="Times New Roman" w:cs="Times New Roman"/>
          <w:sz w:val="24"/>
          <w:szCs w:val="24"/>
          <w:lang w:val="en-GB"/>
        </w:rPr>
        <w:t>a personal company owned by its partners</w:t>
      </w:r>
      <w:r w:rsidR="00C070DA">
        <w:rPr>
          <w:rFonts w:ascii="Times New Roman" w:hAnsi="Times New Roman" w:cs="Times New Roman"/>
          <w:sz w:val="24"/>
          <w:szCs w:val="24"/>
          <w:lang w:val="en-GB"/>
        </w:rPr>
        <w:t>,</w:t>
      </w:r>
      <w:r w:rsidRPr="005671C1">
        <w:rPr>
          <w:rFonts w:ascii="Times New Roman" w:hAnsi="Times New Roman" w:cs="Times New Roman"/>
          <w:sz w:val="24"/>
          <w:szCs w:val="24"/>
          <w:lang w:val="en-GB"/>
        </w:rPr>
        <w:t xml:space="preserve"> who were liable for the responsibilities through their personal wealth. </w:t>
      </w:r>
      <w:r w:rsidR="00C070DA">
        <w:rPr>
          <w:rFonts w:ascii="Times New Roman" w:hAnsi="Times New Roman" w:cs="Times New Roman"/>
          <w:sz w:val="24"/>
          <w:szCs w:val="24"/>
          <w:lang w:val="en-GB"/>
        </w:rPr>
        <w:t xml:space="preserve"> A</w:t>
      </w:r>
      <w:r w:rsidR="00F9115E" w:rsidRPr="005671C1">
        <w:rPr>
          <w:rFonts w:ascii="Times New Roman" w:hAnsi="Times New Roman" w:cs="Times New Roman"/>
          <w:sz w:val="24"/>
          <w:szCs w:val="24"/>
          <w:lang w:val="en-GB"/>
        </w:rPr>
        <w:t xml:space="preserve">fter </w:t>
      </w:r>
      <w:r w:rsidRPr="005671C1">
        <w:rPr>
          <w:rFonts w:ascii="Times New Roman" w:hAnsi="Times New Roman" w:cs="Times New Roman"/>
          <w:sz w:val="24"/>
          <w:szCs w:val="24"/>
          <w:lang w:val="en-GB"/>
        </w:rPr>
        <w:t xml:space="preserve">the concept of juridical personality was </w:t>
      </w:r>
      <w:r w:rsidR="00F9115E" w:rsidRPr="005671C1">
        <w:rPr>
          <w:rFonts w:ascii="Times New Roman" w:hAnsi="Times New Roman" w:cs="Times New Roman"/>
          <w:sz w:val="24"/>
          <w:szCs w:val="24"/>
          <w:lang w:val="en-GB"/>
        </w:rPr>
        <w:t xml:space="preserve">introduced and </w:t>
      </w:r>
      <w:r w:rsidRPr="005671C1">
        <w:rPr>
          <w:rFonts w:ascii="Times New Roman" w:hAnsi="Times New Roman" w:cs="Times New Roman"/>
          <w:sz w:val="24"/>
          <w:szCs w:val="24"/>
          <w:lang w:val="en-GB"/>
        </w:rPr>
        <w:t>developed</w:t>
      </w:r>
      <w:r w:rsidR="00D42AFE" w:rsidRPr="005671C1">
        <w:rPr>
          <w:rFonts w:ascii="Times New Roman" w:hAnsi="Times New Roman" w:cs="Times New Roman"/>
          <w:sz w:val="24"/>
          <w:szCs w:val="24"/>
          <w:lang w:val="en-GB"/>
        </w:rPr>
        <w:t xml:space="preserve">, </w:t>
      </w:r>
      <w:r w:rsidR="00C070DA">
        <w:rPr>
          <w:rFonts w:ascii="Times New Roman" w:hAnsi="Times New Roman" w:cs="Times New Roman"/>
          <w:sz w:val="24"/>
          <w:szCs w:val="24"/>
          <w:lang w:val="en-GB"/>
        </w:rPr>
        <w:t xml:space="preserve">however, it was adopted under </w:t>
      </w:r>
      <w:proofErr w:type="spellStart"/>
      <w:r w:rsidR="00C070DA">
        <w:rPr>
          <w:rFonts w:ascii="Times New Roman" w:hAnsi="Times New Roman" w:cs="Times New Roman"/>
          <w:sz w:val="24"/>
          <w:szCs w:val="24"/>
          <w:lang w:val="en-GB"/>
        </w:rPr>
        <w:t>Shari’ah</w:t>
      </w:r>
      <w:proofErr w:type="spellEnd"/>
      <w:r w:rsidR="00C070DA">
        <w:rPr>
          <w:rFonts w:ascii="Times New Roman" w:hAnsi="Times New Roman" w:cs="Times New Roman"/>
          <w:sz w:val="24"/>
          <w:szCs w:val="24"/>
          <w:lang w:val="en-GB"/>
        </w:rPr>
        <w:t>.</w:t>
      </w:r>
    </w:p>
    <w:p w:rsidR="00CD739F" w:rsidRPr="005671C1" w:rsidRDefault="00CD739F" w:rsidP="005671C1">
      <w:pPr>
        <w:spacing w:before="120" w:after="120" w:line="360" w:lineRule="auto"/>
        <w:rPr>
          <w:rFonts w:ascii="Times New Roman" w:hAnsi="Times New Roman" w:cs="Times New Roman"/>
          <w:sz w:val="24"/>
          <w:szCs w:val="24"/>
          <w:lang w:val="en-GB"/>
        </w:rPr>
      </w:pPr>
      <w:r w:rsidRPr="005671C1">
        <w:rPr>
          <w:rFonts w:ascii="Times New Roman" w:hAnsi="Times New Roman" w:cs="Times New Roman"/>
          <w:sz w:val="24"/>
          <w:szCs w:val="24"/>
          <w:lang w:val="en-GB"/>
        </w:rPr>
        <w:t xml:space="preserve">A participant noted that taking a historical perspective, the idea of </w:t>
      </w:r>
      <w:r w:rsidR="00C070DA">
        <w:rPr>
          <w:rFonts w:ascii="Times New Roman" w:hAnsi="Times New Roman" w:cs="Times New Roman"/>
          <w:sz w:val="24"/>
          <w:szCs w:val="24"/>
          <w:lang w:val="en-GB"/>
        </w:rPr>
        <w:t xml:space="preserve">a </w:t>
      </w:r>
      <w:r w:rsidRPr="005671C1">
        <w:rPr>
          <w:rFonts w:ascii="Times New Roman" w:hAnsi="Times New Roman" w:cs="Times New Roman"/>
          <w:sz w:val="24"/>
          <w:szCs w:val="24"/>
          <w:lang w:val="en-GB"/>
        </w:rPr>
        <w:t>limited liability corporate as a separate legal enti</w:t>
      </w:r>
      <w:r w:rsidR="00E66901">
        <w:rPr>
          <w:rFonts w:ascii="Times New Roman" w:hAnsi="Times New Roman" w:cs="Times New Roman"/>
          <w:sz w:val="24"/>
          <w:szCs w:val="24"/>
          <w:lang w:val="en-GB"/>
        </w:rPr>
        <w:t>ty was developed</w:t>
      </w:r>
      <w:r w:rsidRPr="005671C1">
        <w:rPr>
          <w:rFonts w:ascii="Times New Roman" w:hAnsi="Times New Roman" w:cs="Times New Roman"/>
          <w:sz w:val="24"/>
          <w:szCs w:val="24"/>
          <w:lang w:val="en-GB"/>
        </w:rPr>
        <w:t xml:space="preserve"> in the time of European expansion to fund the exploration and exploitation of global resources. </w:t>
      </w:r>
      <w:r w:rsidR="00C070DA">
        <w:rPr>
          <w:rFonts w:ascii="Times New Roman" w:hAnsi="Times New Roman" w:cs="Times New Roman"/>
          <w:sz w:val="24"/>
          <w:szCs w:val="24"/>
          <w:lang w:val="en-GB"/>
        </w:rPr>
        <w:t xml:space="preserve"> </w:t>
      </w:r>
      <w:r w:rsidRPr="005671C1">
        <w:rPr>
          <w:rFonts w:ascii="Times New Roman" w:hAnsi="Times New Roman" w:cs="Times New Roman"/>
          <w:sz w:val="24"/>
          <w:szCs w:val="24"/>
          <w:lang w:val="en-GB"/>
        </w:rPr>
        <w:t xml:space="preserve">It provided a successful corporate structure for that purpose and has since been adapted to suit contemporary commerce. </w:t>
      </w:r>
      <w:r w:rsidR="00C070DA">
        <w:rPr>
          <w:rFonts w:ascii="Times New Roman" w:hAnsi="Times New Roman" w:cs="Times New Roman"/>
          <w:sz w:val="24"/>
          <w:szCs w:val="24"/>
          <w:lang w:val="en-GB"/>
        </w:rPr>
        <w:t xml:space="preserve"> </w:t>
      </w:r>
      <w:r w:rsidRPr="0057573F">
        <w:rPr>
          <w:rFonts w:ascii="Times New Roman" w:hAnsi="Times New Roman" w:cs="Times New Roman"/>
          <w:sz w:val="24"/>
          <w:szCs w:val="24"/>
          <w:highlight w:val="yellow"/>
          <w:lang w:val="en-GB"/>
        </w:rPr>
        <w:t>The emergence and development of the limited liability corporate structure proceeded without any serious engagement by Muslim jurists and scholars.</w:t>
      </w:r>
      <w:r w:rsidRPr="005671C1">
        <w:rPr>
          <w:rFonts w:ascii="Times New Roman" w:hAnsi="Times New Roman" w:cs="Times New Roman"/>
          <w:sz w:val="24"/>
          <w:szCs w:val="24"/>
          <w:lang w:val="en-GB"/>
        </w:rPr>
        <w:t xml:space="preserve"> </w:t>
      </w:r>
      <w:r w:rsidR="00C070DA">
        <w:rPr>
          <w:rFonts w:ascii="Times New Roman" w:hAnsi="Times New Roman" w:cs="Times New Roman"/>
          <w:sz w:val="24"/>
          <w:szCs w:val="24"/>
          <w:lang w:val="en-GB"/>
        </w:rPr>
        <w:t xml:space="preserve"> </w:t>
      </w:r>
      <w:r w:rsidRPr="005671C1">
        <w:rPr>
          <w:rFonts w:ascii="Times New Roman" w:hAnsi="Times New Roman" w:cs="Times New Roman"/>
          <w:sz w:val="24"/>
          <w:szCs w:val="24"/>
          <w:lang w:val="en-GB"/>
        </w:rPr>
        <w:t>The association of the limited liability corporat</w:t>
      </w:r>
      <w:r w:rsidR="00C070DA">
        <w:rPr>
          <w:rFonts w:ascii="Times New Roman" w:hAnsi="Times New Roman" w:cs="Times New Roman"/>
          <w:sz w:val="24"/>
          <w:szCs w:val="24"/>
          <w:lang w:val="en-GB"/>
        </w:rPr>
        <w:t>e with colonial forerunners such as</w:t>
      </w:r>
      <w:r w:rsidRPr="005671C1">
        <w:rPr>
          <w:rFonts w:ascii="Times New Roman" w:hAnsi="Times New Roman" w:cs="Times New Roman"/>
          <w:sz w:val="24"/>
          <w:szCs w:val="24"/>
          <w:lang w:val="en-GB"/>
        </w:rPr>
        <w:t xml:space="preserve"> the East India Company led to the development of many negative connotations about this emerging structure to facilitate commerce. </w:t>
      </w:r>
      <w:r w:rsidR="00C070DA">
        <w:rPr>
          <w:rFonts w:ascii="Times New Roman" w:hAnsi="Times New Roman" w:cs="Times New Roman"/>
          <w:sz w:val="24"/>
          <w:szCs w:val="24"/>
          <w:lang w:val="en-GB"/>
        </w:rPr>
        <w:t xml:space="preserve"> </w:t>
      </w:r>
      <w:r w:rsidRPr="005671C1">
        <w:rPr>
          <w:rFonts w:ascii="Times New Roman" w:hAnsi="Times New Roman" w:cs="Times New Roman"/>
          <w:sz w:val="24"/>
          <w:szCs w:val="24"/>
          <w:lang w:val="en-GB"/>
        </w:rPr>
        <w:t xml:space="preserve">This is very similar to negative sentiments about capitalism due to its close association in Muslim minds with colonialism. </w:t>
      </w:r>
      <w:r w:rsidR="00C070DA">
        <w:rPr>
          <w:rFonts w:ascii="Times New Roman" w:hAnsi="Times New Roman" w:cs="Times New Roman"/>
          <w:sz w:val="24"/>
          <w:szCs w:val="24"/>
          <w:lang w:val="en-GB"/>
        </w:rPr>
        <w:t xml:space="preserve"> </w:t>
      </w:r>
      <w:r w:rsidRPr="005671C1">
        <w:rPr>
          <w:rFonts w:ascii="Times New Roman" w:hAnsi="Times New Roman" w:cs="Times New Roman"/>
          <w:sz w:val="24"/>
          <w:szCs w:val="24"/>
          <w:lang w:val="en-GB"/>
        </w:rPr>
        <w:t xml:space="preserve">There is, therefore, a need to separate these negative sentiments from the arguments based on the usefulness or otherwise of the underlying substance of the limited liability corporate. </w:t>
      </w:r>
    </w:p>
    <w:p w:rsidR="00CD739F" w:rsidRPr="005671C1" w:rsidRDefault="00CD739F" w:rsidP="005671C1">
      <w:pPr>
        <w:spacing w:before="120" w:after="120" w:line="360" w:lineRule="auto"/>
        <w:rPr>
          <w:rFonts w:ascii="Times New Roman" w:hAnsi="Times New Roman" w:cs="Times New Roman"/>
          <w:sz w:val="24"/>
          <w:szCs w:val="24"/>
          <w:lang w:val="en-GB"/>
        </w:rPr>
      </w:pPr>
      <w:r w:rsidRPr="005671C1">
        <w:rPr>
          <w:rFonts w:ascii="Times New Roman" w:hAnsi="Times New Roman" w:cs="Times New Roman"/>
          <w:sz w:val="24"/>
          <w:szCs w:val="24"/>
          <w:lang w:val="en-GB"/>
        </w:rPr>
        <w:t>It</w:t>
      </w:r>
      <w:r w:rsidR="00C070DA">
        <w:rPr>
          <w:rFonts w:ascii="Times New Roman" w:hAnsi="Times New Roman" w:cs="Times New Roman"/>
          <w:sz w:val="24"/>
          <w:szCs w:val="24"/>
          <w:lang w:val="en-GB"/>
        </w:rPr>
        <w:t xml:space="preserve"> was also suggested that profit </w:t>
      </w:r>
      <w:r w:rsidRPr="005671C1">
        <w:rPr>
          <w:rFonts w:ascii="Times New Roman" w:hAnsi="Times New Roman" w:cs="Times New Roman"/>
          <w:sz w:val="24"/>
          <w:szCs w:val="24"/>
          <w:lang w:val="en-GB"/>
        </w:rPr>
        <w:t xml:space="preserve">sharing is the opposite of lending money at interest or the prohibited </w:t>
      </w:r>
      <w:proofErr w:type="spellStart"/>
      <w:r w:rsidRPr="007B7319">
        <w:rPr>
          <w:rFonts w:ascii="Times New Roman" w:hAnsi="Times New Roman" w:cs="Times New Roman"/>
          <w:i/>
          <w:sz w:val="24"/>
          <w:szCs w:val="24"/>
          <w:lang w:val="en-GB"/>
          <w:rPrChange w:id="47" w:author="nazimali" w:date="2015-03-09T06:55:00Z">
            <w:rPr>
              <w:rFonts w:ascii="Times New Roman" w:hAnsi="Times New Roman" w:cs="Times New Roman"/>
              <w:sz w:val="24"/>
              <w:szCs w:val="24"/>
              <w:lang w:val="en-GB"/>
            </w:rPr>
          </w:rPrChange>
        </w:rPr>
        <w:t>riba</w:t>
      </w:r>
      <w:proofErr w:type="spellEnd"/>
      <w:r w:rsidRPr="005671C1">
        <w:rPr>
          <w:rFonts w:ascii="Times New Roman" w:hAnsi="Times New Roman" w:cs="Times New Roman"/>
          <w:sz w:val="24"/>
          <w:szCs w:val="24"/>
          <w:lang w:val="en-GB"/>
        </w:rPr>
        <w:t xml:space="preserve">. </w:t>
      </w:r>
      <w:r w:rsidR="00C070DA">
        <w:rPr>
          <w:rFonts w:ascii="Times New Roman" w:hAnsi="Times New Roman" w:cs="Times New Roman"/>
          <w:sz w:val="24"/>
          <w:szCs w:val="24"/>
          <w:lang w:val="en-GB"/>
        </w:rPr>
        <w:t xml:space="preserve"> </w:t>
      </w:r>
      <w:r w:rsidRPr="005671C1">
        <w:rPr>
          <w:rFonts w:ascii="Times New Roman" w:hAnsi="Times New Roman" w:cs="Times New Roman"/>
          <w:sz w:val="24"/>
          <w:szCs w:val="24"/>
          <w:lang w:val="en-GB"/>
        </w:rPr>
        <w:t>Profit sharing requires business partnerships and it is these business partnership</w:t>
      </w:r>
      <w:r w:rsidR="0035706A">
        <w:rPr>
          <w:rFonts w:ascii="Times New Roman" w:hAnsi="Times New Roman" w:cs="Times New Roman"/>
          <w:sz w:val="24"/>
          <w:szCs w:val="24"/>
          <w:lang w:val="en-GB"/>
        </w:rPr>
        <w:t xml:space="preserve">s, </w:t>
      </w:r>
      <w:r w:rsidRPr="005671C1">
        <w:rPr>
          <w:rFonts w:ascii="Times New Roman" w:hAnsi="Times New Roman" w:cs="Times New Roman"/>
          <w:sz w:val="24"/>
          <w:szCs w:val="24"/>
          <w:lang w:val="en-GB"/>
        </w:rPr>
        <w:t xml:space="preserve">which early on did not have limited liability, </w:t>
      </w:r>
      <w:r w:rsidR="0035706A">
        <w:rPr>
          <w:rFonts w:ascii="Times New Roman" w:hAnsi="Times New Roman" w:cs="Times New Roman"/>
          <w:sz w:val="24"/>
          <w:szCs w:val="24"/>
          <w:lang w:val="en-GB"/>
        </w:rPr>
        <w:t xml:space="preserve">that </w:t>
      </w:r>
      <w:r w:rsidRPr="005671C1">
        <w:rPr>
          <w:rFonts w:ascii="Times New Roman" w:hAnsi="Times New Roman" w:cs="Times New Roman"/>
          <w:sz w:val="24"/>
          <w:szCs w:val="24"/>
          <w:lang w:val="en-GB"/>
        </w:rPr>
        <w:t xml:space="preserve">have evolved into limited liability companies.  </w:t>
      </w:r>
    </w:p>
    <w:p w:rsidR="00C24409" w:rsidRPr="0035706A" w:rsidRDefault="00C24409" w:rsidP="005671C1">
      <w:pPr>
        <w:pStyle w:val="Heading1"/>
        <w:spacing w:before="120" w:after="120" w:line="360" w:lineRule="auto"/>
        <w:rPr>
          <w:rFonts w:ascii="Times New Roman" w:hAnsi="Times New Roman" w:cs="Times New Roman"/>
          <w:color w:val="FF0000"/>
          <w:sz w:val="24"/>
          <w:szCs w:val="24"/>
          <w:lang w:val="en-GB"/>
        </w:rPr>
      </w:pPr>
      <w:r w:rsidRPr="0035706A">
        <w:rPr>
          <w:rFonts w:ascii="Times New Roman" w:hAnsi="Times New Roman" w:cs="Times New Roman"/>
          <w:color w:val="FF0000"/>
          <w:sz w:val="24"/>
          <w:szCs w:val="24"/>
          <w:lang w:val="en-GB"/>
        </w:rPr>
        <w:lastRenderedPageBreak/>
        <w:t xml:space="preserve">Managing Abuses </w:t>
      </w:r>
      <w:r w:rsidR="00C56C86" w:rsidRPr="0035706A">
        <w:rPr>
          <w:rFonts w:ascii="Times New Roman" w:hAnsi="Times New Roman" w:cs="Times New Roman"/>
          <w:color w:val="FF0000"/>
          <w:sz w:val="24"/>
          <w:szCs w:val="24"/>
          <w:lang w:val="en-GB"/>
        </w:rPr>
        <w:t xml:space="preserve">in </w:t>
      </w:r>
      <w:r w:rsidRPr="0035706A">
        <w:rPr>
          <w:rFonts w:ascii="Times New Roman" w:hAnsi="Times New Roman" w:cs="Times New Roman"/>
          <w:color w:val="FF0000"/>
          <w:sz w:val="24"/>
          <w:szCs w:val="24"/>
          <w:lang w:val="en-GB"/>
        </w:rPr>
        <w:t>Limited Liability</w:t>
      </w:r>
    </w:p>
    <w:p w:rsidR="00E41A1F" w:rsidRPr="005671C1" w:rsidRDefault="00E41A1F" w:rsidP="005671C1">
      <w:pPr>
        <w:spacing w:before="120" w:after="120" w:line="360" w:lineRule="auto"/>
        <w:rPr>
          <w:rFonts w:ascii="Times New Roman" w:hAnsi="Times New Roman" w:cs="Times New Roman"/>
          <w:sz w:val="24"/>
          <w:szCs w:val="24"/>
          <w:lang w:val="en-GB"/>
        </w:rPr>
      </w:pPr>
      <w:r w:rsidRPr="005671C1">
        <w:rPr>
          <w:rFonts w:ascii="Times New Roman" w:hAnsi="Times New Roman" w:cs="Times New Roman"/>
          <w:sz w:val="24"/>
          <w:szCs w:val="24"/>
          <w:lang w:val="en-GB"/>
        </w:rPr>
        <w:t>The discussion then veered toward managing abuses</w:t>
      </w:r>
      <w:r w:rsidR="00B81486" w:rsidRPr="005671C1">
        <w:rPr>
          <w:rFonts w:ascii="Times New Roman" w:hAnsi="Times New Roman" w:cs="Times New Roman"/>
          <w:sz w:val="24"/>
          <w:szCs w:val="24"/>
          <w:lang w:val="en-GB"/>
        </w:rPr>
        <w:t xml:space="preserve">. </w:t>
      </w:r>
      <w:r w:rsidR="0035706A">
        <w:rPr>
          <w:rFonts w:ascii="Times New Roman" w:hAnsi="Times New Roman" w:cs="Times New Roman"/>
          <w:sz w:val="24"/>
          <w:szCs w:val="24"/>
          <w:lang w:val="en-GB"/>
        </w:rPr>
        <w:t xml:space="preserve"> </w:t>
      </w:r>
      <w:r w:rsidR="00B81486" w:rsidRPr="005671C1">
        <w:rPr>
          <w:rFonts w:ascii="Times New Roman" w:hAnsi="Times New Roman" w:cs="Times New Roman"/>
          <w:sz w:val="24"/>
          <w:szCs w:val="24"/>
          <w:lang w:val="en-GB"/>
        </w:rPr>
        <w:t xml:space="preserve">The moderator posed </w:t>
      </w:r>
      <w:r w:rsidR="00D42AFE" w:rsidRPr="005671C1">
        <w:rPr>
          <w:rFonts w:ascii="Times New Roman" w:hAnsi="Times New Roman" w:cs="Times New Roman"/>
          <w:sz w:val="24"/>
          <w:szCs w:val="24"/>
          <w:lang w:val="en-GB"/>
        </w:rPr>
        <w:t xml:space="preserve">the </w:t>
      </w:r>
      <w:r w:rsidR="00B81486" w:rsidRPr="005671C1">
        <w:rPr>
          <w:rFonts w:ascii="Times New Roman" w:hAnsi="Times New Roman" w:cs="Times New Roman"/>
          <w:sz w:val="24"/>
          <w:szCs w:val="24"/>
          <w:lang w:val="en-GB"/>
        </w:rPr>
        <w:t>question</w:t>
      </w:r>
      <w:r w:rsidR="00D42AFE" w:rsidRPr="005671C1">
        <w:rPr>
          <w:rFonts w:ascii="Times New Roman" w:hAnsi="Times New Roman" w:cs="Times New Roman"/>
          <w:sz w:val="24"/>
          <w:szCs w:val="24"/>
          <w:lang w:val="en-GB"/>
        </w:rPr>
        <w:t xml:space="preserve">: </w:t>
      </w:r>
      <w:r w:rsidR="00B81486" w:rsidRPr="005671C1">
        <w:rPr>
          <w:rFonts w:ascii="Times New Roman" w:hAnsi="Times New Roman" w:cs="Times New Roman"/>
          <w:sz w:val="24"/>
          <w:szCs w:val="24"/>
          <w:lang w:val="en-GB"/>
        </w:rPr>
        <w:t xml:space="preserve">what </w:t>
      </w:r>
      <w:r w:rsidR="00D42AFE" w:rsidRPr="005671C1">
        <w:rPr>
          <w:rFonts w:ascii="Times New Roman" w:hAnsi="Times New Roman" w:cs="Times New Roman"/>
          <w:sz w:val="24"/>
          <w:szCs w:val="24"/>
          <w:lang w:val="en-GB"/>
        </w:rPr>
        <w:t xml:space="preserve">is required </w:t>
      </w:r>
      <w:r w:rsidR="00B81486" w:rsidRPr="005671C1">
        <w:rPr>
          <w:rFonts w:ascii="Times New Roman" w:hAnsi="Times New Roman" w:cs="Times New Roman"/>
          <w:sz w:val="24"/>
          <w:szCs w:val="24"/>
          <w:lang w:val="en-GB"/>
        </w:rPr>
        <w:t xml:space="preserve">from an Islamic point of view </w:t>
      </w:r>
      <w:r w:rsidR="00C8089F" w:rsidRPr="005671C1">
        <w:rPr>
          <w:rFonts w:ascii="Times New Roman" w:hAnsi="Times New Roman" w:cs="Times New Roman"/>
          <w:sz w:val="24"/>
          <w:szCs w:val="24"/>
          <w:lang w:val="en-GB"/>
        </w:rPr>
        <w:t>to rectify abuses</w:t>
      </w:r>
      <w:r w:rsidR="00B81486" w:rsidRPr="005671C1">
        <w:rPr>
          <w:rFonts w:ascii="Times New Roman" w:hAnsi="Times New Roman" w:cs="Times New Roman"/>
          <w:sz w:val="24"/>
          <w:szCs w:val="24"/>
          <w:lang w:val="en-GB"/>
        </w:rPr>
        <w:t xml:space="preserve"> and whether it is sufficient to </w:t>
      </w:r>
      <w:r w:rsidR="00C8089F" w:rsidRPr="005671C1">
        <w:rPr>
          <w:rFonts w:ascii="Times New Roman" w:hAnsi="Times New Roman" w:cs="Times New Roman"/>
          <w:sz w:val="24"/>
          <w:szCs w:val="24"/>
          <w:lang w:val="en-GB"/>
        </w:rPr>
        <w:t xml:space="preserve">just </w:t>
      </w:r>
      <w:r w:rsidR="00B81486" w:rsidRPr="005671C1">
        <w:rPr>
          <w:rFonts w:ascii="Times New Roman" w:hAnsi="Times New Roman" w:cs="Times New Roman"/>
          <w:sz w:val="24"/>
          <w:szCs w:val="24"/>
          <w:lang w:val="en-GB"/>
        </w:rPr>
        <w:t>rely on western legal systems</w:t>
      </w:r>
      <w:r w:rsidR="0035706A">
        <w:rPr>
          <w:rFonts w:ascii="Times New Roman" w:hAnsi="Times New Roman" w:cs="Times New Roman"/>
          <w:sz w:val="24"/>
          <w:szCs w:val="24"/>
          <w:lang w:val="en-GB"/>
        </w:rPr>
        <w:t>,</w:t>
      </w:r>
      <w:r w:rsidR="00B81486" w:rsidRPr="005671C1">
        <w:rPr>
          <w:rFonts w:ascii="Times New Roman" w:hAnsi="Times New Roman" w:cs="Times New Roman"/>
          <w:sz w:val="24"/>
          <w:szCs w:val="24"/>
          <w:lang w:val="en-GB"/>
        </w:rPr>
        <w:t xml:space="preserve"> which focus more on managers and majority shareholders when it comes to managing abuses?</w:t>
      </w:r>
    </w:p>
    <w:p w:rsidR="00D64214" w:rsidRPr="005671C1" w:rsidRDefault="00D64214" w:rsidP="005671C1">
      <w:pPr>
        <w:spacing w:before="120" w:after="120" w:line="360" w:lineRule="auto"/>
        <w:rPr>
          <w:rFonts w:ascii="Times New Roman" w:hAnsi="Times New Roman" w:cs="Times New Roman"/>
          <w:sz w:val="24"/>
          <w:szCs w:val="24"/>
          <w:lang w:val="en-GB"/>
        </w:rPr>
      </w:pPr>
      <w:r w:rsidRPr="005671C1">
        <w:rPr>
          <w:rFonts w:ascii="Times New Roman" w:hAnsi="Times New Roman" w:cs="Times New Roman"/>
          <w:sz w:val="24"/>
          <w:szCs w:val="24"/>
          <w:lang w:val="en-GB"/>
        </w:rPr>
        <w:t xml:space="preserve">A participant pointed out that the real question in this regard </w:t>
      </w:r>
      <w:r w:rsidR="0035706A">
        <w:rPr>
          <w:rFonts w:ascii="Times New Roman" w:hAnsi="Times New Roman" w:cs="Times New Roman"/>
          <w:sz w:val="24"/>
          <w:szCs w:val="24"/>
          <w:lang w:val="en-GB"/>
        </w:rPr>
        <w:t xml:space="preserve">is </w:t>
      </w:r>
      <w:r w:rsidRPr="005671C1">
        <w:rPr>
          <w:rFonts w:ascii="Times New Roman" w:hAnsi="Times New Roman" w:cs="Times New Roman"/>
          <w:sz w:val="24"/>
          <w:szCs w:val="24"/>
          <w:lang w:val="en-GB"/>
        </w:rPr>
        <w:t xml:space="preserve">who controls decisions and who </w:t>
      </w:r>
      <w:r w:rsidR="00C94710" w:rsidRPr="005671C1">
        <w:rPr>
          <w:rFonts w:ascii="Times New Roman" w:hAnsi="Times New Roman" w:cs="Times New Roman"/>
          <w:sz w:val="24"/>
          <w:szCs w:val="24"/>
          <w:lang w:val="en-GB"/>
        </w:rPr>
        <w:t xml:space="preserve">is responsible for </w:t>
      </w:r>
      <w:r w:rsidRPr="005671C1">
        <w:rPr>
          <w:rFonts w:ascii="Times New Roman" w:hAnsi="Times New Roman" w:cs="Times New Roman"/>
          <w:sz w:val="24"/>
          <w:szCs w:val="24"/>
          <w:lang w:val="en-GB"/>
        </w:rPr>
        <w:t xml:space="preserve">abuses. </w:t>
      </w:r>
      <w:r w:rsidR="0035706A">
        <w:rPr>
          <w:rFonts w:ascii="Times New Roman" w:hAnsi="Times New Roman" w:cs="Times New Roman"/>
          <w:sz w:val="24"/>
          <w:szCs w:val="24"/>
          <w:lang w:val="en-GB"/>
        </w:rPr>
        <w:t xml:space="preserve"> I</w:t>
      </w:r>
      <w:r w:rsidR="00E63A96" w:rsidRPr="005671C1">
        <w:rPr>
          <w:rFonts w:ascii="Times New Roman" w:hAnsi="Times New Roman" w:cs="Times New Roman"/>
          <w:sz w:val="24"/>
          <w:szCs w:val="24"/>
          <w:lang w:val="en-GB"/>
        </w:rPr>
        <w:t xml:space="preserve">n </w:t>
      </w:r>
      <w:r w:rsidRPr="005671C1">
        <w:rPr>
          <w:rFonts w:ascii="Times New Roman" w:hAnsi="Times New Roman" w:cs="Times New Roman"/>
          <w:sz w:val="24"/>
          <w:szCs w:val="24"/>
          <w:lang w:val="en-GB"/>
        </w:rPr>
        <w:t xml:space="preserve">a small private company shareholders make decisions and should be liable. </w:t>
      </w:r>
      <w:r w:rsidR="0035706A">
        <w:rPr>
          <w:rFonts w:ascii="Times New Roman" w:hAnsi="Times New Roman" w:cs="Times New Roman"/>
          <w:sz w:val="24"/>
          <w:szCs w:val="24"/>
          <w:lang w:val="en-GB"/>
        </w:rPr>
        <w:t xml:space="preserve"> I</w:t>
      </w:r>
      <w:r w:rsidRPr="005671C1">
        <w:rPr>
          <w:rFonts w:ascii="Times New Roman" w:hAnsi="Times New Roman" w:cs="Times New Roman"/>
          <w:sz w:val="24"/>
          <w:szCs w:val="24"/>
          <w:lang w:val="en-GB"/>
        </w:rPr>
        <w:t>n a large company</w:t>
      </w:r>
      <w:r w:rsidR="0035706A">
        <w:rPr>
          <w:rFonts w:ascii="Times New Roman" w:hAnsi="Times New Roman" w:cs="Times New Roman"/>
          <w:sz w:val="24"/>
          <w:szCs w:val="24"/>
          <w:lang w:val="en-GB"/>
        </w:rPr>
        <w:t>, however,</w:t>
      </w:r>
      <w:r w:rsidRPr="005671C1">
        <w:rPr>
          <w:rFonts w:ascii="Times New Roman" w:hAnsi="Times New Roman" w:cs="Times New Roman"/>
          <w:sz w:val="24"/>
          <w:szCs w:val="24"/>
          <w:lang w:val="en-GB"/>
        </w:rPr>
        <w:t xml:space="preserve"> it is managers</w:t>
      </w:r>
      <w:r w:rsidR="00C8089F" w:rsidRPr="005671C1">
        <w:rPr>
          <w:rFonts w:ascii="Times New Roman" w:hAnsi="Times New Roman" w:cs="Times New Roman"/>
          <w:sz w:val="24"/>
          <w:szCs w:val="24"/>
          <w:lang w:val="en-GB"/>
        </w:rPr>
        <w:t xml:space="preserve"> </w:t>
      </w:r>
      <w:r w:rsidR="00F41601" w:rsidRPr="005671C1">
        <w:rPr>
          <w:rFonts w:ascii="Times New Roman" w:hAnsi="Times New Roman" w:cs="Times New Roman"/>
          <w:sz w:val="24"/>
          <w:szCs w:val="24"/>
          <w:lang w:val="en-GB"/>
        </w:rPr>
        <w:t xml:space="preserve">and not shareholders </w:t>
      </w:r>
      <w:r w:rsidR="00C8089F" w:rsidRPr="005671C1">
        <w:rPr>
          <w:rFonts w:ascii="Times New Roman" w:hAnsi="Times New Roman" w:cs="Times New Roman"/>
          <w:sz w:val="24"/>
          <w:szCs w:val="24"/>
          <w:lang w:val="en-GB"/>
        </w:rPr>
        <w:t xml:space="preserve">who </w:t>
      </w:r>
      <w:r w:rsidR="00F41601" w:rsidRPr="005671C1">
        <w:rPr>
          <w:rFonts w:ascii="Times New Roman" w:hAnsi="Times New Roman" w:cs="Times New Roman"/>
          <w:sz w:val="24"/>
          <w:szCs w:val="24"/>
          <w:lang w:val="en-GB"/>
        </w:rPr>
        <w:t xml:space="preserve">run the business. </w:t>
      </w:r>
      <w:r w:rsidR="00E63A96" w:rsidRPr="005671C1">
        <w:rPr>
          <w:rFonts w:ascii="Times New Roman" w:hAnsi="Times New Roman" w:cs="Times New Roman"/>
          <w:sz w:val="24"/>
          <w:szCs w:val="24"/>
          <w:lang w:val="en-GB"/>
        </w:rPr>
        <w:t xml:space="preserve"> </w:t>
      </w:r>
      <w:r w:rsidR="0035706A">
        <w:rPr>
          <w:rFonts w:ascii="Times New Roman" w:hAnsi="Times New Roman" w:cs="Times New Roman"/>
          <w:sz w:val="24"/>
          <w:szCs w:val="24"/>
          <w:lang w:val="en-GB"/>
        </w:rPr>
        <w:t>The moderator then asked</w:t>
      </w:r>
      <w:r w:rsidRPr="005671C1">
        <w:rPr>
          <w:rFonts w:ascii="Times New Roman" w:hAnsi="Times New Roman" w:cs="Times New Roman"/>
          <w:sz w:val="24"/>
          <w:szCs w:val="24"/>
          <w:lang w:val="en-GB"/>
        </w:rPr>
        <w:t>, if you are in a position to contro</w:t>
      </w:r>
      <w:r w:rsidR="00E63A96" w:rsidRPr="005671C1">
        <w:rPr>
          <w:rFonts w:ascii="Times New Roman" w:hAnsi="Times New Roman" w:cs="Times New Roman"/>
          <w:sz w:val="24"/>
          <w:szCs w:val="24"/>
          <w:lang w:val="en-GB"/>
        </w:rPr>
        <w:t xml:space="preserve">l the actions of your company, </w:t>
      </w:r>
      <w:r w:rsidR="00480ACF" w:rsidRPr="005671C1">
        <w:rPr>
          <w:rFonts w:ascii="Times New Roman" w:hAnsi="Times New Roman" w:cs="Times New Roman"/>
          <w:sz w:val="24"/>
          <w:szCs w:val="24"/>
          <w:lang w:val="en-GB"/>
        </w:rPr>
        <w:t xml:space="preserve">does </w:t>
      </w:r>
      <w:proofErr w:type="spellStart"/>
      <w:r w:rsidR="0035706A" w:rsidRPr="0035706A">
        <w:rPr>
          <w:rFonts w:ascii="Times New Roman" w:hAnsi="Times New Roman" w:cs="Times New Roman"/>
          <w:sz w:val="24"/>
          <w:szCs w:val="24"/>
          <w:lang w:val="en-GB"/>
        </w:rPr>
        <w:t>Shari’ah</w:t>
      </w:r>
      <w:proofErr w:type="spellEnd"/>
      <w:r w:rsidRPr="005671C1">
        <w:rPr>
          <w:rFonts w:ascii="Times New Roman" w:hAnsi="Times New Roman" w:cs="Times New Roman"/>
          <w:sz w:val="24"/>
          <w:szCs w:val="24"/>
          <w:lang w:val="en-GB"/>
        </w:rPr>
        <w:t xml:space="preserve"> say you should also face the consequences even beyond limited liability</w:t>
      </w:r>
      <w:r w:rsidR="00E63A96" w:rsidRPr="005671C1">
        <w:rPr>
          <w:rFonts w:ascii="Times New Roman" w:hAnsi="Times New Roman" w:cs="Times New Roman"/>
          <w:sz w:val="24"/>
          <w:szCs w:val="24"/>
          <w:lang w:val="en-GB"/>
        </w:rPr>
        <w:t>?</w:t>
      </w:r>
      <w:r w:rsidR="0004152B" w:rsidRPr="005671C1">
        <w:rPr>
          <w:rFonts w:ascii="Times New Roman" w:hAnsi="Times New Roman" w:cs="Times New Roman"/>
          <w:sz w:val="24"/>
          <w:szCs w:val="24"/>
          <w:lang w:val="en-GB"/>
        </w:rPr>
        <w:t xml:space="preserve"> </w:t>
      </w:r>
      <w:r w:rsidR="0035706A">
        <w:rPr>
          <w:rFonts w:ascii="Times New Roman" w:hAnsi="Times New Roman" w:cs="Times New Roman"/>
          <w:sz w:val="24"/>
          <w:szCs w:val="24"/>
          <w:lang w:val="en-GB"/>
        </w:rPr>
        <w:t xml:space="preserve"> </w:t>
      </w:r>
      <w:r w:rsidR="0004152B" w:rsidRPr="005671C1">
        <w:rPr>
          <w:rFonts w:ascii="Times New Roman" w:hAnsi="Times New Roman" w:cs="Times New Roman"/>
          <w:sz w:val="24"/>
          <w:szCs w:val="24"/>
          <w:lang w:val="en-GB"/>
        </w:rPr>
        <w:t xml:space="preserve">Two of the </w:t>
      </w:r>
      <w:proofErr w:type="spellStart"/>
      <w:r w:rsidR="0035706A" w:rsidRPr="0035706A">
        <w:rPr>
          <w:rFonts w:ascii="Times New Roman" w:hAnsi="Times New Roman" w:cs="Times New Roman"/>
          <w:sz w:val="24"/>
          <w:szCs w:val="24"/>
          <w:lang w:val="en-GB"/>
        </w:rPr>
        <w:t>Shari’ah</w:t>
      </w:r>
      <w:proofErr w:type="spellEnd"/>
      <w:r w:rsidR="0035706A">
        <w:rPr>
          <w:rFonts w:ascii="Times New Roman" w:hAnsi="Times New Roman" w:cs="Times New Roman"/>
          <w:i/>
          <w:sz w:val="24"/>
          <w:szCs w:val="24"/>
          <w:lang w:val="en-GB"/>
        </w:rPr>
        <w:t xml:space="preserve"> </w:t>
      </w:r>
      <w:r w:rsidR="0004152B" w:rsidRPr="005671C1">
        <w:rPr>
          <w:rFonts w:ascii="Times New Roman" w:hAnsi="Times New Roman" w:cs="Times New Roman"/>
          <w:sz w:val="24"/>
          <w:szCs w:val="24"/>
          <w:lang w:val="en-GB"/>
        </w:rPr>
        <w:t xml:space="preserve">scholars answered that if the shareholders are represented by a </w:t>
      </w:r>
      <w:r w:rsidR="0035706A">
        <w:rPr>
          <w:rFonts w:ascii="Times New Roman" w:hAnsi="Times New Roman" w:cs="Times New Roman"/>
          <w:sz w:val="24"/>
          <w:szCs w:val="24"/>
          <w:lang w:val="en-GB"/>
        </w:rPr>
        <w:t>b</w:t>
      </w:r>
      <w:r w:rsidR="00F44153" w:rsidRPr="005671C1">
        <w:rPr>
          <w:rFonts w:ascii="Times New Roman" w:hAnsi="Times New Roman" w:cs="Times New Roman"/>
          <w:sz w:val="24"/>
          <w:szCs w:val="24"/>
          <w:lang w:val="en-GB"/>
        </w:rPr>
        <w:t xml:space="preserve">oard of </w:t>
      </w:r>
      <w:r w:rsidR="0035706A">
        <w:rPr>
          <w:rFonts w:ascii="Times New Roman" w:hAnsi="Times New Roman" w:cs="Times New Roman"/>
          <w:sz w:val="24"/>
          <w:szCs w:val="24"/>
          <w:lang w:val="en-GB"/>
        </w:rPr>
        <w:t>d</w:t>
      </w:r>
      <w:r w:rsidR="0004152B" w:rsidRPr="005671C1">
        <w:rPr>
          <w:rFonts w:ascii="Times New Roman" w:hAnsi="Times New Roman" w:cs="Times New Roman"/>
          <w:sz w:val="24"/>
          <w:szCs w:val="24"/>
          <w:lang w:val="en-GB"/>
        </w:rPr>
        <w:t xml:space="preserve">irectors </w:t>
      </w:r>
      <w:r w:rsidR="00F44153" w:rsidRPr="005671C1">
        <w:rPr>
          <w:rFonts w:ascii="Times New Roman" w:hAnsi="Times New Roman" w:cs="Times New Roman"/>
          <w:sz w:val="24"/>
          <w:szCs w:val="24"/>
          <w:lang w:val="en-GB"/>
        </w:rPr>
        <w:t xml:space="preserve">then </w:t>
      </w:r>
      <w:r w:rsidR="0035706A">
        <w:rPr>
          <w:rFonts w:ascii="Times New Roman" w:hAnsi="Times New Roman" w:cs="Times New Roman"/>
          <w:sz w:val="24"/>
          <w:szCs w:val="24"/>
          <w:lang w:val="en-GB"/>
        </w:rPr>
        <w:t xml:space="preserve">the </w:t>
      </w:r>
      <w:r w:rsidR="00F44153" w:rsidRPr="005671C1">
        <w:rPr>
          <w:rFonts w:ascii="Times New Roman" w:hAnsi="Times New Roman" w:cs="Times New Roman"/>
          <w:sz w:val="24"/>
          <w:szCs w:val="24"/>
          <w:lang w:val="en-GB"/>
        </w:rPr>
        <w:t>directors shall be responsible for any act of omission or commission as per the corporate governance code</w:t>
      </w:r>
      <w:r w:rsidR="0035706A">
        <w:rPr>
          <w:rFonts w:ascii="Times New Roman" w:hAnsi="Times New Roman" w:cs="Times New Roman"/>
          <w:sz w:val="24"/>
          <w:szCs w:val="24"/>
          <w:lang w:val="en-GB"/>
        </w:rPr>
        <w:t>,</w:t>
      </w:r>
      <w:r w:rsidR="00F44153" w:rsidRPr="005671C1">
        <w:rPr>
          <w:rFonts w:ascii="Times New Roman" w:hAnsi="Times New Roman" w:cs="Times New Roman"/>
          <w:sz w:val="24"/>
          <w:szCs w:val="24"/>
          <w:lang w:val="en-GB"/>
        </w:rPr>
        <w:t xml:space="preserve"> which covers potenti</w:t>
      </w:r>
      <w:r w:rsidR="0035706A">
        <w:rPr>
          <w:rFonts w:ascii="Times New Roman" w:hAnsi="Times New Roman" w:cs="Times New Roman"/>
          <w:sz w:val="24"/>
          <w:szCs w:val="24"/>
          <w:lang w:val="en-GB"/>
        </w:rPr>
        <w:t>al misuse of limited liability.  If, however, the board of d</w:t>
      </w:r>
      <w:r w:rsidR="004D1C6A" w:rsidRPr="005671C1">
        <w:rPr>
          <w:rFonts w:ascii="Times New Roman" w:hAnsi="Times New Roman" w:cs="Times New Roman"/>
          <w:sz w:val="24"/>
          <w:szCs w:val="24"/>
          <w:lang w:val="en-GB"/>
        </w:rPr>
        <w:t>irectors has been acting according to the articles of association and terms and conditions of their appoin</w:t>
      </w:r>
      <w:r w:rsidR="0035706A">
        <w:rPr>
          <w:rFonts w:ascii="Times New Roman" w:hAnsi="Times New Roman" w:cs="Times New Roman"/>
          <w:sz w:val="24"/>
          <w:szCs w:val="24"/>
          <w:lang w:val="en-GB"/>
        </w:rPr>
        <w:t>tment then the responsibility for</w:t>
      </w:r>
      <w:r w:rsidR="004D1C6A" w:rsidRPr="005671C1">
        <w:rPr>
          <w:rFonts w:ascii="Times New Roman" w:hAnsi="Times New Roman" w:cs="Times New Roman"/>
          <w:sz w:val="24"/>
          <w:szCs w:val="24"/>
          <w:lang w:val="en-GB"/>
        </w:rPr>
        <w:t xml:space="preserve"> their actions will fall on the shareholders.</w:t>
      </w:r>
    </w:p>
    <w:p w:rsidR="00AE3FAC" w:rsidRPr="005671C1" w:rsidRDefault="00AE3FAC" w:rsidP="005671C1">
      <w:pPr>
        <w:spacing w:before="120" w:after="120" w:line="360" w:lineRule="auto"/>
        <w:rPr>
          <w:rFonts w:ascii="Times New Roman" w:hAnsi="Times New Roman" w:cs="Times New Roman"/>
          <w:sz w:val="24"/>
          <w:szCs w:val="24"/>
          <w:lang w:val="en-GB"/>
        </w:rPr>
      </w:pPr>
      <w:r w:rsidRPr="005671C1">
        <w:rPr>
          <w:rFonts w:ascii="Times New Roman" w:hAnsi="Times New Roman" w:cs="Times New Roman"/>
          <w:sz w:val="24"/>
          <w:szCs w:val="24"/>
          <w:lang w:val="en-GB"/>
        </w:rPr>
        <w:t xml:space="preserve">It was also highlighted that economic development requires risk-taking. </w:t>
      </w:r>
      <w:r w:rsidR="0035706A">
        <w:rPr>
          <w:rFonts w:ascii="Times New Roman" w:hAnsi="Times New Roman" w:cs="Times New Roman"/>
          <w:sz w:val="24"/>
          <w:szCs w:val="24"/>
          <w:lang w:val="en-GB"/>
        </w:rPr>
        <w:t xml:space="preserve"> </w:t>
      </w:r>
      <w:r w:rsidRPr="001D6E45">
        <w:rPr>
          <w:rFonts w:ascii="Times New Roman" w:hAnsi="Times New Roman" w:cs="Times New Roman"/>
          <w:sz w:val="24"/>
          <w:szCs w:val="24"/>
          <w:highlight w:val="yellow"/>
          <w:lang w:val="en-GB"/>
        </w:rPr>
        <w:t>If there is too onerous a burden imposed on those running limited liability corp</w:t>
      </w:r>
      <w:r w:rsidR="00785C7C" w:rsidRPr="001D6E45">
        <w:rPr>
          <w:rFonts w:ascii="Times New Roman" w:hAnsi="Times New Roman" w:cs="Times New Roman"/>
          <w:sz w:val="24"/>
          <w:szCs w:val="24"/>
          <w:highlight w:val="yellow"/>
          <w:lang w:val="en-GB"/>
        </w:rPr>
        <w:t>ora</w:t>
      </w:r>
      <w:r w:rsidRPr="001D6E45">
        <w:rPr>
          <w:rFonts w:ascii="Times New Roman" w:hAnsi="Times New Roman" w:cs="Times New Roman"/>
          <w:sz w:val="24"/>
          <w:szCs w:val="24"/>
          <w:highlight w:val="yellow"/>
          <w:lang w:val="en-GB"/>
        </w:rPr>
        <w:t xml:space="preserve">tions, putting their personal wealth and by implication the well-being of their </w:t>
      </w:r>
      <w:r w:rsidR="00785C7C" w:rsidRPr="001D6E45">
        <w:rPr>
          <w:rFonts w:ascii="Times New Roman" w:hAnsi="Times New Roman" w:cs="Times New Roman"/>
          <w:sz w:val="24"/>
          <w:szCs w:val="24"/>
          <w:highlight w:val="yellow"/>
          <w:lang w:val="en-GB"/>
        </w:rPr>
        <w:t>families</w:t>
      </w:r>
      <w:r w:rsidRPr="001D6E45">
        <w:rPr>
          <w:rFonts w:ascii="Times New Roman" w:hAnsi="Times New Roman" w:cs="Times New Roman"/>
          <w:sz w:val="24"/>
          <w:szCs w:val="24"/>
          <w:highlight w:val="yellow"/>
          <w:lang w:val="en-GB"/>
        </w:rPr>
        <w:t xml:space="preserve"> at risk, it may dissuade risk-taking to the detriment of economic development.</w:t>
      </w:r>
      <w:r w:rsidRPr="005671C1">
        <w:rPr>
          <w:rFonts w:ascii="Times New Roman" w:hAnsi="Times New Roman" w:cs="Times New Roman"/>
          <w:sz w:val="24"/>
          <w:szCs w:val="24"/>
          <w:lang w:val="en-GB"/>
        </w:rPr>
        <w:t xml:space="preserve"> </w:t>
      </w:r>
    </w:p>
    <w:p w:rsidR="00F00A30" w:rsidRPr="0035706A" w:rsidRDefault="00F00A30" w:rsidP="005671C1">
      <w:pPr>
        <w:pStyle w:val="Heading1"/>
        <w:spacing w:before="120" w:after="120" w:line="360" w:lineRule="auto"/>
        <w:rPr>
          <w:rFonts w:ascii="Times New Roman" w:hAnsi="Times New Roman" w:cs="Times New Roman"/>
          <w:color w:val="FF0000"/>
          <w:sz w:val="24"/>
          <w:szCs w:val="24"/>
          <w:lang w:val="en-GB"/>
        </w:rPr>
      </w:pPr>
      <w:r w:rsidRPr="0035706A">
        <w:rPr>
          <w:rFonts w:ascii="Times New Roman" w:hAnsi="Times New Roman" w:cs="Times New Roman"/>
          <w:color w:val="FF0000"/>
          <w:sz w:val="24"/>
          <w:szCs w:val="24"/>
          <w:lang w:val="en-GB"/>
        </w:rPr>
        <w:t xml:space="preserve">Piercing the </w:t>
      </w:r>
      <w:r w:rsidR="00AA0166" w:rsidRPr="0035706A">
        <w:rPr>
          <w:rFonts w:ascii="Times New Roman" w:hAnsi="Times New Roman" w:cs="Times New Roman"/>
          <w:color w:val="FF0000"/>
          <w:sz w:val="24"/>
          <w:szCs w:val="24"/>
          <w:lang w:val="en-GB"/>
        </w:rPr>
        <w:t xml:space="preserve">Corporate </w:t>
      </w:r>
      <w:r w:rsidRPr="0035706A">
        <w:rPr>
          <w:rFonts w:ascii="Times New Roman" w:hAnsi="Times New Roman" w:cs="Times New Roman"/>
          <w:color w:val="FF0000"/>
          <w:sz w:val="24"/>
          <w:szCs w:val="24"/>
          <w:lang w:val="en-GB"/>
        </w:rPr>
        <w:t>Veil: When and How</w:t>
      </w:r>
    </w:p>
    <w:p w:rsidR="00671B59" w:rsidRPr="005671C1" w:rsidRDefault="00E66901" w:rsidP="005671C1">
      <w:pPr>
        <w:spacing w:before="120" w:after="120" w:line="360" w:lineRule="auto"/>
        <w:rPr>
          <w:rFonts w:ascii="Times New Roman" w:hAnsi="Times New Roman" w:cs="Times New Roman"/>
          <w:sz w:val="24"/>
          <w:szCs w:val="24"/>
          <w:lang w:val="en-GB"/>
        </w:rPr>
      </w:pPr>
      <w:r>
        <w:rPr>
          <w:rFonts w:ascii="Times New Roman" w:hAnsi="Times New Roman" w:cs="Times New Roman"/>
          <w:sz w:val="24"/>
          <w:szCs w:val="24"/>
          <w:lang w:val="en-GB"/>
        </w:rPr>
        <w:t>This</w:t>
      </w:r>
      <w:r w:rsidR="0081502F" w:rsidRPr="005671C1">
        <w:rPr>
          <w:rFonts w:ascii="Times New Roman" w:hAnsi="Times New Roman" w:cs="Times New Roman"/>
          <w:sz w:val="24"/>
          <w:szCs w:val="24"/>
          <w:lang w:val="en-GB"/>
        </w:rPr>
        <w:t xml:space="preserve"> session began with issues related to piercing the corporate veil</w:t>
      </w:r>
      <w:r w:rsidR="00480ACF" w:rsidRPr="005671C1">
        <w:rPr>
          <w:rFonts w:ascii="Times New Roman" w:hAnsi="Times New Roman" w:cs="Times New Roman"/>
          <w:sz w:val="24"/>
          <w:szCs w:val="24"/>
          <w:lang w:val="en-GB"/>
        </w:rPr>
        <w:t xml:space="preserve"> and under what </w:t>
      </w:r>
      <w:r w:rsidR="00785C7C" w:rsidRPr="005671C1">
        <w:rPr>
          <w:rFonts w:ascii="Times New Roman" w:hAnsi="Times New Roman" w:cs="Times New Roman"/>
          <w:sz w:val="24"/>
          <w:szCs w:val="24"/>
          <w:lang w:val="en-GB"/>
        </w:rPr>
        <w:t>conditions</w:t>
      </w:r>
      <w:r w:rsidR="00480ACF" w:rsidRPr="005671C1">
        <w:rPr>
          <w:rFonts w:ascii="Times New Roman" w:hAnsi="Times New Roman" w:cs="Times New Roman"/>
          <w:sz w:val="24"/>
          <w:szCs w:val="24"/>
          <w:lang w:val="en-GB"/>
        </w:rPr>
        <w:t xml:space="preserve"> it may be pierce</w:t>
      </w:r>
      <w:r w:rsidR="0035706A">
        <w:rPr>
          <w:rFonts w:ascii="Times New Roman" w:hAnsi="Times New Roman" w:cs="Times New Roman"/>
          <w:sz w:val="24"/>
          <w:szCs w:val="24"/>
          <w:lang w:val="en-GB"/>
        </w:rPr>
        <w:t>d</w:t>
      </w:r>
      <w:r w:rsidR="00480ACF" w:rsidRPr="005671C1">
        <w:rPr>
          <w:rFonts w:ascii="Times New Roman" w:hAnsi="Times New Roman" w:cs="Times New Roman"/>
          <w:sz w:val="24"/>
          <w:szCs w:val="24"/>
          <w:lang w:val="en-GB"/>
        </w:rPr>
        <w:t xml:space="preserve"> in the </w:t>
      </w:r>
      <w:r w:rsidR="00785C7C" w:rsidRPr="005671C1">
        <w:rPr>
          <w:rFonts w:ascii="Times New Roman" w:hAnsi="Times New Roman" w:cs="Times New Roman"/>
          <w:sz w:val="24"/>
          <w:szCs w:val="24"/>
          <w:lang w:val="en-GB"/>
        </w:rPr>
        <w:t>United Kingdom</w:t>
      </w:r>
      <w:r w:rsidR="0081502F" w:rsidRPr="005671C1">
        <w:rPr>
          <w:rFonts w:ascii="Times New Roman" w:hAnsi="Times New Roman" w:cs="Times New Roman"/>
          <w:sz w:val="24"/>
          <w:szCs w:val="24"/>
          <w:lang w:val="en-GB"/>
        </w:rPr>
        <w:t xml:space="preserve">. </w:t>
      </w:r>
      <w:r w:rsidR="0035706A">
        <w:rPr>
          <w:rFonts w:ascii="Times New Roman" w:hAnsi="Times New Roman" w:cs="Times New Roman"/>
          <w:sz w:val="24"/>
          <w:szCs w:val="24"/>
          <w:lang w:val="en-GB"/>
        </w:rPr>
        <w:t xml:space="preserve"> </w:t>
      </w:r>
      <w:r w:rsidR="00480ACF" w:rsidRPr="005671C1">
        <w:rPr>
          <w:rFonts w:ascii="Times New Roman" w:hAnsi="Times New Roman" w:cs="Times New Roman"/>
          <w:sz w:val="24"/>
          <w:szCs w:val="24"/>
          <w:lang w:val="en-GB"/>
        </w:rPr>
        <w:t xml:space="preserve">It was suggested </w:t>
      </w:r>
      <w:r w:rsidR="0081502F" w:rsidRPr="005671C1">
        <w:rPr>
          <w:rFonts w:ascii="Times New Roman" w:hAnsi="Times New Roman" w:cs="Times New Roman"/>
          <w:sz w:val="24"/>
          <w:szCs w:val="24"/>
          <w:lang w:val="en-GB"/>
        </w:rPr>
        <w:t xml:space="preserve">that the only possibility of piercing the veil is in </w:t>
      </w:r>
      <w:r w:rsidR="00D42AFE" w:rsidRPr="005671C1">
        <w:rPr>
          <w:rFonts w:ascii="Times New Roman" w:hAnsi="Times New Roman" w:cs="Times New Roman"/>
          <w:sz w:val="24"/>
          <w:szCs w:val="24"/>
          <w:lang w:val="en-GB"/>
        </w:rPr>
        <w:t xml:space="preserve">a </w:t>
      </w:r>
      <w:r w:rsidR="0081502F" w:rsidRPr="005671C1">
        <w:rPr>
          <w:rFonts w:ascii="Times New Roman" w:hAnsi="Times New Roman" w:cs="Times New Roman"/>
          <w:sz w:val="24"/>
          <w:szCs w:val="24"/>
          <w:lang w:val="en-GB"/>
        </w:rPr>
        <w:t xml:space="preserve">situation where </w:t>
      </w:r>
      <w:r w:rsidR="00D42AFE" w:rsidRPr="005671C1">
        <w:rPr>
          <w:rFonts w:ascii="Times New Roman" w:hAnsi="Times New Roman" w:cs="Times New Roman"/>
          <w:sz w:val="24"/>
          <w:szCs w:val="24"/>
          <w:lang w:val="en-GB"/>
        </w:rPr>
        <w:t xml:space="preserve">the </w:t>
      </w:r>
      <w:r w:rsidR="0081502F" w:rsidRPr="005671C1">
        <w:rPr>
          <w:rFonts w:ascii="Times New Roman" w:hAnsi="Times New Roman" w:cs="Times New Roman"/>
          <w:sz w:val="24"/>
          <w:szCs w:val="24"/>
          <w:lang w:val="en-GB"/>
        </w:rPr>
        <w:t xml:space="preserve">corporate form is used to avoid an existing liability. </w:t>
      </w:r>
      <w:r w:rsidR="0035706A">
        <w:rPr>
          <w:rFonts w:ascii="Times New Roman" w:hAnsi="Times New Roman" w:cs="Times New Roman"/>
          <w:sz w:val="24"/>
          <w:szCs w:val="24"/>
          <w:lang w:val="en-GB"/>
        </w:rPr>
        <w:t xml:space="preserve"> </w:t>
      </w:r>
      <w:r w:rsidR="000276B3" w:rsidRPr="005671C1">
        <w:rPr>
          <w:rFonts w:ascii="Times New Roman" w:hAnsi="Times New Roman" w:cs="Times New Roman"/>
          <w:sz w:val="24"/>
          <w:szCs w:val="24"/>
          <w:lang w:val="en-GB"/>
        </w:rPr>
        <w:t xml:space="preserve">As far </w:t>
      </w:r>
      <w:r w:rsidR="00D42AFE" w:rsidRPr="005671C1">
        <w:rPr>
          <w:rFonts w:ascii="Times New Roman" w:hAnsi="Times New Roman" w:cs="Times New Roman"/>
          <w:sz w:val="24"/>
          <w:szCs w:val="24"/>
          <w:lang w:val="en-GB"/>
        </w:rPr>
        <w:t xml:space="preserve">as </w:t>
      </w:r>
      <w:r w:rsidR="000276B3" w:rsidRPr="005671C1">
        <w:rPr>
          <w:rFonts w:ascii="Times New Roman" w:hAnsi="Times New Roman" w:cs="Times New Roman"/>
          <w:sz w:val="24"/>
          <w:szCs w:val="24"/>
          <w:lang w:val="en-GB"/>
        </w:rPr>
        <w:t xml:space="preserve">future obligations are concerned </w:t>
      </w:r>
      <w:r w:rsidR="0081502F" w:rsidRPr="005671C1">
        <w:rPr>
          <w:rFonts w:ascii="Times New Roman" w:hAnsi="Times New Roman" w:cs="Times New Roman"/>
          <w:sz w:val="24"/>
          <w:szCs w:val="24"/>
          <w:lang w:val="en-GB"/>
        </w:rPr>
        <w:t xml:space="preserve">it is acceptable to use the form to limit your liability, even in cases which </w:t>
      </w:r>
      <w:r w:rsidR="000276B3" w:rsidRPr="005671C1">
        <w:rPr>
          <w:rFonts w:ascii="Times New Roman" w:hAnsi="Times New Roman" w:cs="Times New Roman"/>
          <w:sz w:val="24"/>
          <w:szCs w:val="24"/>
          <w:lang w:val="en-GB"/>
        </w:rPr>
        <w:t xml:space="preserve">appear </w:t>
      </w:r>
      <w:r w:rsidR="0081502F" w:rsidRPr="005671C1">
        <w:rPr>
          <w:rFonts w:ascii="Times New Roman" w:hAnsi="Times New Roman" w:cs="Times New Roman"/>
          <w:sz w:val="24"/>
          <w:szCs w:val="24"/>
          <w:lang w:val="en-GB"/>
        </w:rPr>
        <w:t xml:space="preserve">unacceptable. </w:t>
      </w:r>
      <w:r w:rsidR="0035706A">
        <w:rPr>
          <w:rFonts w:ascii="Times New Roman" w:hAnsi="Times New Roman" w:cs="Times New Roman"/>
          <w:sz w:val="24"/>
          <w:szCs w:val="24"/>
          <w:lang w:val="en-GB"/>
        </w:rPr>
        <w:t xml:space="preserve"> </w:t>
      </w:r>
      <w:r w:rsidR="0081502F" w:rsidRPr="005671C1">
        <w:rPr>
          <w:rFonts w:ascii="Times New Roman" w:hAnsi="Times New Roman" w:cs="Times New Roman"/>
          <w:sz w:val="24"/>
          <w:szCs w:val="24"/>
          <w:lang w:val="en-GB"/>
        </w:rPr>
        <w:t>For example, a pharmaceutical c</w:t>
      </w:r>
      <w:r w:rsidR="0035706A">
        <w:rPr>
          <w:rFonts w:ascii="Times New Roman" w:hAnsi="Times New Roman" w:cs="Times New Roman"/>
          <w:sz w:val="24"/>
          <w:szCs w:val="24"/>
          <w:lang w:val="en-GB"/>
        </w:rPr>
        <w:t>ompany that has a product that</w:t>
      </w:r>
      <w:r w:rsidR="0081502F" w:rsidRPr="005671C1">
        <w:rPr>
          <w:rFonts w:ascii="Times New Roman" w:hAnsi="Times New Roman" w:cs="Times New Roman"/>
          <w:sz w:val="24"/>
          <w:szCs w:val="24"/>
          <w:lang w:val="en-GB"/>
        </w:rPr>
        <w:t xml:space="preserve"> they think will hurt people, yet they develop i</w:t>
      </w:r>
      <w:r w:rsidR="0035706A">
        <w:rPr>
          <w:rFonts w:ascii="Times New Roman" w:hAnsi="Times New Roman" w:cs="Times New Roman"/>
          <w:sz w:val="24"/>
          <w:szCs w:val="24"/>
          <w:lang w:val="en-GB"/>
        </w:rPr>
        <w:t>t in a subsidiary, the corporate veil will not</w:t>
      </w:r>
      <w:r w:rsidR="0081502F" w:rsidRPr="005671C1">
        <w:rPr>
          <w:rFonts w:ascii="Times New Roman" w:hAnsi="Times New Roman" w:cs="Times New Roman"/>
          <w:sz w:val="24"/>
          <w:szCs w:val="24"/>
          <w:lang w:val="en-GB"/>
        </w:rPr>
        <w:t xml:space="preserve"> be pierced.</w:t>
      </w:r>
      <w:r w:rsidR="00041702" w:rsidRPr="005671C1">
        <w:rPr>
          <w:rFonts w:ascii="Times New Roman" w:hAnsi="Times New Roman" w:cs="Times New Roman"/>
          <w:sz w:val="24"/>
          <w:szCs w:val="24"/>
          <w:lang w:val="en-GB"/>
        </w:rPr>
        <w:t xml:space="preserve"> </w:t>
      </w:r>
      <w:r w:rsidR="0035706A">
        <w:rPr>
          <w:rFonts w:ascii="Times New Roman" w:hAnsi="Times New Roman" w:cs="Times New Roman"/>
          <w:sz w:val="24"/>
          <w:szCs w:val="24"/>
          <w:lang w:val="en-GB"/>
        </w:rPr>
        <w:t xml:space="preserve"> </w:t>
      </w:r>
      <w:r w:rsidR="00041702" w:rsidRPr="005671C1">
        <w:rPr>
          <w:rFonts w:ascii="Times New Roman" w:hAnsi="Times New Roman" w:cs="Times New Roman"/>
          <w:sz w:val="24"/>
          <w:szCs w:val="24"/>
          <w:lang w:val="en-GB"/>
        </w:rPr>
        <w:t>When asked about the possibility of managers</w:t>
      </w:r>
      <w:r w:rsidR="00450642" w:rsidRPr="005671C1">
        <w:rPr>
          <w:rFonts w:ascii="Times New Roman" w:hAnsi="Times New Roman" w:cs="Times New Roman"/>
          <w:sz w:val="24"/>
          <w:szCs w:val="24"/>
          <w:lang w:val="en-GB"/>
        </w:rPr>
        <w:t>/directors</w:t>
      </w:r>
      <w:r w:rsidR="00041702" w:rsidRPr="005671C1">
        <w:rPr>
          <w:rFonts w:ascii="Times New Roman" w:hAnsi="Times New Roman" w:cs="Times New Roman"/>
          <w:sz w:val="24"/>
          <w:szCs w:val="24"/>
          <w:lang w:val="en-GB"/>
        </w:rPr>
        <w:t xml:space="preserve"> being held responsible for their actions, </w:t>
      </w:r>
      <w:r w:rsidR="00480ACF" w:rsidRPr="005671C1">
        <w:rPr>
          <w:rFonts w:ascii="Times New Roman" w:hAnsi="Times New Roman" w:cs="Times New Roman"/>
          <w:sz w:val="24"/>
          <w:szCs w:val="24"/>
          <w:lang w:val="en-GB"/>
        </w:rPr>
        <w:t xml:space="preserve">it was </w:t>
      </w:r>
      <w:r w:rsidR="00041702" w:rsidRPr="005671C1">
        <w:rPr>
          <w:rFonts w:ascii="Times New Roman" w:hAnsi="Times New Roman" w:cs="Times New Roman"/>
          <w:sz w:val="24"/>
          <w:szCs w:val="24"/>
          <w:lang w:val="en-GB"/>
        </w:rPr>
        <w:t>clarified that</w:t>
      </w:r>
      <w:r w:rsidR="0035706A">
        <w:rPr>
          <w:rFonts w:ascii="Times New Roman" w:hAnsi="Times New Roman" w:cs="Times New Roman"/>
          <w:sz w:val="24"/>
          <w:szCs w:val="24"/>
          <w:lang w:val="en-GB"/>
        </w:rPr>
        <w:t>,</w:t>
      </w:r>
      <w:r w:rsidR="00041702" w:rsidRPr="005671C1">
        <w:rPr>
          <w:rFonts w:ascii="Times New Roman" w:hAnsi="Times New Roman" w:cs="Times New Roman"/>
          <w:sz w:val="24"/>
          <w:szCs w:val="24"/>
          <w:lang w:val="en-GB"/>
        </w:rPr>
        <w:t xml:space="preserve"> save in the situation where the company is already in insolvency</w:t>
      </w:r>
      <w:r w:rsidR="0035706A">
        <w:rPr>
          <w:rFonts w:ascii="Times New Roman" w:hAnsi="Times New Roman" w:cs="Times New Roman"/>
          <w:sz w:val="24"/>
          <w:szCs w:val="24"/>
          <w:lang w:val="en-GB"/>
        </w:rPr>
        <w:t>,</w:t>
      </w:r>
      <w:r w:rsidR="00041702" w:rsidRPr="005671C1">
        <w:rPr>
          <w:rFonts w:ascii="Times New Roman" w:hAnsi="Times New Roman" w:cs="Times New Roman"/>
          <w:sz w:val="24"/>
          <w:szCs w:val="24"/>
          <w:lang w:val="en-GB"/>
        </w:rPr>
        <w:t xml:space="preserve"> the </w:t>
      </w:r>
      <w:r w:rsidR="00F41601" w:rsidRPr="005671C1">
        <w:rPr>
          <w:rFonts w:ascii="Times New Roman" w:hAnsi="Times New Roman" w:cs="Times New Roman"/>
          <w:sz w:val="24"/>
          <w:szCs w:val="24"/>
          <w:lang w:val="en-GB"/>
        </w:rPr>
        <w:t xml:space="preserve">directors </w:t>
      </w:r>
      <w:r w:rsidR="00041702" w:rsidRPr="005671C1">
        <w:rPr>
          <w:rFonts w:ascii="Times New Roman" w:hAnsi="Times New Roman" w:cs="Times New Roman"/>
          <w:sz w:val="24"/>
          <w:szCs w:val="24"/>
          <w:lang w:val="en-GB"/>
        </w:rPr>
        <w:t xml:space="preserve">have an obligation to use the powers they have to promote shareholder value. </w:t>
      </w:r>
      <w:r w:rsidR="0035706A">
        <w:rPr>
          <w:rFonts w:ascii="Times New Roman" w:hAnsi="Times New Roman" w:cs="Times New Roman"/>
          <w:sz w:val="24"/>
          <w:szCs w:val="24"/>
          <w:lang w:val="en-GB"/>
        </w:rPr>
        <w:t xml:space="preserve"> </w:t>
      </w:r>
      <w:r w:rsidR="00041702" w:rsidRPr="005671C1">
        <w:rPr>
          <w:rFonts w:ascii="Times New Roman" w:hAnsi="Times New Roman" w:cs="Times New Roman"/>
          <w:sz w:val="24"/>
          <w:szCs w:val="24"/>
          <w:lang w:val="en-GB"/>
        </w:rPr>
        <w:t xml:space="preserve">As long as the company is a going concern, those directors </w:t>
      </w:r>
      <w:r w:rsidR="00F41601" w:rsidRPr="005671C1">
        <w:rPr>
          <w:rFonts w:ascii="Times New Roman" w:hAnsi="Times New Roman" w:cs="Times New Roman"/>
          <w:sz w:val="24"/>
          <w:szCs w:val="24"/>
          <w:lang w:val="en-GB"/>
        </w:rPr>
        <w:t xml:space="preserve">are not burdened with </w:t>
      </w:r>
      <w:r w:rsidR="0035706A">
        <w:rPr>
          <w:rFonts w:ascii="Times New Roman" w:hAnsi="Times New Roman" w:cs="Times New Roman"/>
          <w:sz w:val="24"/>
          <w:szCs w:val="24"/>
          <w:lang w:val="en-GB"/>
        </w:rPr>
        <w:t xml:space="preserve">the interests </w:t>
      </w:r>
      <w:r w:rsidR="00041702" w:rsidRPr="005671C1">
        <w:rPr>
          <w:rFonts w:ascii="Times New Roman" w:hAnsi="Times New Roman" w:cs="Times New Roman"/>
          <w:sz w:val="24"/>
          <w:szCs w:val="24"/>
          <w:lang w:val="en-GB"/>
        </w:rPr>
        <w:t>of creditors.</w:t>
      </w:r>
      <w:r w:rsidR="00EA1B38" w:rsidRPr="005671C1">
        <w:rPr>
          <w:rFonts w:ascii="Times New Roman" w:hAnsi="Times New Roman" w:cs="Times New Roman"/>
          <w:sz w:val="24"/>
          <w:szCs w:val="24"/>
          <w:lang w:val="en-GB"/>
        </w:rPr>
        <w:t xml:space="preserve"> </w:t>
      </w:r>
      <w:r w:rsidR="0035706A">
        <w:rPr>
          <w:rFonts w:ascii="Times New Roman" w:hAnsi="Times New Roman" w:cs="Times New Roman"/>
          <w:sz w:val="24"/>
          <w:szCs w:val="24"/>
          <w:lang w:val="en-GB"/>
        </w:rPr>
        <w:t xml:space="preserve"> </w:t>
      </w:r>
      <w:r w:rsidR="00EA1B38" w:rsidRPr="005671C1">
        <w:rPr>
          <w:rFonts w:ascii="Times New Roman" w:hAnsi="Times New Roman" w:cs="Times New Roman"/>
          <w:sz w:val="24"/>
          <w:szCs w:val="24"/>
          <w:lang w:val="en-GB"/>
        </w:rPr>
        <w:t xml:space="preserve">The moderator then </w:t>
      </w:r>
      <w:r w:rsidR="00EA1B38" w:rsidRPr="005671C1">
        <w:rPr>
          <w:rFonts w:ascii="Times New Roman" w:hAnsi="Times New Roman" w:cs="Times New Roman"/>
          <w:sz w:val="24"/>
          <w:szCs w:val="24"/>
          <w:lang w:val="en-GB"/>
        </w:rPr>
        <w:lastRenderedPageBreak/>
        <w:t>asked the scholars if they would be satisfied with the corporate governance rules as practiced in the U</w:t>
      </w:r>
      <w:r w:rsidR="00EB477D" w:rsidRPr="005671C1">
        <w:rPr>
          <w:rFonts w:ascii="Times New Roman" w:hAnsi="Times New Roman" w:cs="Times New Roman"/>
          <w:sz w:val="24"/>
          <w:szCs w:val="24"/>
          <w:lang w:val="en-GB"/>
        </w:rPr>
        <w:t>nited Kingdom</w:t>
      </w:r>
      <w:r w:rsidR="00EA1B38" w:rsidRPr="005671C1">
        <w:rPr>
          <w:rFonts w:ascii="Times New Roman" w:hAnsi="Times New Roman" w:cs="Times New Roman"/>
          <w:sz w:val="24"/>
          <w:szCs w:val="24"/>
          <w:lang w:val="en-GB"/>
        </w:rPr>
        <w:t xml:space="preserve">. </w:t>
      </w:r>
      <w:r w:rsidR="0035706A">
        <w:rPr>
          <w:rFonts w:ascii="Times New Roman" w:hAnsi="Times New Roman" w:cs="Times New Roman"/>
          <w:sz w:val="24"/>
          <w:szCs w:val="24"/>
          <w:lang w:val="en-GB"/>
        </w:rPr>
        <w:t xml:space="preserve"> </w:t>
      </w:r>
      <w:r w:rsidR="0072087B" w:rsidRPr="005671C1">
        <w:rPr>
          <w:rFonts w:ascii="Times New Roman" w:hAnsi="Times New Roman" w:cs="Times New Roman"/>
          <w:sz w:val="24"/>
          <w:szCs w:val="24"/>
          <w:lang w:val="en-GB"/>
        </w:rPr>
        <w:t xml:space="preserve">One </w:t>
      </w:r>
      <w:proofErr w:type="spellStart"/>
      <w:r w:rsidR="0035706A" w:rsidRPr="0035706A">
        <w:rPr>
          <w:rFonts w:ascii="Times New Roman" w:hAnsi="Times New Roman" w:cs="Times New Roman"/>
          <w:sz w:val="24"/>
          <w:szCs w:val="24"/>
          <w:lang w:val="en-GB"/>
        </w:rPr>
        <w:t>Shari’ah</w:t>
      </w:r>
      <w:proofErr w:type="spellEnd"/>
      <w:r w:rsidR="00EA1B38" w:rsidRPr="0035706A">
        <w:rPr>
          <w:rFonts w:ascii="Times New Roman" w:hAnsi="Times New Roman" w:cs="Times New Roman"/>
          <w:sz w:val="24"/>
          <w:szCs w:val="24"/>
          <w:lang w:val="en-GB"/>
        </w:rPr>
        <w:t xml:space="preserve"> </w:t>
      </w:r>
      <w:r w:rsidR="00EA1B38" w:rsidRPr="005671C1">
        <w:rPr>
          <w:rFonts w:ascii="Times New Roman" w:hAnsi="Times New Roman" w:cs="Times New Roman"/>
          <w:sz w:val="24"/>
          <w:szCs w:val="24"/>
          <w:lang w:val="en-GB"/>
        </w:rPr>
        <w:t xml:space="preserve">scholar suggested that rules for piercing the veil should be made clear and objective rather than left to the </w:t>
      </w:r>
      <w:r w:rsidR="00483418" w:rsidRPr="005671C1">
        <w:rPr>
          <w:rFonts w:ascii="Times New Roman" w:hAnsi="Times New Roman" w:cs="Times New Roman"/>
          <w:sz w:val="24"/>
          <w:szCs w:val="24"/>
          <w:lang w:val="en-GB"/>
        </w:rPr>
        <w:t xml:space="preserve">sole interpretation of </w:t>
      </w:r>
      <w:r w:rsidR="00EA1B38" w:rsidRPr="005671C1">
        <w:rPr>
          <w:rFonts w:ascii="Times New Roman" w:hAnsi="Times New Roman" w:cs="Times New Roman"/>
          <w:sz w:val="24"/>
          <w:szCs w:val="24"/>
          <w:lang w:val="en-GB"/>
        </w:rPr>
        <w:t>judges.</w:t>
      </w:r>
      <w:r w:rsidR="007A5A9C" w:rsidRPr="005671C1">
        <w:rPr>
          <w:rFonts w:ascii="Times New Roman" w:hAnsi="Times New Roman" w:cs="Times New Roman"/>
          <w:sz w:val="24"/>
          <w:szCs w:val="24"/>
          <w:lang w:val="en-GB"/>
        </w:rPr>
        <w:t xml:space="preserve"> </w:t>
      </w:r>
      <w:r w:rsidR="0035706A">
        <w:rPr>
          <w:rFonts w:ascii="Times New Roman" w:hAnsi="Times New Roman" w:cs="Times New Roman"/>
          <w:sz w:val="24"/>
          <w:szCs w:val="24"/>
          <w:lang w:val="en-GB"/>
        </w:rPr>
        <w:t xml:space="preserve"> </w:t>
      </w:r>
      <w:r w:rsidR="007A5A9C" w:rsidRPr="005671C1">
        <w:rPr>
          <w:rFonts w:ascii="Times New Roman" w:hAnsi="Times New Roman" w:cs="Times New Roman"/>
          <w:sz w:val="24"/>
          <w:szCs w:val="24"/>
          <w:lang w:val="en-GB"/>
        </w:rPr>
        <w:t xml:space="preserve">Another participant noted that limited liability companies did not grow organically in Islamic culture. </w:t>
      </w:r>
      <w:r w:rsidR="0035706A">
        <w:rPr>
          <w:rFonts w:ascii="Times New Roman" w:hAnsi="Times New Roman" w:cs="Times New Roman"/>
          <w:sz w:val="24"/>
          <w:szCs w:val="24"/>
          <w:lang w:val="en-GB"/>
        </w:rPr>
        <w:t xml:space="preserve"> </w:t>
      </w:r>
      <w:r w:rsidR="007A5A9C" w:rsidRPr="005671C1">
        <w:rPr>
          <w:rFonts w:ascii="Times New Roman" w:hAnsi="Times New Roman" w:cs="Times New Roman"/>
          <w:sz w:val="24"/>
          <w:szCs w:val="24"/>
          <w:lang w:val="en-GB"/>
        </w:rPr>
        <w:t xml:space="preserve">The SPV </w:t>
      </w:r>
      <w:r w:rsidR="0035706A">
        <w:rPr>
          <w:rFonts w:ascii="Times New Roman" w:hAnsi="Times New Roman" w:cs="Times New Roman"/>
          <w:sz w:val="24"/>
          <w:szCs w:val="24"/>
          <w:lang w:val="en-GB"/>
        </w:rPr>
        <w:t xml:space="preserve">(special purpose vehicle) </w:t>
      </w:r>
      <w:r w:rsidR="007A5A9C" w:rsidRPr="005671C1">
        <w:rPr>
          <w:rFonts w:ascii="Times New Roman" w:hAnsi="Times New Roman" w:cs="Times New Roman"/>
          <w:sz w:val="24"/>
          <w:szCs w:val="24"/>
          <w:lang w:val="en-GB"/>
        </w:rPr>
        <w:t xml:space="preserve">model is also imported from the </w:t>
      </w:r>
      <w:r w:rsidR="00CB25FD" w:rsidRPr="005671C1">
        <w:rPr>
          <w:rFonts w:ascii="Times New Roman" w:hAnsi="Times New Roman" w:cs="Times New Roman"/>
          <w:sz w:val="24"/>
          <w:szCs w:val="24"/>
          <w:lang w:val="en-GB"/>
        </w:rPr>
        <w:t>W</w:t>
      </w:r>
      <w:r w:rsidR="007A5A9C" w:rsidRPr="005671C1">
        <w:rPr>
          <w:rFonts w:ascii="Times New Roman" w:hAnsi="Times New Roman" w:cs="Times New Roman"/>
          <w:sz w:val="24"/>
          <w:szCs w:val="24"/>
          <w:lang w:val="en-GB"/>
        </w:rPr>
        <w:t xml:space="preserve">est. </w:t>
      </w:r>
      <w:r w:rsidR="0035706A">
        <w:rPr>
          <w:rFonts w:ascii="Times New Roman" w:hAnsi="Times New Roman" w:cs="Times New Roman"/>
          <w:sz w:val="24"/>
          <w:szCs w:val="24"/>
          <w:lang w:val="en-GB"/>
        </w:rPr>
        <w:t xml:space="preserve"> I</w:t>
      </w:r>
      <w:r w:rsidR="007A5A9C" w:rsidRPr="005671C1">
        <w:rPr>
          <w:rFonts w:ascii="Times New Roman" w:hAnsi="Times New Roman" w:cs="Times New Roman"/>
          <w:sz w:val="24"/>
          <w:szCs w:val="24"/>
          <w:lang w:val="en-GB"/>
        </w:rPr>
        <w:t xml:space="preserve">nstead of trying to find </w:t>
      </w:r>
      <w:proofErr w:type="spellStart"/>
      <w:proofErr w:type="gramStart"/>
      <w:r w:rsidR="007A5A9C" w:rsidRPr="005671C1">
        <w:rPr>
          <w:rFonts w:ascii="Times New Roman" w:hAnsi="Times New Roman" w:cs="Times New Roman"/>
          <w:sz w:val="24"/>
          <w:szCs w:val="24"/>
          <w:lang w:val="en-GB"/>
        </w:rPr>
        <w:t>Islamically</w:t>
      </w:r>
      <w:proofErr w:type="spellEnd"/>
      <w:proofErr w:type="gramEnd"/>
      <w:r w:rsidR="007A5A9C" w:rsidRPr="005671C1">
        <w:rPr>
          <w:rFonts w:ascii="Times New Roman" w:hAnsi="Times New Roman" w:cs="Times New Roman"/>
          <w:sz w:val="24"/>
          <w:szCs w:val="24"/>
          <w:lang w:val="en-GB"/>
        </w:rPr>
        <w:t xml:space="preserve"> unique solutions to those problems</w:t>
      </w:r>
      <w:r w:rsidR="0035706A">
        <w:rPr>
          <w:rFonts w:ascii="Times New Roman" w:hAnsi="Times New Roman" w:cs="Times New Roman"/>
          <w:sz w:val="24"/>
          <w:szCs w:val="24"/>
          <w:lang w:val="en-GB"/>
        </w:rPr>
        <w:t>, therefore,</w:t>
      </w:r>
      <w:r w:rsidR="007A5A9C" w:rsidRPr="005671C1">
        <w:rPr>
          <w:rFonts w:ascii="Times New Roman" w:hAnsi="Times New Roman" w:cs="Times New Roman"/>
          <w:sz w:val="24"/>
          <w:szCs w:val="24"/>
          <w:lang w:val="en-GB"/>
        </w:rPr>
        <w:t xml:space="preserve"> we should accept the solutions that are applicable in those countries.</w:t>
      </w:r>
      <w:r w:rsidR="00671B59" w:rsidRPr="005671C1">
        <w:rPr>
          <w:rFonts w:ascii="Times New Roman" w:hAnsi="Times New Roman" w:cs="Times New Roman"/>
          <w:sz w:val="24"/>
          <w:szCs w:val="24"/>
          <w:lang w:val="en-GB"/>
        </w:rPr>
        <w:t xml:space="preserve"> </w:t>
      </w:r>
      <w:r w:rsidR="0035706A">
        <w:rPr>
          <w:rFonts w:ascii="Times New Roman" w:hAnsi="Times New Roman" w:cs="Times New Roman"/>
          <w:sz w:val="24"/>
          <w:szCs w:val="24"/>
          <w:lang w:val="en-GB"/>
        </w:rPr>
        <w:t xml:space="preserve"> </w:t>
      </w:r>
      <w:r w:rsidR="00671B59" w:rsidRPr="005671C1">
        <w:rPr>
          <w:rFonts w:ascii="Times New Roman" w:hAnsi="Times New Roman" w:cs="Times New Roman"/>
          <w:sz w:val="24"/>
          <w:szCs w:val="24"/>
          <w:lang w:val="en-GB"/>
        </w:rPr>
        <w:t xml:space="preserve">Another participant refuted this assertion on the ground that </w:t>
      </w:r>
      <w:proofErr w:type="spellStart"/>
      <w:r w:rsidR="0035706A" w:rsidRPr="0035706A">
        <w:rPr>
          <w:rFonts w:ascii="Times New Roman" w:hAnsi="Times New Roman" w:cs="Times New Roman"/>
          <w:sz w:val="24"/>
          <w:szCs w:val="24"/>
          <w:lang w:val="en-GB"/>
        </w:rPr>
        <w:t>Shari’ah</w:t>
      </w:r>
      <w:proofErr w:type="spellEnd"/>
      <w:r w:rsidR="0035706A">
        <w:rPr>
          <w:rFonts w:ascii="Times New Roman" w:hAnsi="Times New Roman" w:cs="Times New Roman"/>
          <w:i/>
          <w:sz w:val="24"/>
          <w:szCs w:val="24"/>
          <w:lang w:val="en-GB"/>
        </w:rPr>
        <w:t xml:space="preserve"> </w:t>
      </w:r>
      <w:r w:rsidR="00671B59" w:rsidRPr="005671C1">
        <w:rPr>
          <w:rFonts w:ascii="Times New Roman" w:hAnsi="Times New Roman" w:cs="Times New Roman"/>
          <w:sz w:val="24"/>
          <w:szCs w:val="24"/>
          <w:lang w:val="en-GB"/>
        </w:rPr>
        <w:t xml:space="preserve">allows borrowing outside the realm of rituals. </w:t>
      </w:r>
      <w:r w:rsidR="0035706A">
        <w:rPr>
          <w:rFonts w:ascii="Times New Roman" w:hAnsi="Times New Roman" w:cs="Times New Roman"/>
          <w:sz w:val="24"/>
          <w:szCs w:val="24"/>
          <w:lang w:val="en-GB"/>
        </w:rPr>
        <w:t xml:space="preserve"> He argued, ‘</w:t>
      </w:r>
      <w:r w:rsidR="00671B59" w:rsidRPr="005671C1">
        <w:rPr>
          <w:rFonts w:ascii="Times New Roman" w:hAnsi="Times New Roman" w:cs="Times New Roman"/>
          <w:sz w:val="24"/>
          <w:szCs w:val="24"/>
          <w:lang w:val="en-GB"/>
        </w:rPr>
        <w:t>You can use a tool you have not developed</w:t>
      </w:r>
      <w:r w:rsidR="0035706A">
        <w:rPr>
          <w:rFonts w:ascii="Times New Roman" w:hAnsi="Times New Roman" w:cs="Times New Roman"/>
          <w:sz w:val="24"/>
          <w:szCs w:val="24"/>
          <w:lang w:val="en-GB"/>
        </w:rPr>
        <w:t>,</w:t>
      </w:r>
      <w:r w:rsidR="00671B59" w:rsidRPr="005671C1">
        <w:rPr>
          <w:rFonts w:ascii="Times New Roman" w:hAnsi="Times New Roman" w:cs="Times New Roman"/>
          <w:sz w:val="24"/>
          <w:szCs w:val="24"/>
          <w:lang w:val="en-GB"/>
        </w:rPr>
        <w:t xml:space="preserve"> but it must conform to the rules of </w:t>
      </w:r>
      <w:proofErr w:type="spellStart"/>
      <w:r w:rsidR="0035706A" w:rsidRPr="0035706A">
        <w:rPr>
          <w:rFonts w:ascii="Times New Roman" w:hAnsi="Times New Roman" w:cs="Times New Roman"/>
          <w:sz w:val="24"/>
          <w:szCs w:val="24"/>
          <w:lang w:val="en-GB"/>
        </w:rPr>
        <w:t>Shari’ah</w:t>
      </w:r>
      <w:proofErr w:type="spellEnd"/>
      <w:r w:rsidR="00671B59" w:rsidRPr="005671C1">
        <w:rPr>
          <w:rFonts w:ascii="Times New Roman" w:hAnsi="Times New Roman" w:cs="Times New Roman"/>
          <w:sz w:val="24"/>
          <w:szCs w:val="24"/>
          <w:lang w:val="en-GB"/>
        </w:rPr>
        <w:t xml:space="preserve">. </w:t>
      </w:r>
      <w:r w:rsidR="0035706A">
        <w:rPr>
          <w:rFonts w:ascii="Times New Roman" w:hAnsi="Times New Roman" w:cs="Times New Roman"/>
          <w:sz w:val="24"/>
          <w:szCs w:val="24"/>
          <w:lang w:val="en-GB"/>
        </w:rPr>
        <w:t xml:space="preserve"> </w:t>
      </w:r>
      <w:r w:rsidR="00671B59" w:rsidRPr="005671C1">
        <w:rPr>
          <w:rFonts w:ascii="Times New Roman" w:hAnsi="Times New Roman" w:cs="Times New Roman"/>
          <w:sz w:val="24"/>
          <w:szCs w:val="24"/>
          <w:lang w:val="en-GB"/>
        </w:rPr>
        <w:t xml:space="preserve">It is important to develop necessary sensors to detect specific pitfalls and dangers to be able to </w:t>
      </w:r>
      <w:r w:rsidR="003E4F99" w:rsidRPr="005671C1">
        <w:rPr>
          <w:rFonts w:ascii="Times New Roman" w:hAnsi="Times New Roman" w:cs="Times New Roman"/>
          <w:sz w:val="24"/>
          <w:szCs w:val="24"/>
          <w:lang w:val="en-GB"/>
        </w:rPr>
        <w:t>protect yourself</w:t>
      </w:r>
      <w:r w:rsidR="00CB25FD" w:rsidRPr="005671C1">
        <w:rPr>
          <w:rFonts w:ascii="Times New Roman" w:hAnsi="Times New Roman" w:cs="Times New Roman"/>
          <w:sz w:val="24"/>
          <w:szCs w:val="24"/>
          <w:lang w:val="en-GB"/>
        </w:rPr>
        <w:t>”</w:t>
      </w:r>
      <w:r w:rsidR="00671B59" w:rsidRPr="005671C1">
        <w:rPr>
          <w:rFonts w:ascii="Times New Roman" w:hAnsi="Times New Roman" w:cs="Times New Roman"/>
          <w:sz w:val="24"/>
          <w:szCs w:val="24"/>
          <w:lang w:val="en-GB"/>
        </w:rPr>
        <w:t>.</w:t>
      </w:r>
    </w:p>
    <w:p w:rsidR="00041702" w:rsidRPr="004C1AF3" w:rsidRDefault="004C1AF3" w:rsidP="005671C1">
      <w:pPr>
        <w:pStyle w:val="Heading1"/>
        <w:spacing w:before="120" w:after="120" w:line="360" w:lineRule="auto"/>
        <w:rPr>
          <w:rFonts w:ascii="Times New Roman" w:hAnsi="Times New Roman" w:cs="Times New Roman"/>
          <w:color w:val="FF0000"/>
          <w:sz w:val="24"/>
          <w:szCs w:val="24"/>
          <w:lang w:val="en-GB"/>
        </w:rPr>
      </w:pPr>
      <w:r w:rsidRPr="004C1AF3">
        <w:rPr>
          <w:rFonts w:ascii="Times New Roman" w:hAnsi="Times New Roman" w:cs="Times New Roman"/>
          <w:color w:val="FF0000"/>
          <w:sz w:val="24"/>
          <w:szCs w:val="24"/>
          <w:lang w:val="en-GB"/>
        </w:rPr>
        <w:t xml:space="preserve">The </w:t>
      </w:r>
      <w:r w:rsidR="004B158E" w:rsidRPr="004C1AF3">
        <w:rPr>
          <w:rFonts w:ascii="Times New Roman" w:hAnsi="Times New Roman" w:cs="Times New Roman"/>
          <w:color w:val="FF0000"/>
          <w:sz w:val="24"/>
          <w:szCs w:val="24"/>
          <w:lang w:val="en-GB"/>
        </w:rPr>
        <w:t xml:space="preserve">Role of SPV’s </w:t>
      </w:r>
      <w:r w:rsidR="00F41601" w:rsidRPr="004C1AF3">
        <w:rPr>
          <w:rFonts w:ascii="Times New Roman" w:hAnsi="Times New Roman" w:cs="Times New Roman"/>
          <w:color w:val="FF0000"/>
          <w:sz w:val="24"/>
          <w:szCs w:val="24"/>
          <w:lang w:val="en-GB"/>
        </w:rPr>
        <w:t xml:space="preserve">and </w:t>
      </w:r>
      <w:r w:rsidR="00EB477D" w:rsidRPr="004C1AF3">
        <w:rPr>
          <w:rFonts w:ascii="Times New Roman" w:hAnsi="Times New Roman" w:cs="Times New Roman"/>
          <w:color w:val="FF0000"/>
          <w:sz w:val="24"/>
          <w:szCs w:val="24"/>
          <w:lang w:val="en-GB"/>
        </w:rPr>
        <w:t>L</w:t>
      </w:r>
      <w:r w:rsidR="00F41601" w:rsidRPr="004C1AF3">
        <w:rPr>
          <w:rFonts w:ascii="Times New Roman" w:hAnsi="Times New Roman" w:cs="Times New Roman"/>
          <w:color w:val="FF0000"/>
          <w:sz w:val="24"/>
          <w:szCs w:val="24"/>
          <w:lang w:val="en-GB"/>
        </w:rPr>
        <w:t xml:space="preserve">imited </w:t>
      </w:r>
      <w:r w:rsidR="00EB477D" w:rsidRPr="004C1AF3">
        <w:rPr>
          <w:rFonts w:ascii="Times New Roman" w:hAnsi="Times New Roman" w:cs="Times New Roman"/>
          <w:color w:val="FF0000"/>
          <w:sz w:val="24"/>
          <w:szCs w:val="24"/>
          <w:lang w:val="en-GB"/>
        </w:rPr>
        <w:t>L</w:t>
      </w:r>
      <w:r w:rsidR="00F41601" w:rsidRPr="004C1AF3">
        <w:rPr>
          <w:rFonts w:ascii="Times New Roman" w:hAnsi="Times New Roman" w:cs="Times New Roman"/>
          <w:color w:val="FF0000"/>
          <w:sz w:val="24"/>
          <w:szCs w:val="24"/>
          <w:lang w:val="en-GB"/>
        </w:rPr>
        <w:t xml:space="preserve">iability </w:t>
      </w:r>
      <w:r w:rsidR="004B158E" w:rsidRPr="004C1AF3">
        <w:rPr>
          <w:rFonts w:ascii="Times New Roman" w:hAnsi="Times New Roman" w:cs="Times New Roman"/>
          <w:color w:val="FF0000"/>
          <w:sz w:val="24"/>
          <w:szCs w:val="24"/>
          <w:lang w:val="en-GB"/>
        </w:rPr>
        <w:t xml:space="preserve">in </w:t>
      </w:r>
      <w:proofErr w:type="spellStart"/>
      <w:r w:rsidR="00EB477D" w:rsidRPr="004C1AF3">
        <w:rPr>
          <w:rFonts w:ascii="Times New Roman" w:hAnsi="Times New Roman" w:cs="Times New Roman"/>
          <w:color w:val="FF0000"/>
          <w:sz w:val="24"/>
          <w:szCs w:val="24"/>
          <w:lang w:val="en-GB"/>
        </w:rPr>
        <w:t>S</w:t>
      </w:r>
      <w:r w:rsidR="004B158E" w:rsidRPr="004C1AF3">
        <w:rPr>
          <w:rFonts w:ascii="Times New Roman" w:hAnsi="Times New Roman" w:cs="Times New Roman"/>
          <w:color w:val="FF0000"/>
          <w:sz w:val="24"/>
          <w:szCs w:val="24"/>
          <w:lang w:val="en-GB"/>
        </w:rPr>
        <w:t>ukuk</w:t>
      </w:r>
      <w:proofErr w:type="spellEnd"/>
    </w:p>
    <w:p w:rsidR="00BC0C65" w:rsidRDefault="005627B7" w:rsidP="005671C1">
      <w:pPr>
        <w:spacing w:before="120" w:after="120" w:line="360" w:lineRule="auto"/>
        <w:rPr>
          <w:rFonts w:ascii="Times New Roman" w:hAnsi="Times New Roman" w:cs="Times New Roman"/>
          <w:sz w:val="24"/>
          <w:szCs w:val="24"/>
          <w:lang w:val="en-GB"/>
        </w:rPr>
      </w:pPr>
      <w:r w:rsidRPr="005671C1">
        <w:rPr>
          <w:rFonts w:ascii="Times New Roman" w:hAnsi="Times New Roman" w:cs="Times New Roman"/>
          <w:sz w:val="24"/>
          <w:szCs w:val="24"/>
          <w:lang w:val="en-GB"/>
        </w:rPr>
        <w:t xml:space="preserve">Many participants raised the </w:t>
      </w:r>
      <w:r w:rsidR="0072087B" w:rsidRPr="005671C1">
        <w:rPr>
          <w:rFonts w:ascii="Times New Roman" w:hAnsi="Times New Roman" w:cs="Times New Roman"/>
          <w:sz w:val="24"/>
          <w:szCs w:val="24"/>
          <w:lang w:val="en-GB"/>
        </w:rPr>
        <w:t xml:space="preserve">question of </w:t>
      </w:r>
      <w:r w:rsidR="00BC0C65">
        <w:rPr>
          <w:rFonts w:ascii="Times New Roman" w:hAnsi="Times New Roman" w:cs="Times New Roman"/>
          <w:sz w:val="24"/>
          <w:szCs w:val="24"/>
          <w:lang w:val="en-GB"/>
        </w:rPr>
        <w:t xml:space="preserve">the </w:t>
      </w:r>
      <w:r w:rsidR="00825F8A" w:rsidRPr="005671C1">
        <w:rPr>
          <w:rFonts w:ascii="Times New Roman" w:hAnsi="Times New Roman" w:cs="Times New Roman"/>
          <w:sz w:val="24"/>
          <w:szCs w:val="24"/>
          <w:lang w:val="en-GB"/>
        </w:rPr>
        <w:t xml:space="preserve">growing use </w:t>
      </w:r>
      <w:r w:rsidR="00BC0C65">
        <w:rPr>
          <w:rFonts w:ascii="Times New Roman" w:hAnsi="Times New Roman" w:cs="Times New Roman"/>
          <w:sz w:val="24"/>
          <w:szCs w:val="24"/>
          <w:lang w:val="en-GB"/>
        </w:rPr>
        <w:t>of SPVs</w:t>
      </w:r>
      <w:r w:rsidRPr="005671C1">
        <w:rPr>
          <w:rFonts w:ascii="Times New Roman" w:hAnsi="Times New Roman" w:cs="Times New Roman"/>
          <w:sz w:val="24"/>
          <w:szCs w:val="24"/>
          <w:lang w:val="en-GB"/>
        </w:rPr>
        <w:t xml:space="preserve"> in issuing </w:t>
      </w:r>
      <w:proofErr w:type="spellStart"/>
      <w:r w:rsidRPr="007B7319">
        <w:rPr>
          <w:rFonts w:ascii="Times New Roman" w:hAnsi="Times New Roman" w:cs="Times New Roman"/>
          <w:i/>
          <w:sz w:val="24"/>
          <w:szCs w:val="24"/>
          <w:lang w:val="en-GB"/>
          <w:rPrChange w:id="48" w:author="nazimali" w:date="2015-03-09T06:56:00Z">
            <w:rPr>
              <w:rFonts w:ascii="Times New Roman" w:hAnsi="Times New Roman" w:cs="Times New Roman"/>
              <w:sz w:val="24"/>
              <w:szCs w:val="24"/>
              <w:lang w:val="en-GB"/>
            </w:rPr>
          </w:rPrChange>
        </w:rPr>
        <w:t>sukuk</w:t>
      </w:r>
      <w:proofErr w:type="spellEnd"/>
      <w:r w:rsidRPr="00BC0C65">
        <w:rPr>
          <w:rFonts w:ascii="Times New Roman" w:hAnsi="Times New Roman" w:cs="Times New Roman"/>
          <w:sz w:val="24"/>
          <w:szCs w:val="24"/>
          <w:lang w:val="en-GB"/>
        </w:rPr>
        <w:t xml:space="preserve"> </w:t>
      </w:r>
      <w:r w:rsidRPr="005671C1">
        <w:rPr>
          <w:rFonts w:ascii="Times New Roman" w:hAnsi="Times New Roman" w:cs="Times New Roman"/>
          <w:sz w:val="24"/>
          <w:szCs w:val="24"/>
          <w:lang w:val="en-GB"/>
        </w:rPr>
        <w:t xml:space="preserve">(Islamic debt securities). </w:t>
      </w:r>
      <w:r w:rsidR="00BC0C65">
        <w:rPr>
          <w:rFonts w:ascii="Times New Roman" w:hAnsi="Times New Roman" w:cs="Times New Roman"/>
          <w:sz w:val="24"/>
          <w:szCs w:val="24"/>
          <w:lang w:val="en-GB"/>
        </w:rPr>
        <w:t xml:space="preserve"> </w:t>
      </w:r>
      <w:r w:rsidRPr="005671C1">
        <w:rPr>
          <w:rFonts w:ascii="Times New Roman" w:hAnsi="Times New Roman" w:cs="Times New Roman"/>
          <w:sz w:val="24"/>
          <w:szCs w:val="24"/>
          <w:lang w:val="en-GB"/>
        </w:rPr>
        <w:t>Some of them were very critical of the minis</w:t>
      </w:r>
      <w:r w:rsidR="00825F8A" w:rsidRPr="005671C1">
        <w:rPr>
          <w:rFonts w:ascii="Times New Roman" w:hAnsi="Times New Roman" w:cs="Times New Roman"/>
          <w:sz w:val="24"/>
          <w:szCs w:val="24"/>
          <w:lang w:val="en-GB"/>
        </w:rPr>
        <w:t xml:space="preserve">cule capital base of these SPVs and called for restrictive use of these structures. </w:t>
      </w:r>
      <w:r w:rsidR="00BC0C65">
        <w:rPr>
          <w:rFonts w:ascii="Times New Roman" w:hAnsi="Times New Roman" w:cs="Times New Roman"/>
          <w:sz w:val="24"/>
          <w:szCs w:val="24"/>
          <w:lang w:val="en-GB"/>
        </w:rPr>
        <w:t xml:space="preserve"> </w:t>
      </w:r>
      <w:r w:rsidR="00825F8A" w:rsidRPr="005671C1">
        <w:rPr>
          <w:rFonts w:ascii="Times New Roman" w:hAnsi="Times New Roman" w:cs="Times New Roman"/>
          <w:sz w:val="24"/>
          <w:szCs w:val="24"/>
          <w:lang w:val="en-GB"/>
        </w:rPr>
        <w:t xml:space="preserve">One participant </w:t>
      </w:r>
      <w:r w:rsidR="004C75FF" w:rsidRPr="005671C1">
        <w:rPr>
          <w:rFonts w:ascii="Times New Roman" w:hAnsi="Times New Roman" w:cs="Times New Roman"/>
          <w:sz w:val="24"/>
          <w:szCs w:val="24"/>
          <w:lang w:val="en-GB"/>
        </w:rPr>
        <w:t xml:space="preserve">suggested </w:t>
      </w:r>
      <w:r w:rsidR="00BC0C65">
        <w:rPr>
          <w:rFonts w:ascii="Times New Roman" w:hAnsi="Times New Roman" w:cs="Times New Roman"/>
          <w:sz w:val="24"/>
          <w:szCs w:val="24"/>
          <w:lang w:val="en-GB"/>
        </w:rPr>
        <w:t>AAOIFI should</w:t>
      </w:r>
      <w:r w:rsidR="00825F8A" w:rsidRPr="005671C1">
        <w:rPr>
          <w:rFonts w:ascii="Times New Roman" w:hAnsi="Times New Roman" w:cs="Times New Roman"/>
          <w:sz w:val="24"/>
          <w:szCs w:val="24"/>
          <w:lang w:val="en-GB"/>
        </w:rPr>
        <w:t xml:space="preserve"> come up with </w:t>
      </w:r>
      <w:r w:rsidR="0072087B" w:rsidRPr="005671C1">
        <w:rPr>
          <w:rFonts w:ascii="Times New Roman" w:hAnsi="Times New Roman" w:cs="Times New Roman"/>
          <w:sz w:val="24"/>
          <w:szCs w:val="24"/>
          <w:lang w:val="en-GB"/>
        </w:rPr>
        <w:t xml:space="preserve">a </w:t>
      </w:r>
      <w:proofErr w:type="spellStart"/>
      <w:r w:rsidR="00BC0C65" w:rsidRPr="00BC0C65">
        <w:rPr>
          <w:rFonts w:ascii="Times New Roman" w:hAnsi="Times New Roman" w:cs="Times New Roman"/>
          <w:sz w:val="24"/>
          <w:szCs w:val="24"/>
          <w:lang w:val="en-GB"/>
        </w:rPr>
        <w:t>Shari’ah</w:t>
      </w:r>
      <w:proofErr w:type="spellEnd"/>
      <w:r w:rsidR="00825F8A" w:rsidRPr="00BC0C65">
        <w:rPr>
          <w:rFonts w:ascii="Times New Roman" w:hAnsi="Times New Roman" w:cs="Times New Roman"/>
          <w:sz w:val="24"/>
          <w:szCs w:val="24"/>
          <w:lang w:val="en-GB"/>
        </w:rPr>
        <w:t xml:space="preserve"> </w:t>
      </w:r>
      <w:r w:rsidR="00825F8A" w:rsidRPr="005671C1">
        <w:rPr>
          <w:rFonts w:ascii="Times New Roman" w:hAnsi="Times New Roman" w:cs="Times New Roman"/>
          <w:sz w:val="24"/>
          <w:szCs w:val="24"/>
          <w:lang w:val="en-GB"/>
        </w:rPr>
        <w:t>standard on SPV</w:t>
      </w:r>
      <w:r w:rsidR="00BC0C65">
        <w:rPr>
          <w:rFonts w:ascii="Times New Roman" w:hAnsi="Times New Roman" w:cs="Times New Roman"/>
          <w:sz w:val="24"/>
          <w:szCs w:val="24"/>
          <w:lang w:val="en-GB"/>
        </w:rPr>
        <w:t>s</w:t>
      </w:r>
      <w:r w:rsidR="00825F8A" w:rsidRPr="005671C1">
        <w:rPr>
          <w:rFonts w:ascii="Times New Roman" w:hAnsi="Times New Roman" w:cs="Times New Roman"/>
          <w:sz w:val="24"/>
          <w:szCs w:val="24"/>
          <w:lang w:val="en-GB"/>
        </w:rPr>
        <w:t xml:space="preserve">. </w:t>
      </w:r>
      <w:r w:rsidR="00BC0C65">
        <w:rPr>
          <w:rFonts w:ascii="Times New Roman" w:hAnsi="Times New Roman" w:cs="Times New Roman"/>
          <w:sz w:val="24"/>
          <w:szCs w:val="24"/>
          <w:lang w:val="en-GB"/>
        </w:rPr>
        <w:t xml:space="preserve"> </w:t>
      </w:r>
      <w:r w:rsidR="00825F8A" w:rsidRPr="005671C1">
        <w:rPr>
          <w:rFonts w:ascii="Times New Roman" w:hAnsi="Times New Roman" w:cs="Times New Roman"/>
          <w:sz w:val="24"/>
          <w:szCs w:val="24"/>
          <w:lang w:val="en-GB"/>
        </w:rPr>
        <w:t xml:space="preserve">Another participant </w:t>
      </w:r>
      <w:r w:rsidR="004C75FF" w:rsidRPr="005671C1">
        <w:rPr>
          <w:rFonts w:ascii="Times New Roman" w:hAnsi="Times New Roman" w:cs="Times New Roman"/>
          <w:sz w:val="24"/>
          <w:szCs w:val="24"/>
          <w:lang w:val="en-GB"/>
        </w:rPr>
        <w:t xml:space="preserve">noted </w:t>
      </w:r>
      <w:r w:rsidR="00825F8A" w:rsidRPr="005671C1">
        <w:rPr>
          <w:rFonts w:ascii="Times New Roman" w:hAnsi="Times New Roman" w:cs="Times New Roman"/>
          <w:sz w:val="24"/>
          <w:szCs w:val="24"/>
          <w:lang w:val="en-GB"/>
        </w:rPr>
        <w:t>that the demand for restrictive use of SPV</w:t>
      </w:r>
      <w:r w:rsidR="00BC0C65">
        <w:rPr>
          <w:rFonts w:ascii="Times New Roman" w:hAnsi="Times New Roman" w:cs="Times New Roman"/>
          <w:sz w:val="24"/>
          <w:szCs w:val="24"/>
          <w:lang w:val="en-GB"/>
        </w:rPr>
        <w:t>s</w:t>
      </w:r>
      <w:r w:rsidR="00825F8A" w:rsidRPr="005671C1">
        <w:rPr>
          <w:rFonts w:ascii="Times New Roman" w:hAnsi="Times New Roman" w:cs="Times New Roman"/>
          <w:sz w:val="24"/>
          <w:szCs w:val="24"/>
          <w:lang w:val="en-GB"/>
        </w:rPr>
        <w:t xml:space="preserve"> is not </w:t>
      </w:r>
      <w:r w:rsidR="005E0C91" w:rsidRPr="005671C1">
        <w:rPr>
          <w:rFonts w:ascii="Times New Roman" w:hAnsi="Times New Roman" w:cs="Times New Roman"/>
          <w:sz w:val="24"/>
          <w:szCs w:val="24"/>
          <w:lang w:val="en-GB"/>
        </w:rPr>
        <w:t xml:space="preserve">because of its </w:t>
      </w:r>
      <w:r w:rsidR="00825F8A" w:rsidRPr="005671C1">
        <w:rPr>
          <w:rFonts w:ascii="Times New Roman" w:hAnsi="Times New Roman" w:cs="Times New Roman"/>
          <w:sz w:val="24"/>
          <w:szCs w:val="24"/>
          <w:lang w:val="en-GB"/>
        </w:rPr>
        <w:t>limited liability feature</w:t>
      </w:r>
      <w:r w:rsidR="00BC0C65">
        <w:rPr>
          <w:rFonts w:ascii="Times New Roman" w:hAnsi="Times New Roman" w:cs="Times New Roman"/>
          <w:sz w:val="24"/>
          <w:szCs w:val="24"/>
          <w:lang w:val="en-GB"/>
        </w:rPr>
        <w:t xml:space="preserve"> nor are SPVs</w:t>
      </w:r>
      <w:r w:rsidR="004C75FF" w:rsidRPr="005671C1">
        <w:rPr>
          <w:rFonts w:ascii="Times New Roman" w:hAnsi="Times New Roman" w:cs="Times New Roman"/>
          <w:sz w:val="24"/>
          <w:szCs w:val="24"/>
          <w:lang w:val="en-GB"/>
        </w:rPr>
        <w:t xml:space="preserve"> invented </w:t>
      </w:r>
      <w:r w:rsidR="00825F8A" w:rsidRPr="005671C1">
        <w:rPr>
          <w:rFonts w:ascii="Times New Roman" w:hAnsi="Times New Roman" w:cs="Times New Roman"/>
          <w:sz w:val="24"/>
          <w:szCs w:val="24"/>
          <w:lang w:val="en-GB"/>
        </w:rPr>
        <w:t xml:space="preserve">on the advice of </w:t>
      </w:r>
      <w:proofErr w:type="spellStart"/>
      <w:r w:rsidR="00BC0C65" w:rsidRPr="00BC0C65">
        <w:rPr>
          <w:rFonts w:ascii="Times New Roman" w:hAnsi="Times New Roman" w:cs="Times New Roman"/>
          <w:sz w:val="24"/>
          <w:szCs w:val="24"/>
          <w:lang w:val="en-GB"/>
        </w:rPr>
        <w:t>Shari’ah</w:t>
      </w:r>
      <w:proofErr w:type="spellEnd"/>
      <w:r w:rsidR="00825F8A" w:rsidRPr="005671C1">
        <w:rPr>
          <w:rFonts w:ascii="Times New Roman" w:hAnsi="Times New Roman" w:cs="Times New Roman"/>
          <w:sz w:val="24"/>
          <w:szCs w:val="24"/>
          <w:lang w:val="en-GB"/>
        </w:rPr>
        <w:t xml:space="preserve"> scholars</w:t>
      </w:r>
      <w:r w:rsidR="00BC0C65">
        <w:rPr>
          <w:rFonts w:ascii="Times New Roman" w:hAnsi="Times New Roman" w:cs="Times New Roman"/>
          <w:sz w:val="24"/>
          <w:szCs w:val="24"/>
          <w:lang w:val="en-GB"/>
        </w:rPr>
        <w:t>,</w:t>
      </w:r>
      <w:r w:rsidR="005E0C91" w:rsidRPr="005671C1">
        <w:rPr>
          <w:rFonts w:ascii="Times New Roman" w:hAnsi="Times New Roman" w:cs="Times New Roman"/>
          <w:sz w:val="24"/>
          <w:szCs w:val="24"/>
          <w:lang w:val="en-GB"/>
        </w:rPr>
        <w:t xml:space="preserve"> but </w:t>
      </w:r>
      <w:r w:rsidR="00825F8A" w:rsidRPr="005671C1">
        <w:rPr>
          <w:rFonts w:ascii="Times New Roman" w:hAnsi="Times New Roman" w:cs="Times New Roman"/>
          <w:sz w:val="24"/>
          <w:szCs w:val="24"/>
          <w:lang w:val="en-GB"/>
        </w:rPr>
        <w:t xml:space="preserve">lawyers </w:t>
      </w:r>
      <w:r w:rsidR="005E0C91" w:rsidRPr="005671C1">
        <w:rPr>
          <w:rFonts w:ascii="Times New Roman" w:hAnsi="Times New Roman" w:cs="Times New Roman"/>
          <w:sz w:val="24"/>
          <w:szCs w:val="24"/>
          <w:lang w:val="en-GB"/>
        </w:rPr>
        <w:t xml:space="preserve">need </w:t>
      </w:r>
      <w:r w:rsidR="00825F8A" w:rsidRPr="005671C1">
        <w:rPr>
          <w:rFonts w:ascii="Times New Roman" w:hAnsi="Times New Roman" w:cs="Times New Roman"/>
          <w:sz w:val="24"/>
          <w:szCs w:val="24"/>
          <w:lang w:val="en-GB"/>
        </w:rPr>
        <w:t xml:space="preserve">them </w:t>
      </w:r>
      <w:r w:rsidR="004C75FF" w:rsidRPr="005671C1">
        <w:rPr>
          <w:rFonts w:ascii="Times New Roman" w:hAnsi="Times New Roman" w:cs="Times New Roman"/>
          <w:sz w:val="24"/>
          <w:szCs w:val="24"/>
          <w:lang w:val="en-GB"/>
        </w:rPr>
        <w:t xml:space="preserve">for various reasons </w:t>
      </w:r>
      <w:r w:rsidR="00825F8A" w:rsidRPr="005671C1">
        <w:rPr>
          <w:rFonts w:ascii="Times New Roman" w:hAnsi="Times New Roman" w:cs="Times New Roman"/>
          <w:sz w:val="24"/>
          <w:szCs w:val="24"/>
          <w:lang w:val="en-GB"/>
        </w:rPr>
        <w:t>including tax benefits and bankruptcy remoteness.</w:t>
      </w:r>
      <w:r w:rsidR="005E0C91" w:rsidRPr="005671C1">
        <w:rPr>
          <w:rFonts w:ascii="Times New Roman" w:hAnsi="Times New Roman" w:cs="Times New Roman"/>
          <w:sz w:val="24"/>
          <w:szCs w:val="24"/>
          <w:lang w:val="en-GB"/>
        </w:rPr>
        <w:t xml:space="preserve"> </w:t>
      </w:r>
      <w:r w:rsidR="00BC0C65">
        <w:rPr>
          <w:rFonts w:ascii="Times New Roman" w:hAnsi="Times New Roman" w:cs="Times New Roman"/>
          <w:sz w:val="24"/>
          <w:szCs w:val="24"/>
          <w:lang w:val="en-GB"/>
        </w:rPr>
        <w:t xml:space="preserve"> He cautioned that </w:t>
      </w:r>
      <w:r w:rsidR="003116E2" w:rsidRPr="005671C1">
        <w:rPr>
          <w:rFonts w:ascii="Times New Roman" w:hAnsi="Times New Roman" w:cs="Times New Roman"/>
          <w:sz w:val="24"/>
          <w:szCs w:val="24"/>
          <w:lang w:val="en-GB"/>
        </w:rPr>
        <w:t xml:space="preserve">the </w:t>
      </w:r>
      <w:r w:rsidR="005E0C91" w:rsidRPr="005671C1">
        <w:rPr>
          <w:rFonts w:ascii="Times New Roman" w:hAnsi="Times New Roman" w:cs="Times New Roman"/>
          <w:sz w:val="24"/>
          <w:szCs w:val="24"/>
          <w:lang w:val="en-GB"/>
        </w:rPr>
        <w:t xml:space="preserve">concern </w:t>
      </w:r>
      <w:r w:rsidR="003116E2" w:rsidRPr="005671C1">
        <w:rPr>
          <w:rFonts w:ascii="Times New Roman" w:hAnsi="Times New Roman" w:cs="Times New Roman"/>
          <w:sz w:val="24"/>
          <w:szCs w:val="24"/>
          <w:lang w:val="en-GB"/>
        </w:rPr>
        <w:t xml:space="preserve">should </w:t>
      </w:r>
      <w:r w:rsidR="00BC0C65" w:rsidRPr="005671C1">
        <w:rPr>
          <w:rFonts w:ascii="Times New Roman" w:hAnsi="Times New Roman" w:cs="Times New Roman"/>
          <w:sz w:val="24"/>
          <w:szCs w:val="24"/>
          <w:lang w:val="en-GB"/>
        </w:rPr>
        <w:t xml:space="preserve">actually </w:t>
      </w:r>
      <w:r w:rsidR="003116E2" w:rsidRPr="005671C1">
        <w:rPr>
          <w:rFonts w:ascii="Times New Roman" w:hAnsi="Times New Roman" w:cs="Times New Roman"/>
          <w:sz w:val="24"/>
          <w:szCs w:val="24"/>
          <w:lang w:val="en-GB"/>
        </w:rPr>
        <w:t xml:space="preserve">be </w:t>
      </w:r>
      <w:r w:rsidR="005E0C91" w:rsidRPr="005671C1">
        <w:rPr>
          <w:rFonts w:ascii="Times New Roman" w:hAnsi="Times New Roman" w:cs="Times New Roman"/>
          <w:sz w:val="24"/>
          <w:szCs w:val="24"/>
          <w:lang w:val="en-GB"/>
        </w:rPr>
        <w:t>how these SPVs are used</w:t>
      </w:r>
      <w:r w:rsidR="0072087B" w:rsidRPr="005671C1">
        <w:rPr>
          <w:rFonts w:ascii="Times New Roman" w:hAnsi="Times New Roman" w:cs="Times New Roman"/>
          <w:sz w:val="24"/>
          <w:szCs w:val="24"/>
          <w:lang w:val="en-GB"/>
        </w:rPr>
        <w:t xml:space="preserve"> as a tool</w:t>
      </w:r>
      <w:r w:rsidR="003116E2" w:rsidRPr="005671C1">
        <w:rPr>
          <w:rFonts w:ascii="Times New Roman" w:hAnsi="Times New Roman" w:cs="Times New Roman"/>
          <w:sz w:val="24"/>
          <w:szCs w:val="24"/>
          <w:lang w:val="en-GB"/>
        </w:rPr>
        <w:t xml:space="preserve"> and w</w:t>
      </w:r>
      <w:r w:rsidR="005E0C91" w:rsidRPr="005671C1">
        <w:rPr>
          <w:rFonts w:ascii="Times New Roman" w:hAnsi="Times New Roman" w:cs="Times New Roman"/>
          <w:sz w:val="24"/>
          <w:szCs w:val="24"/>
          <w:lang w:val="en-GB"/>
        </w:rPr>
        <w:t xml:space="preserve">hether </w:t>
      </w:r>
      <w:r w:rsidR="0072087B" w:rsidRPr="005671C1">
        <w:rPr>
          <w:rFonts w:ascii="Times New Roman" w:hAnsi="Times New Roman" w:cs="Times New Roman"/>
          <w:sz w:val="24"/>
          <w:szCs w:val="24"/>
          <w:lang w:val="en-GB"/>
        </w:rPr>
        <w:t>they are</w:t>
      </w:r>
      <w:r w:rsidR="005E0C91" w:rsidRPr="005671C1">
        <w:rPr>
          <w:rFonts w:ascii="Times New Roman" w:hAnsi="Times New Roman" w:cs="Times New Roman"/>
          <w:sz w:val="24"/>
          <w:szCs w:val="24"/>
          <w:lang w:val="en-GB"/>
        </w:rPr>
        <w:t xml:space="preserve"> used for private </w:t>
      </w:r>
      <w:r w:rsidR="003116E2" w:rsidRPr="005671C1">
        <w:rPr>
          <w:rFonts w:ascii="Times New Roman" w:hAnsi="Times New Roman" w:cs="Times New Roman"/>
          <w:sz w:val="24"/>
          <w:szCs w:val="24"/>
          <w:lang w:val="en-GB"/>
        </w:rPr>
        <w:t xml:space="preserve">gains </w:t>
      </w:r>
      <w:r w:rsidR="005E0C91" w:rsidRPr="005671C1">
        <w:rPr>
          <w:rFonts w:ascii="Times New Roman" w:hAnsi="Times New Roman" w:cs="Times New Roman"/>
          <w:sz w:val="24"/>
          <w:szCs w:val="24"/>
          <w:lang w:val="en-GB"/>
        </w:rPr>
        <w:t>or for the benefit of society at large</w:t>
      </w:r>
      <w:r w:rsidR="0072087B" w:rsidRPr="005671C1">
        <w:rPr>
          <w:rFonts w:ascii="Times New Roman" w:hAnsi="Times New Roman" w:cs="Times New Roman"/>
          <w:sz w:val="24"/>
          <w:szCs w:val="24"/>
          <w:lang w:val="en-GB"/>
        </w:rPr>
        <w:t xml:space="preserve">. </w:t>
      </w:r>
      <w:r w:rsidR="00BC0C65">
        <w:rPr>
          <w:rFonts w:ascii="Times New Roman" w:hAnsi="Times New Roman" w:cs="Times New Roman"/>
          <w:sz w:val="24"/>
          <w:szCs w:val="24"/>
          <w:lang w:val="en-GB"/>
        </w:rPr>
        <w:t xml:space="preserve"> </w:t>
      </w:r>
      <w:r w:rsidR="0072087B" w:rsidRPr="005671C1">
        <w:rPr>
          <w:rFonts w:ascii="Times New Roman" w:hAnsi="Times New Roman" w:cs="Times New Roman"/>
          <w:sz w:val="24"/>
          <w:szCs w:val="24"/>
          <w:lang w:val="en-GB"/>
        </w:rPr>
        <w:t>I</w:t>
      </w:r>
      <w:r w:rsidR="005E0C91" w:rsidRPr="005671C1">
        <w:rPr>
          <w:rFonts w:ascii="Times New Roman" w:hAnsi="Times New Roman" w:cs="Times New Roman"/>
          <w:sz w:val="24"/>
          <w:szCs w:val="24"/>
          <w:lang w:val="en-GB"/>
        </w:rPr>
        <w:t xml:space="preserve">f </w:t>
      </w:r>
      <w:r w:rsidR="0072087B" w:rsidRPr="005671C1">
        <w:rPr>
          <w:rFonts w:ascii="Times New Roman" w:hAnsi="Times New Roman" w:cs="Times New Roman"/>
          <w:sz w:val="24"/>
          <w:szCs w:val="24"/>
          <w:lang w:val="en-GB"/>
        </w:rPr>
        <w:t>the</w:t>
      </w:r>
      <w:r w:rsidR="00143C49" w:rsidRPr="005671C1">
        <w:rPr>
          <w:rFonts w:ascii="Times New Roman" w:hAnsi="Times New Roman" w:cs="Times New Roman"/>
          <w:sz w:val="24"/>
          <w:szCs w:val="24"/>
          <w:lang w:val="en-GB"/>
        </w:rPr>
        <w:t xml:space="preserve">se vehicles </w:t>
      </w:r>
      <w:r w:rsidR="0072087B" w:rsidRPr="005671C1">
        <w:rPr>
          <w:rFonts w:ascii="Times New Roman" w:hAnsi="Times New Roman" w:cs="Times New Roman"/>
          <w:sz w:val="24"/>
          <w:szCs w:val="24"/>
          <w:lang w:val="en-GB"/>
        </w:rPr>
        <w:t>are</w:t>
      </w:r>
      <w:r w:rsidR="005E0C91" w:rsidRPr="005671C1">
        <w:rPr>
          <w:rFonts w:ascii="Times New Roman" w:hAnsi="Times New Roman" w:cs="Times New Roman"/>
          <w:sz w:val="24"/>
          <w:szCs w:val="24"/>
          <w:lang w:val="en-GB"/>
        </w:rPr>
        <w:t xml:space="preserve"> used to defraud people then </w:t>
      </w:r>
      <w:r w:rsidR="0072087B" w:rsidRPr="005671C1">
        <w:rPr>
          <w:rFonts w:ascii="Times New Roman" w:hAnsi="Times New Roman" w:cs="Times New Roman"/>
          <w:sz w:val="24"/>
          <w:szCs w:val="24"/>
          <w:lang w:val="en-GB"/>
        </w:rPr>
        <w:t xml:space="preserve">they </w:t>
      </w:r>
      <w:r w:rsidR="005E0C91" w:rsidRPr="005671C1">
        <w:rPr>
          <w:rFonts w:ascii="Times New Roman" w:hAnsi="Times New Roman" w:cs="Times New Roman"/>
          <w:sz w:val="24"/>
          <w:szCs w:val="24"/>
          <w:lang w:val="en-GB"/>
        </w:rPr>
        <w:t xml:space="preserve">should be dealt </w:t>
      </w:r>
      <w:r w:rsidR="00BC0C65">
        <w:rPr>
          <w:rFonts w:ascii="Times New Roman" w:hAnsi="Times New Roman" w:cs="Times New Roman"/>
          <w:sz w:val="24"/>
          <w:szCs w:val="24"/>
          <w:lang w:val="en-GB"/>
        </w:rPr>
        <w:t xml:space="preserve">with </w:t>
      </w:r>
      <w:r w:rsidR="005E0C91" w:rsidRPr="005671C1">
        <w:rPr>
          <w:rFonts w:ascii="Times New Roman" w:hAnsi="Times New Roman" w:cs="Times New Roman"/>
          <w:sz w:val="24"/>
          <w:szCs w:val="24"/>
          <w:lang w:val="en-GB"/>
        </w:rPr>
        <w:t>accordingly.</w:t>
      </w:r>
      <w:r w:rsidR="0015234D" w:rsidRPr="005671C1">
        <w:rPr>
          <w:rFonts w:ascii="Times New Roman" w:hAnsi="Times New Roman" w:cs="Times New Roman"/>
          <w:sz w:val="24"/>
          <w:szCs w:val="24"/>
          <w:lang w:val="en-GB"/>
        </w:rPr>
        <w:t xml:space="preserve"> </w:t>
      </w:r>
      <w:r w:rsidR="00BC0C65">
        <w:rPr>
          <w:rFonts w:ascii="Times New Roman" w:hAnsi="Times New Roman" w:cs="Times New Roman"/>
          <w:sz w:val="24"/>
          <w:szCs w:val="24"/>
          <w:lang w:val="en-GB"/>
        </w:rPr>
        <w:t xml:space="preserve"> </w:t>
      </w:r>
    </w:p>
    <w:p w:rsidR="005627B7" w:rsidRPr="005671C1" w:rsidRDefault="0015234D" w:rsidP="005671C1">
      <w:pPr>
        <w:spacing w:before="120" w:after="120" w:line="360" w:lineRule="auto"/>
        <w:rPr>
          <w:rFonts w:ascii="Times New Roman" w:hAnsi="Times New Roman" w:cs="Times New Roman"/>
          <w:sz w:val="24"/>
          <w:szCs w:val="24"/>
          <w:lang w:val="en-GB"/>
        </w:rPr>
      </w:pPr>
      <w:r w:rsidRPr="005671C1">
        <w:rPr>
          <w:rFonts w:ascii="Times New Roman" w:hAnsi="Times New Roman" w:cs="Times New Roman"/>
          <w:sz w:val="24"/>
          <w:szCs w:val="24"/>
          <w:lang w:val="en-GB"/>
        </w:rPr>
        <w:t>Another participant pointed out that the issue of transfer of ownership of assets into SPVs is not clear and therefore the ultimate responsibility still lies with the corporate (originator).</w:t>
      </w:r>
      <w:r w:rsidR="00BC0C65">
        <w:rPr>
          <w:rFonts w:ascii="Times New Roman" w:hAnsi="Times New Roman" w:cs="Times New Roman"/>
          <w:sz w:val="24"/>
          <w:szCs w:val="24"/>
          <w:lang w:val="en-GB"/>
        </w:rPr>
        <w:t xml:space="preserve"> </w:t>
      </w:r>
      <w:r w:rsidRPr="005671C1">
        <w:rPr>
          <w:rFonts w:ascii="Times New Roman" w:hAnsi="Times New Roman" w:cs="Times New Roman"/>
          <w:sz w:val="24"/>
          <w:szCs w:val="24"/>
          <w:lang w:val="en-GB"/>
        </w:rPr>
        <w:t xml:space="preserve"> </w:t>
      </w:r>
      <w:r w:rsidR="00172F63" w:rsidRPr="005671C1">
        <w:rPr>
          <w:rFonts w:ascii="Times New Roman" w:hAnsi="Times New Roman" w:cs="Times New Roman"/>
          <w:sz w:val="24"/>
          <w:szCs w:val="24"/>
          <w:lang w:val="en-GB"/>
        </w:rPr>
        <w:t>It was also noted that m</w:t>
      </w:r>
      <w:r w:rsidRPr="005671C1">
        <w:rPr>
          <w:rFonts w:ascii="Times New Roman" w:hAnsi="Times New Roman" w:cs="Times New Roman"/>
          <w:sz w:val="24"/>
          <w:szCs w:val="24"/>
          <w:lang w:val="en-GB"/>
        </w:rPr>
        <w:t xml:space="preserve">any </w:t>
      </w:r>
      <w:proofErr w:type="spellStart"/>
      <w:r w:rsidRPr="007B7319">
        <w:rPr>
          <w:rFonts w:ascii="Times New Roman" w:hAnsi="Times New Roman" w:cs="Times New Roman"/>
          <w:i/>
          <w:sz w:val="24"/>
          <w:szCs w:val="24"/>
          <w:lang w:val="en-GB"/>
          <w:rPrChange w:id="49" w:author="nazimali" w:date="2015-03-09T06:56:00Z">
            <w:rPr>
              <w:rFonts w:ascii="Times New Roman" w:hAnsi="Times New Roman" w:cs="Times New Roman"/>
              <w:sz w:val="24"/>
              <w:szCs w:val="24"/>
              <w:lang w:val="en-GB"/>
            </w:rPr>
          </w:rPrChange>
        </w:rPr>
        <w:t>sukuk</w:t>
      </w:r>
      <w:proofErr w:type="spellEnd"/>
      <w:r w:rsidR="00BC0C65">
        <w:rPr>
          <w:rFonts w:ascii="Times New Roman" w:hAnsi="Times New Roman" w:cs="Times New Roman"/>
          <w:sz w:val="24"/>
          <w:szCs w:val="24"/>
          <w:lang w:val="en-GB"/>
        </w:rPr>
        <w:t xml:space="preserve"> </w:t>
      </w:r>
      <w:r w:rsidRPr="005671C1">
        <w:rPr>
          <w:rFonts w:ascii="Times New Roman" w:hAnsi="Times New Roman" w:cs="Times New Roman"/>
          <w:sz w:val="24"/>
          <w:szCs w:val="24"/>
          <w:lang w:val="en-GB"/>
        </w:rPr>
        <w:t>holders instead of claiming assets go for recourse to the originator.</w:t>
      </w:r>
    </w:p>
    <w:p w:rsidR="00BC0C65" w:rsidRDefault="00576395" w:rsidP="005671C1">
      <w:pPr>
        <w:spacing w:before="120" w:after="120" w:line="360" w:lineRule="auto"/>
        <w:rPr>
          <w:rFonts w:ascii="Times New Roman" w:hAnsi="Times New Roman" w:cs="Times New Roman"/>
          <w:sz w:val="24"/>
          <w:szCs w:val="24"/>
          <w:lang w:val="en-GB"/>
        </w:rPr>
      </w:pPr>
      <w:r w:rsidRPr="005671C1">
        <w:rPr>
          <w:rFonts w:ascii="Times New Roman" w:hAnsi="Times New Roman" w:cs="Times New Roman"/>
          <w:sz w:val="24"/>
          <w:szCs w:val="24"/>
          <w:lang w:val="en-GB"/>
        </w:rPr>
        <w:t xml:space="preserve">A practitioner who has been part of many landmark </w:t>
      </w:r>
      <w:proofErr w:type="spellStart"/>
      <w:r w:rsidRPr="007B7319">
        <w:rPr>
          <w:rFonts w:ascii="Times New Roman" w:hAnsi="Times New Roman" w:cs="Times New Roman"/>
          <w:i/>
          <w:sz w:val="24"/>
          <w:szCs w:val="24"/>
          <w:lang w:val="en-GB"/>
          <w:rPrChange w:id="50" w:author="nazimali" w:date="2015-03-09T06:56:00Z">
            <w:rPr>
              <w:rFonts w:ascii="Times New Roman" w:hAnsi="Times New Roman" w:cs="Times New Roman"/>
              <w:sz w:val="24"/>
              <w:szCs w:val="24"/>
              <w:lang w:val="en-GB"/>
            </w:rPr>
          </w:rPrChange>
        </w:rPr>
        <w:t>sukuk</w:t>
      </w:r>
      <w:proofErr w:type="spellEnd"/>
      <w:r w:rsidRPr="005671C1">
        <w:rPr>
          <w:rFonts w:ascii="Times New Roman" w:hAnsi="Times New Roman" w:cs="Times New Roman"/>
          <w:sz w:val="24"/>
          <w:szCs w:val="24"/>
          <w:lang w:val="en-GB"/>
        </w:rPr>
        <w:t xml:space="preserve"> stressed that the SPVs are created for nothing but logistic purposes. </w:t>
      </w:r>
      <w:r w:rsidR="00BC0C65">
        <w:rPr>
          <w:rFonts w:ascii="Times New Roman" w:hAnsi="Times New Roman" w:cs="Times New Roman"/>
          <w:sz w:val="24"/>
          <w:szCs w:val="24"/>
          <w:lang w:val="en-GB"/>
        </w:rPr>
        <w:t xml:space="preserve"> </w:t>
      </w:r>
      <w:r w:rsidR="0072087B" w:rsidRPr="005671C1">
        <w:rPr>
          <w:rFonts w:ascii="Times New Roman" w:hAnsi="Times New Roman" w:cs="Times New Roman"/>
          <w:sz w:val="24"/>
          <w:szCs w:val="24"/>
          <w:lang w:val="en-GB"/>
        </w:rPr>
        <w:t xml:space="preserve">Since there </w:t>
      </w:r>
      <w:r w:rsidRPr="005671C1">
        <w:rPr>
          <w:rFonts w:ascii="Times New Roman" w:hAnsi="Times New Roman" w:cs="Times New Roman"/>
          <w:sz w:val="24"/>
          <w:szCs w:val="24"/>
          <w:lang w:val="en-GB"/>
        </w:rPr>
        <w:t xml:space="preserve">are thousands of </w:t>
      </w:r>
      <w:proofErr w:type="spellStart"/>
      <w:r w:rsidRPr="007B7319">
        <w:rPr>
          <w:rFonts w:ascii="Times New Roman" w:hAnsi="Times New Roman" w:cs="Times New Roman"/>
          <w:i/>
          <w:sz w:val="24"/>
          <w:szCs w:val="24"/>
          <w:lang w:val="en-GB"/>
          <w:rPrChange w:id="51" w:author="nazimali" w:date="2015-03-09T06:56:00Z">
            <w:rPr>
              <w:rFonts w:ascii="Times New Roman" w:hAnsi="Times New Roman" w:cs="Times New Roman"/>
              <w:sz w:val="24"/>
              <w:szCs w:val="24"/>
              <w:lang w:val="en-GB"/>
            </w:rPr>
          </w:rPrChange>
        </w:rPr>
        <w:t>suku</w:t>
      </w:r>
      <w:r w:rsidR="00785C7C" w:rsidRPr="007B7319">
        <w:rPr>
          <w:rFonts w:ascii="Times New Roman" w:hAnsi="Times New Roman" w:cs="Times New Roman"/>
          <w:i/>
          <w:sz w:val="24"/>
          <w:szCs w:val="24"/>
          <w:lang w:val="en-GB"/>
          <w:rPrChange w:id="52" w:author="nazimali" w:date="2015-03-09T06:56:00Z">
            <w:rPr>
              <w:rFonts w:ascii="Times New Roman" w:hAnsi="Times New Roman" w:cs="Times New Roman"/>
              <w:sz w:val="24"/>
              <w:szCs w:val="24"/>
              <w:lang w:val="en-GB"/>
            </w:rPr>
          </w:rPrChange>
        </w:rPr>
        <w:t>k</w:t>
      </w:r>
      <w:proofErr w:type="spellEnd"/>
      <w:r w:rsidR="00785C7C" w:rsidRPr="005671C1">
        <w:rPr>
          <w:rFonts w:ascii="Times New Roman" w:hAnsi="Times New Roman" w:cs="Times New Roman"/>
          <w:sz w:val="24"/>
          <w:szCs w:val="24"/>
          <w:lang w:val="en-GB"/>
        </w:rPr>
        <w:t xml:space="preserve"> </w:t>
      </w:r>
      <w:r w:rsidRPr="005671C1">
        <w:rPr>
          <w:rFonts w:ascii="Times New Roman" w:hAnsi="Times New Roman" w:cs="Times New Roman"/>
          <w:sz w:val="24"/>
          <w:szCs w:val="24"/>
          <w:lang w:val="en-GB"/>
        </w:rPr>
        <w:t xml:space="preserve">holders, a vehicle is </w:t>
      </w:r>
      <w:r w:rsidR="002A34BF" w:rsidRPr="005671C1">
        <w:rPr>
          <w:rFonts w:ascii="Times New Roman" w:hAnsi="Times New Roman" w:cs="Times New Roman"/>
          <w:sz w:val="24"/>
          <w:szCs w:val="24"/>
          <w:lang w:val="en-GB"/>
        </w:rPr>
        <w:t xml:space="preserve">needed </w:t>
      </w:r>
      <w:r w:rsidR="00BC0C65">
        <w:rPr>
          <w:rFonts w:ascii="Times New Roman" w:hAnsi="Times New Roman" w:cs="Times New Roman"/>
          <w:sz w:val="24"/>
          <w:szCs w:val="24"/>
          <w:lang w:val="en-GB"/>
        </w:rPr>
        <w:t xml:space="preserve">to represent them. </w:t>
      </w:r>
      <w:r w:rsidRPr="005671C1">
        <w:rPr>
          <w:rFonts w:ascii="Times New Roman" w:hAnsi="Times New Roman" w:cs="Times New Roman"/>
          <w:sz w:val="24"/>
          <w:szCs w:val="24"/>
          <w:lang w:val="en-GB"/>
        </w:rPr>
        <w:t xml:space="preserve"> </w:t>
      </w:r>
      <w:r w:rsidR="002A34BF" w:rsidRPr="005671C1">
        <w:rPr>
          <w:rFonts w:ascii="Times New Roman" w:hAnsi="Times New Roman" w:cs="Times New Roman"/>
          <w:sz w:val="24"/>
          <w:szCs w:val="24"/>
          <w:lang w:val="en-GB"/>
        </w:rPr>
        <w:t>Since a</w:t>
      </w:r>
      <w:r w:rsidRPr="005671C1">
        <w:rPr>
          <w:rFonts w:ascii="Times New Roman" w:hAnsi="Times New Roman" w:cs="Times New Roman"/>
          <w:sz w:val="24"/>
          <w:szCs w:val="24"/>
          <w:lang w:val="en-GB"/>
        </w:rPr>
        <w:t>t the time of issua</w:t>
      </w:r>
      <w:r w:rsidR="002A34BF" w:rsidRPr="005671C1">
        <w:rPr>
          <w:rFonts w:ascii="Times New Roman" w:hAnsi="Times New Roman" w:cs="Times New Roman"/>
          <w:sz w:val="24"/>
          <w:szCs w:val="24"/>
          <w:lang w:val="en-GB"/>
        </w:rPr>
        <w:t>nce the investors are not there,</w:t>
      </w:r>
      <w:r w:rsidRPr="005671C1">
        <w:rPr>
          <w:rFonts w:ascii="Times New Roman" w:hAnsi="Times New Roman" w:cs="Times New Roman"/>
          <w:sz w:val="24"/>
          <w:szCs w:val="24"/>
          <w:lang w:val="en-GB"/>
        </w:rPr>
        <w:t xml:space="preserve"> </w:t>
      </w:r>
      <w:r w:rsidR="002A34BF" w:rsidRPr="005671C1">
        <w:rPr>
          <w:rFonts w:ascii="Times New Roman" w:hAnsi="Times New Roman" w:cs="Times New Roman"/>
          <w:sz w:val="24"/>
          <w:szCs w:val="24"/>
          <w:lang w:val="en-GB"/>
        </w:rPr>
        <w:t>t</w:t>
      </w:r>
      <w:r w:rsidRPr="005671C1">
        <w:rPr>
          <w:rFonts w:ascii="Times New Roman" w:hAnsi="Times New Roman" w:cs="Times New Roman"/>
          <w:sz w:val="24"/>
          <w:szCs w:val="24"/>
          <w:lang w:val="en-GB"/>
        </w:rPr>
        <w:t xml:space="preserve">he </w:t>
      </w:r>
      <w:r w:rsidR="00BC0C65">
        <w:rPr>
          <w:rFonts w:ascii="Times New Roman" w:hAnsi="Times New Roman" w:cs="Times New Roman"/>
          <w:sz w:val="24"/>
          <w:szCs w:val="24"/>
          <w:lang w:val="en-GB"/>
        </w:rPr>
        <w:t>documents are signed saying it is</w:t>
      </w:r>
      <w:r w:rsidRPr="005671C1">
        <w:rPr>
          <w:rFonts w:ascii="Times New Roman" w:hAnsi="Times New Roman" w:cs="Times New Roman"/>
          <w:sz w:val="24"/>
          <w:szCs w:val="24"/>
          <w:lang w:val="en-GB"/>
        </w:rPr>
        <w:t xml:space="preserve"> on behalf of beneficiaries who will come later. </w:t>
      </w:r>
      <w:r w:rsidR="00BC0C65">
        <w:rPr>
          <w:rFonts w:ascii="Times New Roman" w:hAnsi="Times New Roman" w:cs="Times New Roman"/>
          <w:sz w:val="24"/>
          <w:szCs w:val="24"/>
          <w:lang w:val="en-GB"/>
        </w:rPr>
        <w:t xml:space="preserve"> </w:t>
      </w:r>
      <w:r w:rsidRPr="005671C1">
        <w:rPr>
          <w:rFonts w:ascii="Times New Roman" w:hAnsi="Times New Roman" w:cs="Times New Roman"/>
          <w:sz w:val="24"/>
          <w:szCs w:val="24"/>
          <w:lang w:val="en-GB"/>
        </w:rPr>
        <w:t xml:space="preserve">The SPV </w:t>
      </w:r>
      <w:r w:rsidR="002A34BF" w:rsidRPr="005671C1">
        <w:rPr>
          <w:rFonts w:ascii="Times New Roman" w:hAnsi="Times New Roman" w:cs="Times New Roman"/>
          <w:sz w:val="24"/>
          <w:szCs w:val="24"/>
          <w:lang w:val="en-GB"/>
        </w:rPr>
        <w:t xml:space="preserve">is needed to </w:t>
      </w:r>
      <w:r w:rsidRPr="005671C1">
        <w:rPr>
          <w:rFonts w:ascii="Times New Roman" w:hAnsi="Times New Roman" w:cs="Times New Roman"/>
          <w:sz w:val="24"/>
          <w:szCs w:val="24"/>
          <w:lang w:val="en-GB"/>
        </w:rPr>
        <w:t xml:space="preserve">buy the assets on behalf of future investors and then </w:t>
      </w:r>
      <w:r w:rsidR="002A34BF" w:rsidRPr="005671C1">
        <w:rPr>
          <w:rFonts w:ascii="Times New Roman" w:hAnsi="Times New Roman" w:cs="Times New Roman"/>
          <w:sz w:val="24"/>
          <w:szCs w:val="24"/>
          <w:lang w:val="en-GB"/>
        </w:rPr>
        <w:t xml:space="preserve">to </w:t>
      </w:r>
      <w:r w:rsidRPr="005671C1">
        <w:rPr>
          <w:rFonts w:ascii="Times New Roman" w:hAnsi="Times New Roman" w:cs="Times New Roman"/>
          <w:sz w:val="24"/>
          <w:szCs w:val="24"/>
          <w:lang w:val="en-GB"/>
        </w:rPr>
        <w:t xml:space="preserve">lease </w:t>
      </w:r>
      <w:r w:rsidR="00FF066B" w:rsidRPr="005671C1">
        <w:rPr>
          <w:rFonts w:ascii="Times New Roman" w:hAnsi="Times New Roman" w:cs="Times New Roman"/>
          <w:sz w:val="24"/>
          <w:szCs w:val="24"/>
          <w:lang w:val="en-GB"/>
        </w:rPr>
        <w:t xml:space="preserve">the same </w:t>
      </w:r>
      <w:r w:rsidRPr="005671C1">
        <w:rPr>
          <w:rFonts w:ascii="Times New Roman" w:hAnsi="Times New Roman" w:cs="Times New Roman"/>
          <w:sz w:val="24"/>
          <w:szCs w:val="24"/>
          <w:lang w:val="en-GB"/>
        </w:rPr>
        <w:t xml:space="preserve">on behalf of the </w:t>
      </w:r>
      <w:proofErr w:type="spellStart"/>
      <w:r w:rsidRPr="007B7319">
        <w:rPr>
          <w:rFonts w:ascii="Times New Roman" w:hAnsi="Times New Roman" w:cs="Times New Roman"/>
          <w:i/>
          <w:sz w:val="24"/>
          <w:szCs w:val="24"/>
          <w:lang w:val="en-GB"/>
          <w:rPrChange w:id="53" w:author="nazimali" w:date="2015-03-09T06:57:00Z">
            <w:rPr>
              <w:rFonts w:ascii="Times New Roman" w:hAnsi="Times New Roman" w:cs="Times New Roman"/>
              <w:sz w:val="24"/>
              <w:szCs w:val="24"/>
              <w:lang w:val="en-GB"/>
            </w:rPr>
          </w:rPrChange>
        </w:rPr>
        <w:t>sukuk</w:t>
      </w:r>
      <w:proofErr w:type="spellEnd"/>
      <w:r w:rsidRPr="005671C1">
        <w:rPr>
          <w:rFonts w:ascii="Times New Roman" w:hAnsi="Times New Roman" w:cs="Times New Roman"/>
          <w:sz w:val="24"/>
          <w:szCs w:val="24"/>
          <w:lang w:val="en-GB"/>
        </w:rPr>
        <w:t xml:space="preserve">. </w:t>
      </w:r>
      <w:r w:rsidR="00BC0C65">
        <w:rPr>
          <w:rFonts w:ascii="Times New Roman" w:hAnsi="Times New Roman" w:cs="Times New Roman"/>
          <w:sz w:val="24"/>
          <w:szCs w:val="24"/>
          <w:lang w:val="en-GB"/>
        </w:rPr>
        <w:t xml:space="preserve"> </w:t>
      </w:r>
      <w:r w:rsidRPr="005671C1">
        <w:rPr>
          <w:rFonts w:ascii="Times New Roman" w:hAnsi="Times New Roman" w:cs="Times New Roman"/>
          <w:sz w:val="24"/>
          <w:szCs w:val="24"/>
          <w:lang w:val="en-GB"/>
        </w:rPr>
        <w:t>The trust structure facilitates the transferability and allows the document</w:t>
      </w:r>
      <w:r w:rsidR="00BC0C65">
        <w:rPr>
          <w:rFonts w:ascii="Times New Roman" w:hAnsi="Times New Roman" w:cs="Times New Roman"/>
          <w:sz w:val="24"/>
          <w:szCs w:val="24"/>
          <w:lang w:val="en-GB"/>
        </w:rPr>
        <w:t xml:space="preserve">s to be </w:t>
      </w:r>
      <w:r w:rsidR="00BC0C65">
        <w:rPr>
          <w:rFonts w:ascii="Times New Roman" w:hAnsi="Times New Roman" w:cs="Times New Roman"/>
          <w:sz w:val="24"/>
          <w:szCs w:val="24"/>
          <w:lang w:val="en-GB"/>
        </w:rPr>
        <w:lastRenderedPageBreak/>
        <w:t xml:space="preserve">signed in advance of </w:t>
      </w:r>
      <w:r w:rsidRPr="005671C1">
        <w:rPr>
          <w:rFonts w:ascii="Times New Roman" w:hAnsi="Times New Roman" w:cs="Times New Roman"/>
          <w:sz w:val="24"/>
          <w:szCs w:val="24"/>
          <w:lang w:val="en-GB"/>
        </w:rPr>
        <w:t xml:space="preserve">issuance itself. </w:t>
      </w:r>
      <w:r w:rsidR="00BC0C65">
        <w:rPr>
          <w:rFonts w:ascii="Times New Roman" w:hAnsi="Times New Roman" w:cs="Times New Roman"/>
          <w:sz w:val="24"/>
          <w:szCs w:val="24"/>
          <w:lang w:val="en-GB"/>
        </w:rPr>
        <w:t xml:space="preserve"> </w:t>
      </w:r>
      <w:r w:rsidR="00FF066B" w:rsidRPr="005671C1">
        <w:rPr>
          <w:rFonts w:ascii="Times New Roman" w:hAnsi="Times New Roman" w:cs="Times New Roman"/>
          <w:sz w:val="24"/>
          <w:szCs w:val="24"/>
          <w:lang w:val="en-GB"/>
        </w:rPr>
        <w:t>SPV</w:t>
      </w:r>
      <w:r w:rsidR="00BC0C65">
        <w:rPr>
          <w:rFonts w:ascii="Times New Roman" w:hAnsi="Times New Roman" w:cs="Times New Roman"/>
          <w:sz w:val="24"/>
          <w:szCs w:val="24"/>
          <w:lang w:val="en-GB"/>
        </w:rPr>
        <w:t>s</w:t>
      </w:r>
      <w:r w:rsidR="00FF066B" w:rsidRPr="005671C1">
        <w:rPr>
          <w:rFonts w:ascii="Times New Roman" w:hAnsi="Times New Roman" w:cs="Times New Roman"/>
          <w:sz w:val="24"/>
          <w:szCs w:val="24"/>
          <w:lang w:val="en-GB"/>
        </w:rPr>
        <w:t xml:space="preserve"> </w:t>
      </w:r>
      <w:r w:rsidR="00BC0C65">
        <w:rPr>
          <w:rFonts w:ascii="Times New Roman" w:hAnsi="Times New Roman" w:cs="Times New Roman"/>
          <w:sz w:val="24"/>
          <w:szCs w:val="24"/>
          <w:lang w:val="en-GB"/>
        </w:rPr>
        <w:t>own</w:t>
      </w:r>
      <w:r w:rsidRPr="005671C1">
        <w:rPr>
          <w:rFonts w:ascii="Times New Roman" w:hAnsi="Times New Roman" w:cs="Times New Roman"/>
          <w:sz w:val="24"/>
          <w:szCs w:val="24"/>
          <w:lang w:val="en-GB"/>
        </w:rPr>
        <w:t xml:space="preserve"> the assets</w:t>
      </w:r>
      <w:r w:rsidR="00FF066B" w:rsidRPr="005671C1">
        <w:rPr>
          <w:rFonts w:ascii="Times New Roman" w:hAnsi="Times New Roman" w:cs="Times New Roman"/>
          <w:sz w:val="24"/>
          <w:szCs w:val="24"/>
          <w:lang w:val="en-GB"/>
        </w:rPr>
        <w:t xml:space="preserve"> on behalf of the </w:t>
      </w:r>
      <w:r w:rsidRPr="005671C1">
        <w:rPr>
          <w:rFonts w:ascii="Times New Roman" w:hAnsi="Times New Roman" w:cs="Times New Roman"/>
          <w:sz w:val="24"/>
          <w:szCs w:val="24"/>
          <w:lang w:val="en-GB"/>
        </w:rPr>
        <w:t xml:space="preserve">investors. </w:t>
      </w:r>
      <w:r w:rsidR="00BC0C65">
        <w:rPr>
          <w:rFonts w:ascii="Times New Roman" w:hAnsi="Times New Roman" w:cs="Times New Roman"/>
          <w:sz w:val="24"/>
          <w:szCs w:val="24"/>
          <w:lang w:val="en-GB"/>
        </w:rPr>
        <w:t xml:space="preserve"> </w:t>
      </w:r>
      <w:r w:rsidRPr="005671C1">
        <w:rPr>
          <w:rFonts w:ascii="Times New Roman" w:hAnsi="Times New Roman" w:cs="Times New Roman"/>
          <w:sz w:val="24"/>
          <w:szCs w:val="24"/>
          <w:lang w:val="en-GB"/>
        </w:rPr>
        <w:t xml:space="preserve">From an accounting perspective also legal ownership </w:t>
      </w:r>
      <w:r w:rsidR="00FF066B" w:rsidRPr="005671C1">
        <w:rPr>
          <w:rFonts w:ascii="Times New Roman" w:hAnsi="Times New Roman" w:cs="Times New Roman"/>
          <w:sz w:val="24"/>
          <w:szCs w:val="24"/>
          <w:lang w:val="en-GB"/>
        </w:rPr>
        <w:t xml:space="preserve">rests </w:t>
      </w:r>
      <w:r w:rsidRPr="005671C1">
        <w:rPr>
          <w:rFonts w:ascii="Times New Roman" w:hAnsi="Times New Roman" w:cs="Times New Roman"/>
          <w:sz w:val="24"/>
          <w:szCs w:val="24"/>
          <w:lang w:val="en-GB"/>
        </w:rPr>
        <w:t xml:space="preserve">with </w:t>
      </w:r>
      <w:r w:rsidR="00923BB0" w:rsidRPr="005671C1">
        <w:rPr>
          <w:rFonts w:ascii="Times New Roman" w:hAnsi="Times New Roman" w:cs="Times New Roman"/>
          <w:sz w:val="24"/>
          <w:szCs w:val="24"/>
          <w:lang w:val="en-GB"/>
        </w:rPr>
        <w:t xml:space="preserve">the </w:t>
      </w:r>
      <w:r w:rsidRPr="005671C1">
        <w:rPr>
          <w:rFonts w:ascii="Times New Roman" w:hAnsi="Times New Roman" w:cs="Times New Roman"/>
          <w:sz w:val="24"/>
          <w:szCs w:val="24"/>
          <w:lang w:val="en-GB"/>
        </w:rPr>
        <w:t xml:space="preserve">lessee. </w:t>
      </w:r>
      <w:r w:rsidR="00BC0C65">
        <w:rPr>
          <w:rFonts w:ascii="Times New Roman" w:hAnsi="Times New Roman" w:cs="Times New Roman"/>
          <w:sz w:val="24"/>
          <w:szCs w:val="24"/>
          <w:lang w:val="en-GB"/>
        </w:rPr>
        <w:t xml:space="preserve"> </w:t>
      </w:r>
    </w:p>
    <w:p w:rsidR="008D03C0" w:rsidRPr="005671C1" w:rsidRDefault="00BC0C65" w:rsidP="005671C1">
      <w:pPr>
        <w:spacing w:before="120" w:after="120"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w:t>
      </w:r>
      <w:r w:rsidR="00FF066B" w:rsidRPr="005671C1">
        <w:rPr>
          <w:rFonts w:ascii="Times New Roman" w:hAnsi="Times New Roman" w:cs="Times New Roman"/>
          <w:sz w:val="24"/>
          <w:szCs w:val="24"/>
          <w:lang w:val="en-GB"/>
        </w:rPr>
        <w:t xml:space="preserve">SPV structure </w:t>
      </w:r>
      <w:r w:rsidR="00576395" w:rsidRPr="005671C1">
        <w:rPr>
          <w:rFonts w:ascii="Times New Roman" w:hAnsi="Times New Roman" w:cs="Times New Roman"/>
          <w:sz w:val="24"/>
          <w:szCs w:val="24"/>
          <w:lang w:val="en-GB"/>
        </w:rPr>
        <w:t xml:space="preserve">also plays an important role in </w:t>
      </w:r>
      <w:r w:rsidR="00FF066B" w:rsidRPr="005671C1">
        <w:rPr>
          <w:rFonts w:ascii="Times New Roman" w:hAnsi="Times New Roman" w:cs="Times New Roman"/>
          <w:sz w:val="24"/>
          <w:szCs w:val="24"/>
          <w:lang w:val="en-GB"/>
        </w:rPr>
        <w:t xml:space="preserve">acquiring </w:t>
      </w:r>
      <w:r>
        <w:rPr>
          <w:rFonts w:ascii="Times New Roman" w:hAnsi="Times New Roman" w:cs="Times New Roman"/>
          <w:sz w:val="24"/>
          <w:szCs w:val="24"/>
          <w:lang w:val="en-GB"/>
        </w:rPr>
        <w:t>high-</w:t>
      </w:r>
      <w:r w:rsidR="00576395" w:rsidRPr="005671C1">
        <w:rPr>
          <w:rFonts w:ascii="Times New Roman" w:hAnsi="Times New Roman" w:cs="Times New Roman"/>
          <w:sz w:val="24"/>
          <w:szCs w:val="24"/>
          <w:lang w:val="en-GB"/>
        </w:rPr>
        <w:t>risk assets</w:t>
      </w:r>
      <w:r>
        <w:rPr>
          <w:rFonts w:ascii="Times New Roman" w:hAnsi="Times New Roman" w:cs="Times New Roman"/>
          <w:sz w:val="24"/>
          <w:szCs w:val="24"/>
          <w:lang w:val="en-GB"/>
        </w:rPr>
        <w:t>,</w:t>
      </w:r>
      <w:r w:rsidR="00576395" w:rsidRPr="005671C1">
        <w:rPr>
          <w:rFonts w:ascii="Times New Roman" w:hAnsi="Times New Roman" w:cs="Times New Roman"/>
          <w:sz w:val="24"/>
          <w:szCs w:val="24"/>
          <w:lang w:val="en-GB"/>
        </w:rPr>
        <w:t xml:space="preserve"> wh</w:t>
      </w:r>
      <w:r>
        <w:rPr>
          <w:rFonts w:ascii="Times New Roman" w:hAnsi="Times New Roman" w:cs="Times New Roman"/>
          <w:sz w:val="24"/>
          <w:szCs w:val="24"/>
          <w:lang w:val="en-GB"/>
        </w:rPr>
        <w:t xml:space="preserve">ere the financiers want to ring </w:t>
      </w:r>
      <w:r w:rsidR="00576395" w:rsidRPr="005671C1">
        <w:rPr>
          <w:rFonts w:ascii="Times New Roman" w:hAnsi="Times New Roman" w:cs="Times New Roman"/>
          <w:sz w:val="24"/>
          <w:szCs w:val="24"/>
          <w:lang w:val="en-GB"/>
        </w:rPr>
        <w:t xml:space="preserve">fence </w:t>
      </w:r>
      <w:r w:rsidR="00FF066B" w:rsidRPr="005671C1">
        <w:rPr>
          <w:rFonts w:ascii="Times New Roman" w:hAnsi="Times New Roman" w:cs="Times New Roman"/>
          <w:sz w:val="24"/>
          <w:szCs w:val="24"/>
          <w:lang w:val="en-GB"/>
        </w:rPr>
        <w:t xml:space="preserve">the </w:t>
      </w:r>
      <w:r w:rsidR="00576395" w:rsidRPr="005671C1">
        <w:rPr>
          <w:rFonts w:ascii="Times New Roman" w:hAnsi="Times New Roman" w:cs="Times New Roman"/>
          <w:sz w:val="24"/>
          <w:szCs w:val="24"/>
          <w:lang w:val="en-GB"/>
        </w:rPr>
        <w:t>liability by creating an orphan SPV</w:t>
      </w:r>
      <w:r w:rsidR="003E6CD9">
        <w:rPr>
          <w:rFonts w:ascii="Times New Roman" w:hAnsi="Times New Roman" w:cs="Times New Roman"/>
          <w:sz w:val="24"/>
          <w:szCs w:val="24"/>
          <w:lang w:val="en-GB"/>
        </w:rPr>
        <w:t>,</w:t>
      </w:r>
      <w:r w:rsidR="00576395" w:rsidRPr="005671C1">
        <w:rPr>
          <w:rFonts w:ascii="Times New Roman" w:hAnsi="Times New Roman" w:cs="Times New Roman"/>
          <w:sz w:val="24"/>
          <w:szCs w:val="24"/>
          <w:lang w:val="en-GB"/>
        </w:rPr>
        <w:t xml:space="preserve"> where the shares are held in trust for some charity. </w:t>
      </w:r>
      <w:r w:rsidR="003E6CD9">
        <w:rPr>
          <w:rFonts w:ascii="Times New Roman" w:hAnsi="Times New Roman" w:cs="Times New Roman"/>
          <w:sz w:val="24"/>
          <w:szCs w:val="24"/>
          <w:lang w:val="en-GB"/>
        </w:rPr>
        <w:t xml:space="preserve"> </w:t>
      </w:r>
      <w:r w:rsidR="00FF066B" w:rsidRPr="005671C1">
        <w:rPr>
          <w:rFonts w:ascii="Times New Roman" w:hAnsi="Times New Roman" w:cs="Times New Roman"/>
          <w:sz w:val="24"/>
          <w:szCs w:val="24"/>
          <w:lang w:val="en-GB"/>
        </w:rPr>
        <w:t>A</w:t>
      </w:r>
      <w:r w:rsidR="00576395" w:rsidRPr="005671C1">
        <w:rPr>
          <w:rFonts w:ascii="Times New Roman" w:hAnsi="Times New Roman" w:cs="Times New Roman"/>
          <w:sz w:val="24"/>
          <w:szCs w:val="24"/>
          <w:lang w:val="en-GB"/>
        </w:rPr>
        <w:t xml:space="preserve"> charity </w:t>
      </w:r>
      <w:r w:rsidR="00FF066B" w:rsidRPr="005671C1">
        <w:rPr>
          <w:rFonts w:ascii="Times New Roman" w:hAnsi="Times New Roman" w:cs="Times New Roman"/>
          <w:sz w:val="24"/>
          <w:szCs w:val="24"/>
          <w:lang w:val="en-GB"/>
        </w:rPr>
        <w:t>is brought in</w:t>
      </w:r>
      <w:r w:rsidR="003E6CD9">
        <w:rPr>
          <w:rFonts w:ascii="Times New Roman" w:hAnsi="Times New Roman" w:cs="Times New Roman"/>
          <w:sz w:val="24"/>
          <w:szCs w:val="24"/>
          <w:lang w:val="en-GB"/>
        </w:rPr>
        <w:t>to</w:t>
      </w:r>
      <w:r w:rsidR="00FF066B" w:rsidRPr="005671C1">
        <w:rPr>
          <w:rFonts w:ascii="Times New Roman" w:hAnsi="Times New Roman" w:cs="Times New Roman"/>
          <w:sz w:val="24"/>
          <w:szCs w:val="24"/>
          <w:lang w:val="en-GB"/>
        </w:rPr>
        <w:t xml:space="preserve"> </w:t>
      </w:r>
      <w:r w:rsidR="00F05A08" w:rsidRPr="005671C1">
        <w:rPr>
          <w:rFonts w:ascii="Times New Roman" w:hAnsi="Times New Roman" w:cs="Times New Roman"/>
          <w:sz w:val="24"/>
          <w:szCs w:val="24"/>
          <w:lang w:val="en-GB"/>
        </w:rPr>
        <w:t xml:space="preserve">the picture </w:t>
      </w:r>
      <w:r w:rsidR="00576395" w:rsidRPr="005671C1">
        <w:rPr>
          <w:rFonts w:ascii="Times New Roman" w:hAnsi="Times New Roman" w:cs="Times New Roman"/>
          <w:sz w:val="24"/>
          <w:szCs w:val="24"/>
          <w:lang w:val="en-GB"/>
        </w:rPr>
        <w:t xml:space="preserve">because </w:t>
      </w:r>
      <w:r w:rsidR="00EB6485" w:rsidRPr="005671C1">
        <w:rPr>
          <w:rFonts w:ascii="Times New Roman" w:hAnsi="Times New Roman" w:cs="Times New Roman"/>
          <w:sz w:val="24"/>
          <w:szCs w:val="24"/>
          <w:lang w:val="en-GB"/>
        </w:rPr>
        <w:t xml:space="preserve">it </w:t>
      </w:r>
      <w:r w:rsidR="003E6CD9">
        <w:rPr>
          <w:rFonts w:ascii="Times New Roman" w:hAnsi="Times New Roman" w:cs="Times New Roman"/>
          <w:sz w:val="24"/>
          <w:szCs w:val="24"/>
          <w:lang w:val="en-GB"/>
        </w:rPr>
        <w:t>canno</w:t>
      </w:r>
      <w:r w:rsidR="00576395" w:rsidRPr="005671C1">
        <w:rPr>
          <w:rFonts w:ascii="Times New Roman" w:hAnsi="Times New Roman" w:cs="Times New Roman"/>
          <w:sz w:val="24"/>
          <w:szCs w:val="24"/>
          <w:lang w:val="en-GB"/>
        </w:rPr>
        <w:t xml:space="preserve">t </w:t>
      </w:r>
      <w:r w:rsidR="00EB6485" w:rsidRPr="005671C1">
        <w:rPr>
          <w:rFonts w:ascii="Times New Roman" w:hAnsi="Times New Roman" w:cs="Times New Roman"/>
          <w:sz w:val="24"/>
          <w:szCs w:val="24"/>
          <w:lang w:val="en-GB"/>
        </w:rPr>
        <w:t xml:space="preserve">be </w:t>
      </w:r>
      <w:r w:rsidR="00576395" w:rsidRPr="005671C1">
        <w:rPr>
          <w:rFonts w:ascii="Times New Roman" w:hAnsi="Times New Roman" w:cs="Times New Roman"/>
          <w:sz w:val="24"/>
          <w:szCs w:val="24"/>
          <w:lang w:val="en-GB"/>
        </w:rPr>
        <w:t>sue</w:t>
      </w:r>
      <w:r w:rsidR="00EB6485" w:rsidRPr="005671C1">
        <w:rPr>
          <w:rFonts w:ascii="Times New Roman" w:hAnsi="Times New Roman" w:cs="Times New Roman"/>
          <w:sz w:val="24"/>
          <w:szCs w:val="24"/>
          <w:lang w:val="en-GB"/>
        </w:rPr>
        <w:t>d</w:t>
      </w:r>
      <w:r w:rsidR="00576395" w:rsidRPr="005671C1">
        <w:rPr>
          <w:rFonts w:ascii="Times New Roman" w:hAnsi="Times New Roman" w:cs="Times New Roman"/>
          <w:sz w:val="24"/>
          <w:szCs w:val="24"/>
          <w:lang w:val="en-GB"/>
        </w:rPr>
        <w:t xml:space="preserve">. </w:t>
      </w:r>
      <w:r w:rsidR="003E6CD9">
        <w:rPr>
          <w:rFonts w:ascii="Times New Roman" w:hAnsi="Times New Roman" w:cs="Times New Roman"/>
          <w:sz w:val="24"/>
          <w:szCs w:val="24"/>
          <w:lang w:val="en-GB"/>
        </w:rPr>
        <w:t xml:space="preserve"> </w:t>
      </w:r>
      <w:r w:rsidR="00EB6485" w:rsidRPr="005671C1">
        <w:rPr>
          <w:rFonts w:ascii="Times New Roman" w:hAnsi="Times New Roman" w:cs="Times New Roman"/>
          <w:sz w:val="24"/>
          <w:szCs w:val="24"/>
          <w:lang w:val="en-GB"/>
        </w:rPr>
        <w:t>I</w:t>
      </w:r>
      <w:r w:rsidR="00FF066B" w:rsidRPr="005671C1">
        <w:rPr>
          <w:rFonts w:ascii="Times New Roman" w:hAnsi="Times New Roman" w:cs="Times New Roman"/>
          <w:sz w:val="24"/>
          <w:szCs w:val="24"/>
          <w:lang w:val="en-GB"/>
        </w:rPr>
        <w:t>n case o</w:t>
      </w:r>
      <w:r w:rsidR="00EB6485" w:rsidRPr="005671C1">
        <w:rPr>
          <w:rFonts w:ascii="Times New Roman" w:hAnsi="Times New Roman" w:cs="Times New Roman"/>
          <w:sz w:val="24"/>
          <w:szCs w:val="24"/>
          <w:lang w:val="en-GB"/>
        </w:rPr>
        <w:t>f something go</w:t>
      </w:r>
      <w:r w:rsidR="00FF066B" w:rsidRPr="005671C1">
        <w:rPr>
          <w:rFonts w:ascii="Times New Roman" w:hAnsi="Times New Roman" w:cs="Times New Roman"/>
          <w:sz w:val="24"/>
          <w:szCs w:val="24"/>
          <w:lang w:val="en-GB"/>
        </w:rPr>
        <w:t>ing</w:t>
      </w:r>
      <w:r w:rsidR="00EB6485" w:rsidRPr="005671C1">
        <w:rPr>
          <w:rFonts w:ascii="Times New Roman" w:hAnsi="Times New Roman" w:cs="Times New Roman"/>
          <w:sz w:val="24"/>
          <w:szCs w:val="24"/>
          <w:lang w:val="en-GB"/>
        </w:rPr>
        <w:t xml:space="preserve"> wrong t</w:t>
      </w:r>
      <w:r w:rsidR="003E6CD9">
        <w:rPr>
          <w:rFonts w:ascii="Times New Roman" w:hAnsi="Times New Roman" w:cs="Times New Roman"/>
          <w:sz w:val="24"/>
          <w:szCs w:val="24"/>
          <w:lang w:val="en-GB"/>
        </w:rPr>
        <w:t>he banks have a</w:t>
      </w:r>
      <w:r w:rsidR="00576395" w:rsidRPr="005671C1">
        <w:rPr>
          <w:rFonts w:ascii="Times New Roman" w:hAnsi="Times New Roman" w:cs="Times New Roman"/>
          <w:sz w:val="24"/>
          <w:szCs w:val="24"/>
          <w:lang w:val="en-GB"/>
        </w:rPr>
        <w:t xml:space="preserve"> first</w:t>
      </w:r>
      <w:r w:rsidR="00FF066B" w:rsidRPr="005671C1">
        <w:rPr>
          <w:rFonts w:ascii="Times New Roman" w:hAnsi="Times New Roman" w:cs="Times New Roman"/>
          <w:sz w:val="24"/>
          <w:szCs w:val="24"/>
          <w:lang w:val="en-GB"/>
        </w:rPr>
        <w:t xml:space="preserve"> priority charge over the asset and </w:t>
      </w:r>
      <w:r w:rsidR="00F05A08" w:rsidRPr="005671C1">
        <w:rPr>
          <w:rFonts w:ascii="Times New Roman" w:hAnsi="Times New Roman" w:cs="Times New Roman"/>
          <w:sz w:val="24"/>
          <w:szCs w:val="24"/>
          <w:lang w:val="en-GB"/>
        </w:rPr>
        <w:t xml:space="preserve">if </w:t>
      </w:r>
      <w:r w:rsidR="00576395" w:rsidRPr="005671C1">
        <w:rPr>
          <w:rFonts w:ascii="Times New Roman" w:hAnsi="Times New Roman" w:cs="Times New Roman"/>
          <w:sz w:val="24"/>
          <w:szCs w:val="24"/>
          <w:lang w:val="en-GB"/>
        </w:rPr>
        <w:t xml:space="preserve">a third party claim is enforced, you say the ultimate owner is a charity </w:t>
      </w:r>
      <w:r w:rsidR="00EB6485" w:rsidRPr="005671C1">
        <w:rPr>
          <w:rFonts w:ascii="Times New Roman" w:hAnsi="Times New Roman" w:cs="Times New Roman"/>
          <w:sz w:val="24"/>
          <w:szCs w:val="24"/>
          <w:lang w:val="en-GB"/>
        </w:rPr>
        <w:t xml:space="preserve">which </w:t>
      </w:r>
      <w:r w:rsidR="003E6CD9">
        <w:rPr>
          <w:rFonts w:ascii="Times New Roman" w:hAnsi="Times New Roman" w:cs="Times New Roman"/>
          <w:sz w:val="24"/>
          <w:szCs w:val="24"/>
          <w:lang w:val="en-GB"/>
        </w:rPr>
        <w:t>canno</w:t>
      </w:r>
      <w:r w:rsidR="00576395" w:rsidRPr="005671C1">
        <w:rPr>
          <w:rFonts w:ascii="Times New Roman" w:hAnsi="Times New Roman" w:cs="Times New Roman"/>
          <w:sz w:val="24"/>
          <w:szCs w:val="24"/>
          <w:lang w:val="en-GB"/>
        </w:rPr>
        <w:t xml:space="preserve">t be sued. </w:t>
      </w:r>
      <w:r w:rsidR="003E6CD9">
        <w:rPr>
          <w:rFonts w:ascii="Times New Roman" w:hAnsi="Times New Roman" w:cs="Times New Roman"/>
          <w:sz w:val="24"/>
          <w:szCs w:val="24"/>
          <w:lang w:val="en-GB"/>
        </w:rPr>
        <w:t xml:space="preserve"> </w:t>
      </w:r>
      <w:r w:rsidR="00331A00" w:rsidRPr="005671C1">
        <w:rPr>
          <w:rFonts w:ascii="Times New Roman" w:hAnsi="Times New Roman" w:cs="Times New Roman"/>
          <w:sz w:val="24"/>
          <w:szCs w:val="24"/>
          <w:lang w:val="en-GB"/>
        </w:rPr>
        <w:t xml:space="preserve">It was argued that in </w:t>
      </w:r>
      <w:r w:rsidR="003E6CD9">
        <w:rPr>
          <w:rFonts w:ascii="Times New Roman" w:hAnsi="Times New Roman" w:cs="Times New Roman"/>
          <w:sz w:val="24"/>
          <w:szCs w:val="24"/>
          <w:lang w:val="en-GB"/>
        </w:rPr>
        <w:t xml:space="preserve">the </w:t>
      </w:r>
      <w:r w:rsidR="00331A00" w:rsidRPr="005671C1">
        <w:rPr>
          <w:rFonts w:ascii="Times New Roman" w:hAnsi="Times New Roman" w:cs="Times New Roman"/>
          <w:sz w:val="24"/>
          <w:szCs w:val="24"/>
          <w:lang w:val="en-GB"/>
        </w:rPr>
        <w:t xml:space="preserve">absence of </w:t>
      </w:r>
      <w:r w:rsidR="003E6CD9">
        <w:rPr>
          <w:rFonts w:ascii="Times New Roman" w:hAnsi="Times New Roman" w:cs="Times New Roman"/>
          <w:sz w:val="24"/>
          <w:szCs w:val="24"/>
          <w:lang w:val="en-GB"/>
        </w:rPr>
        <w:t>limited liability, nobody would</w:t>
      </w:r>
      <w:r w:rsidR="00576395" w:rsidRPr="005671C1">
        <w:rPr>
          <w:rFonts w:ascii="Times New Roman" w:hAnsi="Times New Roman" w:cs="Times New Roman"/>
          <w:sz w:val="24"/>
          <w:szCs w:val="24"/>
          <w:lang w:val="en-GB"/>
        </w:rPr>
        <w:t xml:space="preserve"> finance aircraft.</w:t>
      </w:r>
      <w:r w:rsidR="00EB6485" w:rsidRPr="005671C1">
        <w:rPr>
          <w:rFonts w:ascii="Times New Roman" w:hAnsi="Times New Roman" w:cs="Times New Roman"/>
          <w:sz w:val="24"/>
          <w:szCs w:val="24"/>
          <w:lang w:val="en-GB"/>
        </w:rPr>
        <w:t xml:space="preserve"> </w:t>
      </w:r>
      <w:r w:rsidR="003E6CD9">
        <w:rPr>
          <w:rFonts w:ascii="Times New Roman" w:hAnsi="Times New Roman" w:cs="Times New Roman"/>
          <w:sz w:val="24"/>
          <w:szCs w:val="24"/>
          <w:lang w:val="en-GB"/>
        </w:rPr>
        <w:t xml:space="preserve"> </w:t>
      </w:r>
      <w:r w:rsidR="00EB6485" w:rsidRPr="005671C1">
        <w:rPr>
          <w:rFonts w:ascii="Times New Roman" w:hAnsi="Times New Roman" w:cs="Times New Roman"/>
          <w:sz w:val="24"/>
          <w:szCs w:val="24"/>
          <w:lang w:val="en-GB"/>
        </w:rPr>
        <w:t>The SPV</w:t>
      </w:r>
      <w:r w:rsidR="003E6CD9">
        <w:rPr>
          <w:rFonts w:ascii="Times New Roman" w:hAnsi="Times New Roman" w:cs="Times New Roman"/>
          <w:sz w:val="24"/>
          <w:szCs w:val="24"/>
          <w:lang w:val="en-GB"/>
        </w:rPr>
        <w:t>,</w:t>
      </w:r>
      <w:r w:rsidR="00EB6485" w:rsidRPr="005671C1">
        <w:rPr>
          <w:rFonts w:ascii="Times New Roman" w:hAnsi="Times New Roman" w:cs="Times New Roman"/>
          <w:sz w:val="24"/>
          <w:szCs w:val="24"/>
          <w:lang w:val="en-GB"/>
        </w:rPr>
        <w:t xml:space="preserve"> </w:t>
      </w:r>
      <w:r w:rsidR="00331A00" w:rsidRPr="005671C1">
        <w:rPr>
          <w:rFonts w:ascii="Times New Roman" w:hAnsi="Times New Roman" w:cs="Times New Roman"/>
          <w:sz w:val="24"/>
          <w:szCs w:val="24"/>
          <w:lang w:val="en-GB"/>
        </w:rPr>
        <w:t>therefore</w:t>
      </w:r>
      <w:r w:rsidR="003E6CD9">
        <w:rPr>
          <w:rFonts w:ascii="Times New Roman" w:hAnsi="Times New Roman" w:cs="Times New Roman"/>
          <w:sz w:val="24"/>
          <w:szCs w:val="24"/>
          <w:lang w:val="en-GB"/>
        </w:rPr>
        <w:t>,</w:t>
      </w:r>
      <w:r w:rsidR="00331A00" w:rsidRPr="005671C1">
        <w:rPr>
          <w:rFonts w:ascii="Times New Roman" w:hAnsi="Times New Roman" w:cs="Times New Roman"/>
          <w:sz w:val="24"/>
          <w:szCs w:val="24"/>
          <w:lang w:val="en-GB"/>
        </w:rPr>
        <w:t xml:space="preserve"> </w:t>
      </w:r>
      <w:r w:rsidR="00FB79AE" w:rsidRPr="005671C1">
        <w:rPr>
          <w:rFonts w:ascii="Times New Roman" w:hAnsi="Times New Roman" w:cs="Times New Roman"/>
          <w:sz w:val="24"/>
          <w:szCs w:val="24"/>
          <w:lang w:val="en-GB"/>
        </w:rPr>
        <w:t xml:space="preserve">is a standalone entity </w:t>
      </w:r>
      <w:r w:rsidR="00331A00" w:rsidRPr="005671C1">
        <w:rPr>
          <w:rFonts w:ascii="Times New Roman" w:hAnsi="Times New Roman" w:cs="Times New Roman"/>
          <w:sz w:val="24"/>
          <w:szCs w:val="24"/>
          <w:lang w:val="en-GB"/>
        </w:rPr>
        <w:t xml:space="preserve">without </w:t>
      </w:r>
      <w:r w:rsidR="00FB79AE" w:rsidRPr="005671C1">
        <w:rPr>
          <w:rFonts w:ascii="Times New Roman" w:hAnsi="Times New Roman" w:cs="Times New Roman"/>
          <w:sz w:val="24"/>
          <w:szCs w:val="24"/>
          <w:lang w:val="en-GB"/>
        </w:rPr>
        <w:t>an</w:t>
      </w:r>
      <w:r w:rsidR="00AA40A4" w:rsidRPr="005671C1">
        <w:rPr>
          <w:rFonts w:ascii="Times New Roman" w:hAnsi="Times New Roman" w:cs="Times New Roman"/>
          <w:sz w:val="24"/>
          <w:szCs w:val="24"/>
          <w:lang w:val="en-GB"/>
        </w:rPr>
        <w:t>y</w:t>
      </w:r>
      <w:r w:rsidR="00EB6485" w:rsidRPr="005671C1">
        <w:rPr>
          <w:rFonts w:ascii="Times New Roman" w:hAnsi="Times New Roman" w:cs="Times New Roman"/>
          <w:sz w:val="24"/>
          <w:szCs w:val="24"/>
          <w:lang w:val="en-GB"/>
        </w:rPr>
        <w:t xml:space="preserve"> ulterior </w:t>
      </w:r>
      <w:r w:rsidR="00331A00" w:rsidRPr="005671C1">
        <w:rPr>
          <w:rFonts w:ascii="Times New Roman" w:hAnsi="Times New Roman" w:cs="Times New Roman"/>
          <w:sz w:val="24"/>
          <w:szCs w:val="24"/>
          <w:lang w:val="en-GB"/>
        </w:rPr>
        <w:t xml:space="preserve">motive or </w:t>
      </w:r>
      <w:r w:rsidR="00EB6485" w:rsidRPr="005671C1">
        <w:rPr>
          <w:rFonts w:ascii="Times New Roman" w:hAnsi="Times New Roman" w:cs="Times New Roman"/>
          <w:sz w:val="24"/>
          <w:szCs w:val="24"/>
          <w:lang w:val="en-GB"/>
        </w:rPr>
        <w:t>purpose.</w:t>
      </w:r>
    </w:p>
    <w:p w:rsidR="00B353FF" w:rsidRPr="003E6CD9" w:rsidRDefault="00B353FF" w:rsidP="005671C1">
      <w:pPr>
        <w:pStyle w:val="Heading1"/>
        <w:spacing w:before="120" w:after="120" w:line="360" w:lineRule="auto"/>
        <w:rPr>
          <w:rFonts w:ascii="Times New Roman" w:hAnsi="Times New Roman" w:cs="Times New Roman"/>
          <w:color w:val="FF0000"/>
          <w:sz w:val="24"/>
          <w:szCs w:val="24"/>
          <w:lang w:val="en-GB"/>
        </w:rPr>
      </w:pPr>
      <w:r w:rsidRPr="003E6CD9">
        <w:rPr>
          <w:rFonts w:ascii="Times New Roman" w:hAnsi="Times New Roman" w:cs="Times New Roman"/>
          <w:color w:val="FF0000"/>
          <w:sz w:val="24"/>
          <w:szCs w:val="24"/>
          <w:lang w:val="en-GB"/>
        </w:rPr>
        <w:t>Summary and Conclusion</w:t>
      </w:r>
    </w:p>
    <w:p w:rsidR="00B353FF" w:rsidRPr="005671C1" w:rsidRDefault="00B353FF" w:rsidP="005671C1">
      <w:pPr>
        <w:spacing w:before="120" w:after="120" w:line="360" w:lineRule="auto"/>
        <w:rPr>
          <w:rFonts w:ascii="Times New Roman" w:hAnsi="Times New Roman" w:cs="Times New Roman"/>
          <w:sz w:val="24"/>
          <w:szCs w:val="24"/>
          <w:lang w:val="en-GB"/>
        </w:rPr>
      </w:pPr>
      <w:r w:rsidRPr="005671C1">
        <w:rPr>
          <w:rFonts w:ascii="Times New Roman" w:hAnsi="Times New Roman" w:cs="Times New Roman"/>
          <w:sz w:val="24"/>
          <w:szCs w:val="24"/>
          <w:lang w:val="en-GB"/>
        </w:rPr>
        <w:t xml:space="preserve">The last session of the workshop was devoted to </w:t>
      </w:r>
      <w:r w:rsidR="003E6CD9">
        <w:rPr>
          <w:rFonts w:ascii="Times New Roman" w:hAnsi="Times New Roman" w:cs="Times New Roman"/>
          <w:sz w:val="24"/>
          <w:szCs w:val="24"/>
          <w:lang w:val="en-GB"/>
        </w:rPr>
        <w:t>summarising the day-</w:t>
      </w:r>
      <w:r w:rsidRPr="005671C1">
        <w:rPr>
          <w:rFonts w:ascii="Times New Roman" w:hAnsi="Times New Roman" w:cs="Times New Roman"/>
          <w:sz w:val="24"/>
          <w:szCs w:val="24"/>
          <w:lang w:val="en-GB"/>
        </w:rPr>
        <w:t>long discussions and draw</w:t>
      </w:r>
      <w:r w:rsidR="003E6CD9">
        <w:rPr>
          <w:rFonts w:ascii="Times New Roman" w:hAnsi="Times New Roman" w:cs="Times New Roman"/>
          <w:sz w:val="24"/>
          <w:szCs w:val="24"/>
          <w:lang w:val="en-GB"/>
        </w:rPr>
        <w:t>ing</w:t>
      </w:r>
      <w:r w:rsidRPr="005671C1">
        <w:rPr>
          <w:rFonts w:ascii="Times New Roman" w:hAnsi="Times New Roman" w:cs="Times New Roman"/>
          <w:sz w:val="24"/>
          <w:szCs w:val="24"/>
          <w:lang w:val="en-GB"/>
        </w:rPr>
        <w:t xml:space="preserve"> some conclusions from it.</w:t>
      </w:r>
    </w:p>
    <w:p w:rsidR="00B353FF" w:rsidRPr="005671C1" w:rsidRDefault="00B353FF" w:rsidP="005671C1">
      <w:pPr>
        <w:spacing w:before="120" w:after="120" w:line="360" w:lineRule="auto"/>
        <w:rPr>
          <w:rFonts w:ascii="Times New Roman" w:hAnsi="Times New Roman" w:cs="Times New Roman"/>
          <w:sz w:val="24"/>
          <w:szCs w:val="24"/>
          <w:lang w:val="en-GB"/>
        </w:rPr>
      </w:pPr>
      <w:r w:rsidRPr="005671C1">
        <w:rPr>
          <w:rFonts w:ascii="Times New Roman" w:hAnsi="Times New Roman" w:cs="Times New Roman"/>
          <w:sz w:val="24"/>
          <w:szCs w:val="24"/>
          <w:lang w:val="en-GB"/>
        </w:rPr>
        <w:t>The moderator invit</w:t>
      </w:r>
      <w:r w:rsidR="00F41601" w:rsidRPr="005671C1">
        <w:rPr>
          <w:rFonts w:ascii="Times New Roman" w:hAnsi="Times New Roman" w:cs="Times New Roman"/>
          <w:sz w:val="24"/>
          <w:szCs w:val="24"/>
          <w:lang w:val="en-GB"/>
        </w:rPr>
        <w:t>ed</w:t>
      </w:r>
      <w:r w:rsidRPr="005671C1">
        <w:rPr>
          <w:rFonts w:ascii="Times New Roman" w:hAnsi="Times New Roman" w:cs="Times New Roman"/>
          <w:sz w:val="24"/>
          <w:szCs w:val="24"/>
          <w:lang w:val="en-GB"/>
        </w:rPr>
        <w:t xml:space="preserve"> responses to the idea of imposing liability on the shareholders and managers for the misuse of limited liability. </w:t>
      </w:r>
      <w:r w:rsidR="003E6CD9">
        <w:rPr>
          <w:rFonts w:ascii="Times New Roman" w:hAnsi="Times New Roman" w:cs="Times New Roman"/>
          <w:sz w:val="24"/>
          <w:szCs w:val="24"/>
          <w:lang w:val="en-GB"/>
        </w:rPr>
        <w:t xml:space="preserve"> </w:t>
      </w:r>
      <w:r w:rsidRPr="005671C1">
        <w:rPr>
          <w:rFonts w:ascii="Times New Roman" w:hAnsi="Times New Roman" w:cs="Times New Roman"/>
          <w:sz w:val="24"/>
          <w:szCs w:val="24"/>
          <w:lang w:val="en-GB"/>
        </w:rPr>
        <w:t xml:space="preserve">He also suggested </w:t>
      </w:r>
      <w:r w:rsidR="003E6CD9">
        <w:rPr>
          <w:rFonts w:ascii="Times New Roman" w:hAnsi="Times New Roman" w:cs="Times New Roman"/>
          <w:sz w:val="24"/>
          <w:szCs w:val="24"/>
          <w:lang w:val="en-GB"/>
        </w:rPr>
        <w:t>the institution of non-legally-</w:t>
      </w:r>
      <w:r w:rsidRPr="005671C1">
        <w:rPr>
          <w:rFonts w:ascii="Times New Roman" w:hAnsi="Times New Roman" w:cs="Times New Roman"/>
          <w:sz w:val="24"/>
          <w:szCs w:val="24"/>
          <w:lang w:val="en-GB"/>
        </w:rPr>
        <w:t xml:space="preserve">binding but ethical standards or industry standards under the corporate governance rules. </w:t>
      </w:r>
      <w:r w:rsidR="003E6CD9">
        <w:rPr>
          <w:rFonts w:ascii="Times New Roman" w:hAnsi="Times New Roman" w:cs="Times New Roman"/>
          <w:sz w:val="24"/>
          <w:szCs w:val="24"/>
          <w:lang w:val="en-GB"/>
        </w:rPr>
        <w:t xml:space="preserve"> </w:t>
      </w:r>
      <w:r w:rsidRPr="005671C1">
        <w:rPr>
          <w:rFonts w:ascii="Times New Roman" w:hAnsi="Times New Roman" w:cs="Times New Roman"/>
          <w:sz w:val="24"/>
          <w:szCs w:val="24"/>
          <w:lang w:val="en-GB"/>
        </w:rPr>
        <w:t xml:space="preserve">He wanted to know if the discussion could be enlarged to include trusts and </w:t>
      </w:r>
      <w:proofErr w:type="spellStart"/>
      <w:r w:rsidRPr="005671C1">
        <w:rPr>
          <w:rFonts w:ascii="Times New Roman" w:hAnsi="Times New Roman" w:cs="Times New Roman"/>
          <w:sz w:val="24"/>
          <w:szCs w:val="24"/>
          <w:lang w:val="en-GB"/>
        </w:rPr>
        <w:t>mutuals</w:t>
      </w:r>
      <w:proofErr w:type="spellEnd"/>
      <w:r w:rsidRPr="005671C1">
        <w:rPr>
          <w:rFonts w:ascii="Times New Roman" w:hAnsi="Times New Roman" w:cs="Times New Roman"/>
          <w:sz w:val="24"/>
          <w:szCs w:val="24"/>
          <w:lang w:val="en-GB"/>
        </w:rPr>
        <w:t xml:space="preserve"> as they too are reported to have been used inappropriately. </w:t>
      </w:r>
      <w:r w:rsidR="003E6CD9">
        <w:rPr>
          <w:rFonts w:ascii="Times New Roman" w:hAnsi="Times New Roman" w:cs="Times New Roman"/>
          <w:sz w:val="24"/>
          <w:szCs w:val="24"/>
          <w:lang w:val="en-GB"/>
        </w:rPr>
        <w:t xml:space="preserve"> </w:t>
      </w:r>
      <w:r w:rsidRPr="005671C1">
        <w:rPr>
          <w:rFonts w:ascii="Times New Roman" w:hAnsi="Times New Roman" w:cs="Times New Roman"/>
          <w:sz w:val="24"/>
          <w:szCs w:val="24"/>
          <w:lang w:val="en-GB"/>
        </w:rPr>
        <w:t xml:space="preserve">He asked participants to highlight whether there is any </w:t>
      </w:r>
      <w:proofErr w:type="spellStart"/>
      <w:r w:rsidR="003E6CD9" w:rsidRPr="003E6CD9">
        <w:rPr>
          <w:rFonts w:ascii="Times New Roman" w:hAnsi="Times New Roman" w:cs="Times New Roman"/>
          <w:sz w:val="24"/>
          <w:szCs w:val="24"/>
          <w:lang w:val="en-GB"/>
        </w:rPr>
        <w:t>Shari’ah</w:t>
      </w:r>
      <w:proofErr w:type="spellEnd"/>
      <w:r w:rsidR="003E6CD9">
        <w:rPr>
          <w:rFonts w:ascii="Times New Roman" w:hAnsi="Times New Roman" w:cs="Times New Roman"/>
          <w:sz w:val="24"/>
          <w:szCs w:val="24"/>
          <w:lang w:val="en-GB"/>
        </w:rPr>
        <w:t>-</w:t>
      </w:r>
      <w:r w:rsidRPr="005671C1">
        <w:rPr>
          <w:rFonts w:ascii="Times New Roman" w:hAnsi="Times New Roman" w:cs="Times New Roman"/>
          <w:sz w:val="24"/>
          <w:szCs w:val="24"/>
          <w:lang w:val="en-GB"/>
        </w:rPr>
        <w:t xml:space="preserve">specific suggestion and criteria or it is </w:t>
      </w:r>
      <w:r w:rsidR="00F41601" w:rsidRPr="005671C1">
        <w:rPr>
          <w:rFonts w:ascii="Times New Roman" w:hAnsi="Times New Roman" w:cs="Times New Roman"/>
          <w:sz w:val="24"/>
          <w:szCs w:val="24"/>
          <w:lang w:val="en-GB"/>
        </w:rPr>
        <w:t xml:space="preserve">acceptable </w:t>
      </w:r>
      <w:r w:rsidRPr="005671C1">
        <w:rPr>
          <w:rFonts w:ascii="Times New Roman" w:hAnsi="Times New Roman" w:cs="Times New Roman"/>
          <w:sz w:val="24"/>
          <w:szCs w:val="24"/>
          <w:lang w:val="en-GB"/>
        </w:rPr>
        <w:t xml:space="preserve">to work with the existing system. </w:t>
      </w:r>
      <w:r w:rsidR="003E6CD9">
        <w:rPr>
          <w:rFonts w:ascii="Times New Roman" w:hAnsi="Times New Roman" w:cs="Times New Roman"/>
          <w:sz w:val="24"/>
          <w:szCs w:val="24"/>
          <w:lang w:val="en-GB"/>
        </w:rPr>
        <w:t xml:space="preserve"> </w:t>
      </w:r>
      <w:r w:rsidRPr="005671C1">
        <w:rPr>
          <w:rFonts w:ascii="Times New Roman" w:hAnsi="Times New Roman" w:cs="Times New Roman"/>
          <w:sz w:val="24"/>
          <w:szCs w:val="24"/>
          <w:lang w:val="en-GB"/>
        </w:rPr>
        <w:t>He furthe</w:t>
      </w:r>
      <w:r w:rsidR="003E6CD9">
        <w:rPr>
          <w:rFonts w:ascii="Times New Roman" w:hAnsi="Times New Roman" w:cs="Times New Roman"/>
          <w:sz w:val="24"/>
          <w:szCs w:val="24"/>
          <w:lang w:val="en-GB"/>
        </w:rPr>
        <w:t>r asked participants their views on whether</w:t>
      </w:r>
      <w:r w:rsidRPr="005671C1">
        <w:rPr>
          <w:rFonts w:ascii="Times New Roman" w:hAnsi="Times New Roman" w:cs="Times New Roman"/>
          <w:sz w:val="24"/>
          <w:szCs w:val="24"/>
          <w:lang w:val="en-GB"/>
        </w:rPr>
        <w:t xml:space="preserve"> transparency in disclosure is a sufficient requirement to justify limited liability or whether the existence of a separate legal person underlying the concept of </w:t>
      </w:r>
      <w:proofErr w:type="spellStart"/>
      <w:r w:rsidRPr="007B7319">
        <w:rPr>
          <w:rFonts w:ascii="Times New Roman" w:hAnsi="Times New Roman" w:cs="Times New Roman"/>
          <w:i/>
          <w:sz w:val="24"/>
          <w:szCs w:val="24"/>
          <w:lang w:val="en-GB"/>
          <w:rPrChange w:id="54" w:author="nazimali" w:date="2015-03-09T06:57:00Z">
            <w:rPr>
              <w:rFonts w:ascii="Times New Roman" w:hAnsi="Times New Roman" w:cs="Times New Roman"/>
              <w:sz w:val="24"/>
              <w:szCs w:val="24"/>
              <w:lang w:val="en-GB"/>
            </w:rPr>
          </w:rPrChange>
        </w:rPr>
        <w:t>dhimmah</w:t>
      </w:r>
      <w:proofErr w:type="spellEnd"/>
      <w:r w:rsidRPr="005671C1">
        <w:rPr>
          <w:rFonts w:ascii="Times New Roman" w:hAnsi="Times New Roman" w:cs="Times New Roman"/>
          <w:sz w:val="24"/>
          <w:szCs w:val="24"/>
          <w:lang w:val="en-GB"/>
        </w:rPr>
        <w:t xml:space="preserve"> is also required as a basis and what is the logic behind the </w:t>
      </w:r>
      <w:proofErr w:type="spellStart"/>
      <w:r w:rsidR="003E6CD9" w:rsidRPr="003E6CD9">
        <w:rPr>
          <w:rFonts w:ascii="Times New Roman" w:hAnsi="Times New Roman" w:cs="Times New Roman"/>
          <w:sz w:val="24"/>
          <w:szCs w:val="24"/>
          <w:lang w:val="en-GB"/>
        </w:rPr>
        <w:t>Shari’ah</w:t>
      </w:r>
      <w:proofErr w:type="spellEnd"/>
      <w:r w:rsidRPr="003E6CD9">
        <w:rPr>
          <w:rFonts w:ascii="Times New Roman" w:hAnsi="Times New Roman" w:cs="Times New Roman"/>
          <w:sz w:val="24"/>
          <w:szCs w:val="24"/>
          <w:lang w:val="en-GB"/>
        </w:rPr>
        <w:t xml:space="preserve"> </w:t>
      </w:r>
      <w:r w:rsidRPr="005671C1">
        <w:rPr>
          <w:rFonts w:ascii="Times New Roman" w:hAnsi="Times New Roman" w:cs="Times New Roman"/>
          <w:sz w:val="24"/>
          <w:szCs w:val="24"/>
          <w:lang w:val="en-GB"/>
        </w:rPr>
        <w:t xml:space="preserve">acceptance of these notions. </w:t>
      </w:r>
      <w:r w:rsidR="003E6CD9">
        <w:rPr>
          <w:rFonts w:ascii="Times New Roman" w:hAnsi="Times New Roman" w:cs="Times New Roman"/>
          <w:sz w:val="24"/>
          <w:szCs w:val="24"/>
          <w:lang w:val="en-GB"/>
        </w:rPr>
        <w:t xml:space="preserve"> </w:t>
      </w:r>
      <w:r w:rsidRPr="005671C1">
        <w:rPr>
          <w:rFonts w:ascii="Times New Roman" w:hAnsi="Times New Roman" w:cs="Times New Roman"/>
          <w:sz w:val="24"/>
          <w:szCs w:val="24"/>
          <w:lang w:val="en-GB"/>
        </w:rPr>
        <w:t xml:space="preserve">What is the possibility under Islamic law of imposing additional obligations of disclosure? </w:t>
      </w:r>
      <w:r w:rsidR="003E6CD9">
        <w:rPr>
          <w:rFonts w:ascii="Times New Roman" w:hAnsi="Times New Roman" w:cs="Times New Roman"/>
          <w:sz w:val="24"/>
          <w:szCs w:val="24"/>
          <w:lang w:val="en-GB"/>
        </w:rPr>
        <w:t xml:space="preserve"> </w:t>
      </w:r>
      <w:r w:rsidRPr="005671C1">
        <w:rPr>
          <w:rFonts w:ascii="Times New Roman" w:hAnsi="Times New Roman" w:cs="Times New Roman"/>
          <w:sz w:val="24"/>
          <w:szCs w:val="24"/>
          <w:lang w:val="en-GB"/>
        </w:rPr>
        <w:t>Who will enforce them and in what context will they be enforceable?</w:t>
      </w:r>
    </w:p>
    <w:p w:rsidR="00B353FF" w:rsidRPr="005671C1" w:rsidRDefault="00B353FF" w:rsidP="005671C1">
      <w:pPr>
        <w:spacing w:before="120" w:after="120" w:line="360" w:lineRule="auto"/>
        <w:rPr>
          <w:rFonts w:ascii="Times New Roman" w:hAnsi="Times New Roman" w:cs="Times New Roman"/>
          <w:sz w:val="24"/>
          <w:szCs w:val="24"/>
          <w:lang w:val="en-GB"/>
        </w:rPr>
      </w:pPr>
      <w:r w:rsidRPr="005671C1">
        <w:rPr>
          <w:rFonts w:ascii="Times New Roman" w:hAnsi="Times New Roman" w:cs="Times New Roman"/>
          <w:sz w:val="24"/>
          <w:szCs w:val="24"/>
          <w:lang w:val="en-GB"/>
        </w:rPr>
        <w:t>P</w:t>
      </w:r>
      <w:r w:rsidR="003E6CD9">
        <w:rPr>
          <w:rFonts w:ascii="Times New Roman" w:hAnsi="Times New Roman" w:cs="Times New Roman"/>
          <w:sz w:val="24"/>
          <w:szCs w:val="24"/>
          <w:lang w:val="en-GB"/>
        </w:rPr>
        <w:t>articipants reacted to these</w:t>
      </w:r>
      <w:r w:rsidRPr="005671C1">
        <w:rPr>
          <w:rFonts w:ascii="Times New Roman" w:hAnsi="Times New Roman" w:cs="Times New Roman"/>
          <w:sz w:val="24"/>
          <w:szCs w:val="24"/>
          <w:lang w:val="en-GB"/>
        </w:rPr>
        <w:t xml:space="preserve"> queries in different manners. </w:t>
      </w:r>
      <w:r w:rsidR="003E6CD9">
        <w:rPr>
          <w:rFonts w:ascii="Times New Roman" w:hAnsi="Times New Roman" w:cs="Times New Roman"/>
          <w:sz w:val="24"/>
          <w:szCs w:val="24"/>
          <w:lang w:val="en-GB"/>
        </w:rPr>
        <w:t xml:space="preserve"> </w:t>
      </w:r>
      <w:r w:rsidRPr="005671C1">
        <w:rPr>
          <w:rFonts w:ascii="Times New Roman" w:hAnsi="Times New Roman" w:cs="Times New Roman"/>
          <w:sz w:val="24"/>
          <w:szCs w:val="24"/>
          <w:lang w:val="en-GB"/>
        </w:rPr>
        <w:t>One noted that any new</w:t>
      </w:r>
      <w:r w:rsidR="003E6CD9">
        <w:rPr>
          <w:rFonts w:ascii="Times New Roman" w:hAnsi="Times New Roman" w:cs="Times New Roman"/>
          <w:sz w:val="24"/>
          <w:szCs w:val="24"/>
          <w:lang w:val="en-GB"/>
        </w:rPr>
        <w:t xml:space="preserve"> structure that is developed</w:t>
      </w:r>
      <w:r w:rsidRPr="005671C1">
        <w:rPr>
          <w:rFonts w:ascii="Times New Roman" w:hAnsi="Times New Roman" w:cs="Times New Roman"/>
          <w:sz w:val="24"/>
          <w:szCs w:val="24"/>
          <w:lang w:val="en-GB"/>
        </w:rPr>
        <w:t xml:space="preserve"> is for a purpose</w:t>
      </w:r>
      <w:r w:rsidR="003E6CD9">
        <w:rPr>
          <w:rFonts w:ascii="Times New Roman" w:hAnsi="Times New Roman" w:cs="Times New Roman"/>
          <w:sz w:val="24"/>
          <w:szCs w:val="24"/>
          <w:lang w:val="en-GB"/>
        </w:rPr>
        <w:t>,</w:t>
      </w:r>
      <w:r w:rsidRPr="005671C1">
        <w:rPr>
          <w:rFonts w:ascii="Times New Roman" w:hAnsi="Times New Roman" w:cs="Times New Roman"/>
          <w:sz w:val="24"/>
          <w:szCs w:val="24"/>
          <w:lang w:val="en-GB"/>
        </w:rPr>
        <w:t xml:space="preserve"> but over a period it starts getting misused. </w:t>
      </w:r>
      <w:r w:rsidR="003E6CD9">
        <w:rPr>
          <w:rFonts w:ascii="Times New Roman" w:hAnsi="Times New Roman" w:cs="Times New Roman"/>
          <w:sz w:val="24"/>
          <w:szCs w:val="24"/>
          <w:lang w:val="en-GB"/>
        </w:rPr>
        <w:t xml:space="preserve"> T</w:t>
      </w:r>
      <w:r w:rsidRPr="005671C1">
        <w:rPr>
          <w:rFonts w:ascii="Times New Roman" w:hAnsi="Times New Roman" w:cs="Times New Roman"/>
          <w:sz w:val="24"/>
          <w:szCs w:val="24"/>
          <w:lang w:val="en-GB"/>
        </w:rPr>
        <w:t>he message is to remain vigilant</w:t>
      </w:r>
      <w:r w:rsidR="003E6CD9">
        <w:rPr>
          <w:rFonts w:ascii="Times New Roman" w:hAnsi="Times New Roman" w:cs="Times New Roman"/>
          <w:sz w:val="24"/>
          <w:szCs w:val="24"/>
          <w:lang w:val="en-GB"/>
        </w:rPr>
        <w:t>, therefore,</w:t>
      </w:r>
      <w:r w:rsidRPr="005671C1">
        <w:rPr>
          <w:rFonts w:ascii="Times New Roman" w:hAnsi="Times New Roman" w:cs="Times New Roman"/>
          <w:sz w:val="24"/>
          <w:szCs w:val="24"/>
          <w:lang w:val="en-GB"/>
        </w:rPr>
        <w:t xml:space="preserve"> as the issue is more of a regulatory than statutory nature. </w:t>
      </w:r>
      <w:r w:rsidR="003E6CD9">
        <w:rPr>
          <w:rFonts w:ascii="Times New Roman" w:hAnsi="Times New Roman" w:cs="Times New Roman"/>
          <w:sz w:val="24"/>
          <w:szCs w:val="24"/>
          <w:lang w:val="en-GB"/>
        </w:rPr>
        <w:t xml:space="preserve"> </w:t>
      </w:r>
      <w:r w:rsidRPr="005671C1">
        <w:rPr>
          <w:rFonts w:ascii="Times New Roman" w:hAnsi="Times New Roman" w:cs="Times New Roman"/>
          <w:sz w:val="24"/>
          <w:szCs w:val="24"/>
          <w:lang w:val="en-GB"/>
        </w:rPr>
        <w:t xml:space="preserve">Some others tried to cite real life examples. </w:t>
      </w:r>
      <w:r w:rsidR="003E6CD9">
        <w:rPr>
          <w:rFonts w:ascii="Times New Roman" w:hAnsi="Times New Roman" w:cs="Times New Roman"/>
          <w:sz w:val="24"/>
          <w:szCs w:val="24"/>
          <w:lang w:val="en-GB"/>
        </w:rPr>
        <w:t xml:space="preserve"> </w:t>
      </w:r>
      <w:r w:rsidRPr="005671C1">
        <w:rPr>
          <w:rFonts w:ascii="Times New Roman" w:hAnsi="Times New Roman" w:cs="Times New Roman"/>
          <w:sz w:val="24"/>
          <w:szCs w:val="24"/>
          <w:lang w:val="en-GB"/>
        </w:rPr>
        <w:t>For instance, Malaysians have a statutory provision for piercing the veil in case of tax evasion.</w:t>
      </w:r>
      <w:r w:rsidR="003E6CD9">
        <w:rPr>
          <w:rFonts w:ascii="Times New Roman" w:hAnsi="Times New Roman" w:cs="Times New Roman"/>
          <w:sz w:val="24"/>
          <w:szCs w:val="24"/>
          <w:lang w:val="en-GB"/>
        </w:rPr>
        <w:t xml:space="preserve"> </w:t>
      </w:r>
      <w:r w:rsidRPr="005671C1">
        <w:rPr>
          <w:rFonts w:ascii="Times New Roman" w:hAnsi="Times New Roman" w:cs="Times New Roman"/>
          <w:sz w:val="24"/>
          <w:szCs w:val="24"/>
          <w:lang w:val="en-GB"/>
        </w:rPr>
        <w:t xml:space="preserve"> </w:t>
      </w:r>
      <w:r w:rsidR="0081793F" w:rsidRPr="005671C1">
        <w:rPr>
          <w:rFonts w:ascii="Times New Roman" w:hAnsi="Times New Roman" w:cs="Times New Roman"/>
          <w:sz w:val="24"/>
          <w:szCs w:val="24"/>
          <w:lang w:val="en-GB"/>
        </w:rPr>
        <w:t>One participant</w:t>
      </w:r>
      <w:r w:rsidR="00785C7C" w:rsidRPr="005671C1">
        <w:rPr>
          <w:rFonts w:ascii="Times New Roman" w:hAnsi="Times New Roman" w:cs="Times New Roman"/>
          <w:sz w:val="24"/>
          <w:szCs w:val="24"/>
          <w:lang w:val="en-GB"/>
        </w:rPr>
        <w:t xml:space="preserve"> </w:t>
      </w:r>
      <w:r w:rsidRPr="005671C1">
        <w:rPr>
          <w:rFonts w:ascii="Times New Roman" w:hAnsi="Times New Roman" w:cs="Times New Roman"/>
          <w:sz w:val="24"/>
          <w:szCs w:val="24"/>
          <w:lang w:val="en-GB"/>
        </w:rPr>
        <w:t>highlighted the role of</w:t>
      </w:r>
      <w:r w:rsidR="003E6CD9">
        <w:rPr>
          <w:rFonts w:ascii="Times New Roman" w:hAnsi="Times New Roman" w:cs="Times New Roman"/>
          <w:sz w:val="24"/>
          <w:szCs w:val="24"/>
          <w:lang w:val="en-GB"/>
        </w:rPr>
        <w:t xml:space="preserve"> credit bureaus in providing</w:t>
      </w:r>
      <w:r w:rsidRPr="005671C1">
        <w:rPr>
          <w:rFonts w:ascii="Times New Roman" w:hAnsi="Times New Roman" w:cs="Times New Roman"/>
          <w:sz w:val="24"/>
          <w:szCs w:val="24"/>
          <w:lang w:val="en-GB"/>
        </w:rPr>
        <w:t xml:space="preserve"> disclosures and making available the necessary information about </w:t>
      </w:r>
      <w:r w:rsidR="003E6CD9">
        <w:rPr>
          <w:rFonts w:ascii="Times New Roman" w:hAnsi="Times New Roman" w:cs="Times New Roman"/>
          <w:sz w:val="24"/>
          <w:szCs w:val="24"/>
          <w:lang w:val="en-GB"/>
        </w:rPr>
        <w:t xml:space="preserve">the </w:t>
      </w:r>
      <w:r w:rsidRPr="005671C1">
        <w:rPr>
          <w:rFonts w:ascii="Times New Roman" w:hAnsi="Times New Roman" w:cs="Times New Roman"/>
          <w:sz w:val="24"/>
          <w:szCs w:val="24"/>
          <w:lang w:val="en-GB"/>
        </w:rPr>
        <w:t xml:space="preserve">creditworthiness of the borrower. </w:t>
      </w:r>
      <w:r w:rsidR="003E6CD9">
        <w:rPr>
          <w:rFonts w:ascii="Times New Roman" w:hAnsi="Times New Roman" w:cs="Times New Roman"/>
          <w:sz w:val="24"/>
          <w:szCs w:val="24"/>
          <w:lang w:val="en-GB"/>
        </w:rPr>
        <w:t xml:space="preserve"> </w:t>
      </w:r>
      <w:r w:rsidRPr="005671C1">
        <w:rPr>
          <w:rFonts w:ascii="Times New Roman" w:hAnsi="Times New Roman" w:cs="Times New Roman"/>
          <w:sz w:val="24"/>
          <w:szCs w:val="24"/>
          <w:lang w:val="en-GB"/>
        </w:rPr>
        <w:t xml:space="preserve">On the other hand some contended that </w:t>
      </w:r>
      <w:r w:rsidR="003E6CD9">
        <w:rPr>
          <w:rFonts w:ascii="Times New Roman" w:hAnsi="Times New Roman" w:cs="Times New Roman"/>
          <w:sz w:val="24"/>
          <w:szCs w:val="24"/>
          <w:lang w:val="en-GB"/>
        </w:rPr>
        <w:t xml:space="preserve">a </w:t>
      </w:r>
      <w:r w:rsidRPr="005671C1">
        <w:rPr>
          <w:rFonts w:ascii="Times New Roman" w:hAnsi="Times New Roman" w:cs="Times New Roman"/>
          <w:sz w:val="24"/>
          <w:szCs w:val="24"/>
          <w:lang w:val="en-GB"/>
        </w:rPr>
        <w:t>credit history is not available for all transaction</w:t>
      </w:r>
      <w:r w:rsidR="003E6CD9">
        <w:rPr>
          <w:rFonts w:ascii="Times New Roman" w:hAnsi="Times New Roman" w:cs="Times New Roman"/>
          <w:sz w:val="24"/>
          <w:szCs w:val="24"/>
          <w:lang w:val="en-GB"/>
        </w:rPr>
        <w:t>s</w:t>
      </w:r>
      <w:r w:rsidRPr="005671C1">
        <w:rPr>
          <w:rFonts w:ascii="Times New Roman" w:hAnsi="Times New Roman" w:cs="Times New Roman"/>
          <w:sz w:val="24"/>
          <w:szCs w:val="24"/>
          <w:lang w:val="en-GB"/>
        </w:rPr>
        <w:t xml:space="preserve"> and more importantly it is not accessible to all. </w:t>
      </w:r>
      <w:r w:rsidR="003E6CD9">
        <w:rPr>
          <w:rFonts w:ascii="Times New Roman" w:hAnsi="Times New Roman" w:cs="Times New Roman"/>
          <w:sz w:val="24"/>
          <w:szCs w:val="24"/>
          <w:lang w:val="en-GB"/>
        </w:rPr>
        <w:t xml:space="preserve"> </w:t>
      </w:r>
      <w:r w:rsidRPr="005671C1">
        <w:rPr>
          <w:rFonts w:ascii="Times New Roman" w:hAnsi="Times New Roman" w:cs="Times New Roman"/>
          <w:sz w:val="24"/>
          <w:szCs w:val="24"/>
          <w:lang w:val="en-GB"/>
        </w:rPr>
        <w:t xml:space="preserve">One </w:t>
      </w:r>
      <w:r w:rsidRPr="005671C1">
        <w:rPr>
          <w:rFonts w:ascii="Times New Roman" w:hAnsi="Times New Roman" w:cs="Times New Roman"/>
          <w:sz w:val="24"/>
          <w:szCs w:val="24"/>
          <w:lang w:val="en-GB"/>
        </w:rPr>
        <w:lastRenderedPageBreak/>
        <w:t xml:space="preserve">participant highlighting the </w:t>
      </w:r>
      <w:proofErr w:type="spellStart"/>
      <w:r w:rsidR="003E6CD9" w:rsidRPr="003E6CD9">
        <w:rPr>
          <w:rFonts w:ascii="Times New Roman" w:hAnsi="Times New Roman" w:cs="Times New Roman"/>
          <w:sz w:val="24"/>
          <w:szCs w:val="24"/>
          <w:lang w:val="en-GB"/>
        </w:rPr>
        <w:t>Shari’ah</w:t>
      </w:r>
      <w:proofErr w:type="spellEnd"/>
      <w:r w:rsidRPr="005671C1">
        <w:rPr>
          <w:rFonts w:ascii="Times New Roman" w:hAnsi="Times New Roman" w:cs="Times New Roman"/>
          <w:sz w:val="24"/>
          <w:szCs w:val="24"/>
          <w:lang w:val="en-GB"/>
        </w:rPr>
        <w:t xml:space="preserve"> asp</w:t>
      </w:r>
      <w:r w:rsidR="003E6CD9">
        <w:rPr>
          <w:rFonts w:ascii="Times New Roman" w:hAnsi="Times New Roman" w:cs="Times New Roman"/>
          <w:sz w:val="24"/>
          <w:szCs w:val="24"/>
          <w:lang w:val="en-GB"/>
        </w:rPr>
        <w:t>ect referred to a hadith describing</w:t>
      </w:r>
      <w:r w:rsidRPr="005671C1">
        <w:rPr>
          <w:rFonts w:ascii="Times New Roman" w:hAnsi="Times New Roman" w:cs="Times New Roman"/>
          <w:sz w:val="24"/>
          <w:szCs w:val="24"/>
          <w:lang w:val="en-GB"/>
        </w:rPr>
        <w:t xml:space="preserve"> delayed payment as </w:t>
      </w:r>
      <w:r w:rsidR="003E6CD9">
        <w:rPr>
          <w:rFonts w:ascii="Times New Roman" w:hAnsi="Times New Roman" w:cs="Times New Roman"/>
          <w:sz w:val="24"/>
          <w:szCs w:val="24"/>
          <w:lang w:val="en-GB"/>
        </w:rPr>
        <w:t>an injustice</w:t>
      </w:r>
      <w:r w:rsidRPr="005671C1">
        <w:rPr>
          <w:rFonts w:ascii="Times New Roman" w:hAnsi="Times New Roman" w:cs="Times New Roman"/>
          <w:sz w:val="24"/>
          <w:szCs w:val="24"/>
          <w:lang w:val="en-GB"/>
        </w:rPr>
        <w:t xml:space="preserve"> punishable by exposing the delinquent.</w:t>
      </w:r>
    </w:p>
    <w:p w:rsidR="00B353FF" w:rsidRPr="005671C1" w:rsidRDefault="00B353FF" w:rsidP="005671C1">
      <w:pPr>
        <w:spacing w:before="120" w:after="120" w:line="360" w:lineRule="auto"/>
        <w:rPr>
          <w:rFonts w:ascii="Times New Roman" w:hAnsi="Times New Roman" w:cs="Times New Roman"/>
          <w:sz w:val="24"/>
          <w:szCs w:val="24"/>
          <w:lang w:val="en-GB"/>
        </w:rPr>
      </w:pPr>
      <w:r w:rsidRPr="005671C1">
        <w:rPr>
          <w:rFonts w:ascii="Times New Roman" w:hAnsi="Times New Roman" w:cs="Times New Roman"/>
          <w:sz w:val="24"/>
          <w:szCs w:val="24"/>
          <w:lang w:val="en-GB"/>
        </w:rPr>
        <w:t xml:space="preserve">A suggestion was made to put some sort of restrictions on limited liability. </w:t>
      </w:r>
      <w:r w:rsidR="003E6CD9">
        <w:rPr>
          <w:rFonts w:ascii="Times New Roman" w:hAnsi="Times New Roman" w:cs="Times New Roman"/>
          <w:sz w:val="24"/>
          <w:szCs w:val="24"/>
          <w:lang w:val="en-GB"/>
        </w:rPr>
        <w:t xml:space="preserve"> </w:t>
      </w:r>
      <w:r w:rsidRPr="005671C1">
        <w:rPr>
          <w:rFonts w:ascii="Times New Roman" w:hAnsi="Times New Roman" w:cs="Times New Roman"/>
          <w:sz w:val="24"/>
          <w:szCs w:val="24"/>
          <w:lang w:val="en-GB"/>
        </w:rPr>
        <w:t xml:space="preserve">One participant tried to highlight the difference between natural factors leading to failure and fraudulent behaviour. </w:t>
      </w:r>
      <w:r w:rsidR="003E6CD9">
        <w:rPr>
          <w:rFonts w:ascii="Times New Roman" w:hAnsi="Times New Roman" w:cs="Times New Roman"/>
          <w:sz w:val="24"/>
          <w:szCs w:val="24"/>
          <w:lang w:val="en-GB"/>
        </w:rPr>
        <w:t xml:space="preserve"> </w:t>
      </w:r>
      <w:r w:rsidRPr="005671C1">
        <w:rPr>
          <w:rFonts w:ascii="Times New Roman" w:hAnsi="Times New Roman" w:cs="Times New Roman"/>
          <w:sz w:val="24"/>
          <w:szCs w:val="24"/>
          <w:lang w:val="en-GB"/>
        </w:rPr>
        <w:t xml:space="preserve">Another suggested providing incentives to those who are cautious in incurring obligations or taking too much risk. </w:t>
      </w:r>
      <w:r w:rsidR="003E6CD9">
        <w:rPr>
          <w:rFonts w:ascii="Times New Roman" w:hAnsi="Times New Roman" w:cs="Times New Roman"/>
          <w:sz w:val="24"/>
          <w:szCs w:val="24"/>
          <w:lang w:val="en-GB"/>
        </w:rPr>
        <w:t xml:space="preserve"> </w:t>
      </w:r>
      <w:r w:rsidRPr="005671C1">
        <w:rPr>
          <w:rFonts w:ascii="Times New Roman" w:hAnsi="Times New Roman" w:cs="Times New Roman"/>
          <w:sz w:val="24"/>
          <w:szCs w:val="24"/>
          <w:lang w:val="en-GB"/>
        </w:rPr>
        <w:t>To control the misdemeanour, especially in the context of overlev</w:t>
      </w:r>
      <w:r w:rsidR="003E6CD9">
        <w:rPr>
          <w:rFonts w:ascii="Times New Roman" w:hAnsi="Times New Roman" w:cs="Times New Roman"/>
          <w:sz w:val="24"/>
          <w:szCs w:val="24"/>
          <w:lang w:val="en-GB"/>
        </w:rPr>
        <w:t>eraged banks it was suggested that a</w:t>
      </w:r>
      <w:r w:rsidRPr="005671C1">
        <w:rPr>
          <w:rFonts w:ascii="Times New Roman" w:hAnsi="Times New Roman" w:cs="Times New Roman"/>
          <w:sz w:val="24"/>
          <w:szCs w:val="24"/>
          <w:lang w:val="en-GB"/>
        </w:rPr>
        <w:t xml:space="preserve"> look </w:t>
      </w:r>
      <w:r w:rsidR="003E6CD9">
        <w:rPr>
          <w:rFonts w:ascii="Times New Roman" w:hAnsi="Times New Roman" w:cs="Times New Roman"/>
          <w:sz w:val="24"/>
          <w:szCs w:val="24"/>
          <w:lang w:val="en-GB"/>
        </w:rPr>
        <w:t xml:space="preserve">should be taken </w:t>
      </w:r>
      <w:r w:rsidRPr="005671C1">
        <w:rPr>
          <w:rFonts w:ascii="Times New Roman" w:hAnsi="Times New Roman" w:cs="Times New Roman"/>
          <w:sz w:val="24"/>
          <w:szCs w:val="24"/>
          <w:lang w:val="en-GB"/>
        </w:rPr>
        <w:t>at the Ger</w:t>
      </w:r>
      <w:r w:rsidR="003E6CD9">
        <w:rPr>
          <w:rFonts w:ascii="Times New Roman" w:hAnsi="Times New Roman" w:cs="Times New Roman"/>
          <w:sz w:val="24"/>
          <w:szCs w:val="24"/>
          <w:lang w:val="en-GB"/>
        </w:rPr>
        <w:t>man mutual and cooperative bank</w:t>
      </w:r>
      <w:r w:rsidRPr="005671C1">
        <w:rPr>
          <w:rFonts w:ascii="Times New Roman" w:hAnsi="Times New Roman" w:cs="Times New Roman"/>
          <w:sz w:val="24"/>
          <w:szCs w:val="24"/>
          <w:lang w:val="en-GB"/>
        </w:rPr>
        <w:t xml:space="preserve"> model</w:t>
      </w:r>
      <w:r w:rsidR="003E6CD9">
        <w:rPr>
          <w:rFonts w:ascii="Times New Roman" w:hAnsi="Times New Roman" w:cs="Times New Roman"/>
          <w:sz w:val="24"/>
          <w:szCs w:val="24"/>
          <w:lang w:val="en-GB"/>
        </w:rPr>
        <w:t>,</w:t>
      </w:r>
      <w:r w:rsidRPr="005671C1">
        <w:rPr>
          <w:rFonts w:ascii="Times New Roman" w:hAnsi="Times New Roman" w:cs="Times New Roman"/>
          <w:sz w:val="24"/>
          <w:szCs w:val="24"/>
          <w:lang w:val="en-GB"/>
        </w:rPr>
        <w:t xml:space="preserve"> where shareholders could be made liable beyond their share capital. </w:t>
      </w:r>
      <w:r w:rsidR="003E6CD9">
        <w:rPr>
          <w:rFonts w:ascii="Times New Roman" w:hAnsi="Times New Roman" w:cs="Times New Roman"/>
          <w:sz w:val="24"/>
          <w:szCs w:val="24"/>
          <w:lang w:val="en-GB"/>
        </w:rPr>
        <w:t xml:space="preserve"> </w:t>
      </w:r>
      <w:r w:rsidRPr="005671C1">
        <w:rPr>
          <w:rFonts w:ascii="Times New Roman" w:hAnsi="Times New Roman" w:cs="Times New Roman"/>
          <w:sz w:val="24"/>
          <w:szCs w:val="24"/>
          <w:lang w:val="en-GB"/>
        </w:rPr>
        <w:t>The moderator highlighted Saudi corporate practices where shareholders are required to provide guarantee</w:t>
      </w:r>
      <w:r w:rsidR="003E6CD9">
        <w:rPr>
          <w:rFonts w:ascii="Times New Roman" w:hAnsi="Times New Roman" w:cs="Times New Roman"/>
          <w:sz w:val="24"/>
          <w:szCs w:val="24"/>
          <w:lang w:val="en-GB"/>
        </w:rPr>
        <w:t>s</w:t>
      </w:r>
      <w:r w:rsidRPr="005671C1">
        <w:rPr>
          <w:rFonts w:ascii="Times New Roman" w:hAnsi="Times New Roman" w:cs="Times New Roman"/>
          <w:sz w:val="24"/>
          <w:szCs w:val="24"/>
          <w:lang w:val="en-GB"/>
        </w:rPr>
        <w:t xml:space="preserve"> if th</w:t>
      </w:r>
      <w:r w:rsidR="003E6CD9">
        <w:rPr>
          <w:rFonts w:ascii="Times New Roman" w:hAnsi="Times New Roman" w:cs="Times New Roman"/>
          <w:sz w:val="24"/>
          <w:szCs w:val="24"/>
          <w:lang w:val="en-GB"/>
        </w:rPr>
        <w:t>eir company’s capital drops to one quarter</w:t>
      </w:r>
      <w:r w:rsidRPr="005671C1">
        <w:rPr>
          <w:rFonts w:ascii="Times New Roman" w:hAnsi="Times New Roman" w:cs="Times New Roman"/>
          <w:sz w:val="24"/>
          <w:szCs w:val="24"/>
          <w:lang w:val="en-GB"/>
        </w:rPr>
        <w:t xml:space="preserve"> of its total obligation. </w:t>
      </w:r>
      <w:r w:rsidR="003E6CD9">
        <w:rPr>
          <w:rFonts w:ascii="Times New Roman" w:hAnsi="Times New Roman" w:cs="Times New Roman"/>
          <w:sz w:val="24"/>
          <w:szCs w:val="24"/>
          <w:lang w:val="en-GB"/>
        </w:rPr>
        <w:t xml:space="preserve"> </w:t>
      </w:r>
      <w:r w:rsidRPr="005671C1">
        <w:rPr>
          <w:rFonts w:ascii="Times New Roman" w:hAnsi="Times New Roman" w:cs="Times New Roman"/>
          <w:sz w:val="24"/>
          <w:szCs w:val="24"/>
          <w:lang w:val="en-GB"/>
        </w:rPr>
        <w:t>One participant drew attenti</w:t>
      </w:r>
      <w:r w:rsidR="003E6CD9">
        <w:rPr>
          <w:rFonts w:ascii="Times New Roman" w:hAnsi="Times New Roman" w:cs="Times New Roman"/>
          <w:sz w:val="24"/>
          <w:szCs w:val="24"/>
          <w:lang w:val="en-GB"/>
        </w:rPr>
        <w:t>on to the new Malaysian Companie</w:t>
      </w:r>
      <w:r w:rsidRPr="005671C1">
        <w:rPr>
          <w:rFonts w:ascii="Times New Roman" w:hAnsi="Times New Roman" w:cs="Times New Roman"/>
          <w:sz w:val="24"/>
          <w:szCs w:val="24"/>
          <w:lang w:val="en-GB"/>
        </w:rPr>
        <w:t>s Act impo</w:t>
      </w:r>
      <w:r w:rsidR="003E6CD9">
        <w:rPr>
          <w:rFonts w:ascii="Times New Roman" w:hAnsi="Times New Roman" w:cs="Times New Roman"/>
          <w:sz w:val="24"/>
          <w:szCs w:val="24"/>
          <w:lang w:val="en-GB"/>
        </w:rPr>
        <w:t xml:space="preserve">sing higher duties on managers </w:t>
      </w:r>
      <w:r w:rsidRPr="005671C1">
        <w:rPr>
          <w:rFonts w:ascii="Times New Roman" w:hAnsi="Times New Roman" w:cs="Times New Roman"/>
          <w:sz w:val="24"/>
          <w:szCs w:val="24"/>
          <w:lang w:val="en-GB"/>
        </w:rPr>
        <w:t xml:space="preserve">and increasing shareholders’ responsibility.  </w:t>
      </w:r>
    </w:p>
    <w:p w:rsidR="00EB7B3D" w:rsidRPr="005671C1" w:rsidRDefault="00EB7B3D" w:rsidP="005671C1">
      <w:pPr>
        <w:pStyle w:val="bodytext"/>
        <w:spacing w:before="120" w:beforeAutospacing="0" w:after="120" w:afterAutospacing="0" w:line="360" w:lineRule="auto"/>
      </w:pPr>
      <w:r w:rsidRPr="005671C1">
        <w:t xml:space="preserve">One participant argued that the business known as the John Lewis Partnership in the United Kingdom could be a model for Islamic enterprises. </w:t>
      </w:r>
      <w:r w:rsidR="003E6CD9">
        <w:t xml:space="preserve"> </w:t>
      </w:r>
      <w:r w:rsidRPr="005671C1">
        <w:t xml:space="preserve">John Lewis is owned on trust for the benefit of its members. </w:t>
      </w:r>
      <w:r w:rsidR="003E6CD9">
        <w:t xml:space="preserve"> </w:t>
      </w:r>
      <w:r w:rsidRPr="005671C1">
        <w:t xml:space="preserve">Every employee of John Lewis becomes a member on the day they join. </w:t>
      </w:r>
      <w:r w:rsidR="003E6CD9">
        <w:t xml:space="preserve"> </w:t>
      </w:r>
      <w:r w:rsidR="00142431">
        <w:t>The trustee of the s</w:t>
      </w:r>
      <w:r w:rsidRPr="005671C1">
        <w:t xml:space="preserve">ettlements is </w:t>
      </w:r>
      <w:r w:rsidR="00142431">
        <w:t xml:space="preserve">the </w:t>
      </w:r>
      <w:r w:rsidRPr="005671C1">
        <w:t xml:space="preserve">John Lewis Partnership Trust Limited. </w:t>
      </w:r>
      <w:r w:rsidR="00142431">
        <w:t xml:space="preserve"> </w:t>
      </w:r>
      <w:r w:rsidRPr="005671C1">
        <w:t>Its chair</w:t>
      </w:r>
      <w:r w:rsidR="00142431">
        <w:t>man is the partnership chairman</w:t>
      </w:r>
      <w:r w:rsidRPr="005671C1">
        <w:t xml:space="preserve"> and its other directors are the deputy chairmen. </w:t>
      </w:r>
      <w:r w:rsidR="00142431">
        <w:t xml:space="preserve"> </w:t>
      </w:r>
      <w:r w:rsidRPr="005671C1">
        <w:t>The Partnership is governed according to a written constitution</w:t>
      </w:r>
      <w:r w:rsidR="00142431">
        <w:t>,</w:t>
      </w:r>
      <w:r w:rsidRPr="005671C1">
        <w:t xml:space="preserve"> which is subordinate to </w:t>
      </w:r>
      <w:r w:rsidR="00142431">
        <w:t>and must not conflict with the s</w:t>
      </w:r>
      <w:r w:rsidRPr="005671C1">
        <w:t xml:space="preserve">ettlements. </w:t>
      </w:r>
      <w:r w:rsidR="00142431">
        <w:t xml:space="preserve"> </w:t>
      </w:r>
      <w:r w:rsidRPr="005671C1">
        <w:t xml:space="preserve">Power in the partnership is shared between three governing authorities: the Partnership Council, the Partnership Board and the Chairman. </w:t>
      </w:r>
      <w:r w:rsidR="00142431">
        <w:t xml:space="preserve"> </w:t>
      </w:r>
      <w:r w:rsidRPr="005671C1">
        <w:t xml:space="preserve">Profits are used to sustain commercial vitality and distribute to the members. </w:t>
      </w:r>
      <w:r w:rsidR="00142431">
        <w:t xml:space="preserve"> </w:t>
      </w:r>
      <w:r w:rsidRPr="005671C1">
        <w:t xml:space="preserve">Each year every employee receives a percentage of their salary as a bonus. </w:t>
      </w:r>
      <w:r w:rsidR="00142431">
        <w:t xml:space="preserve"> </w:t>
      </w:r>
      <w:r w:rsidRPr="005671C1">
        <w:t>The company also provides benefits such as holiday houses</w:t>
      </w:r>
      <w:r w:rsidR="00142431">
        <w:t xml:space="preserve"> that</w:t>
      </w:r>
      <w:r w:rsidRPr="005671C1">
        <w:t xml:space="preserve"> the partnership maintains. </w:t>
      </w:r>
      <w:r w:rsidR="00142431">
        <w:t xml:space="preserve"> </w:t>
      </w:r>
      <w:r w:rsidRPr="005671C1">
        <w:t xml:space="preserve">Employees who have worked at the company for 10 years or more also continue to receive benefits after they retire such as 20% off John Lewis products. </w:t>
      </w:r>
      <w:r w:rsidR="00142431">
        <w:t xml:space="preserve"> </w:t>
      </w:r>
      <w:r w:rsidRPr="005671C1">
        <w:t xml:space="preserve">The John Lewis partnership with its happy customers, employees and management may be what we would want </w:t>
      </w:r>
      <w:proofErr w:type="spellStart"/>
      <w:r w:rsidR="00142431" w:rsidRPr="00142431">
        <w:t>Shari’ah</w:t>
      </w:r>
      <w:proofErr w:type="spellEnd"/>
      <w:r w:rsidR="00142431">
        <w:rPr>
          <w:i/>
        </w:rPr>
        <w:t xml:space="preserve"> </w:t>
      </w:r>
      <w:r w:rsidRPr="005671C1">
        <w:t xml:space="preserve">businesses to consider as a model. </w:t>
      </w:r>
    </w:p>
    <w:p w:rsidR="00EB6485" w:rsidRDefault="00B353FF" w:rsidP="005671C1">
      <w:pPr>
        <w:pStyle w:val="bodytext"/>
        <w:spacing w:before="120" w:beforeAutospacing="0" w:after="120" w:afterAutospacing="0" w:line="360" w:lineRule="auto"/>
      </w:pPr>
      <w:r w:rsidRPr="005671C1">
        <w:t xml:space="preserve">Looking from another perspective it was observed by participants that </w:t>
      </w:r>
      <w:r w:rsidR="00142431">
        <w:t xml:space="preserve">the </w:t>
      </w:r>
      <w:r w:rsidRPr="005671C1">
        <w:t xml:space="preserve">current financial </w:t>
      </w:r>
      <w:r w:rsidR="0081793F" w:rsidRPr="005671C1">
        <w:t xml:space="preserve">system has </w:t>
      </w:r>
      <w:r w:rsidRPr="005671C1">
        <w:t xml:space="preserve">a deep influence on the capital structure </w:t>
      </w:r>
      <w:r w:rsidR="0081793F" w:rsidRPr="005671C1">
        <w:t xml:space="preserve">used by companies. </w:t>
      </w:r>
      <w:r w:rsidR="00142431">
        <w:t xml:space="preserve"> </w:t>
      </w:r>
      <w:r w:rsidRPr="005671C1">
        <w:t xml:space="preserve">Since debt is made cheaper than equity, it is unlikely that </w:t>
      </w:r>
      <w:r w:rsidR="0081793F" w:rsidRPr="005671C1">
        <w:t xml:space="preserve">reliance on debt </w:t>
      </w:r>
      <w:r w:rsidRPr="005671C1">
        <w:t xml:space="preserve">will change unless </w:t>
      </w:r>
      <w:r w:rsidR="0081793F" w:rsidRPr="005671C1">
        <w:t>equity and debt are brought to a level playing field.  Th</w:t>
      </w:r>
      <w:r w:rsidR="00F41601" w:rsidRPr="005671C1">
        <w:t>e</w:t>
      </w:r>
      <w:r w:rsidR="0081793F" w:rsidRPr="005671C1">
        <w:t xml:space="preserve"> </w:t>
      </w:r>
      <w:r w:rsidR="00785C7C" w:rsidRPr="005671C1">
        <w:t>systematic</w:t>
      </w:r>
      <w:r w:rsidR="0081793F" w:rsidRPr="005671C1">
        <w:t xml:space="preserve"> preference of debt over equity </w:t>
      </w:r>
      <w:r w:rsidR="00880D59" w:rsidRPr="005671C1">
        <w:t xml:space="preserve">runs like an </w:t>
      </w:r>
      <w:r w:rsidR="0081793F" w:rsidRPr="005671C1">
        <w:t xml:space="preserve">underlying theme behind abuse of limited liability. </w:t>
      </w:r>
    </w:p>
    <w:p w:rsidR="001D6E45" w:rsidRPr="001D6E45" w:rsidRDefault="001D6E45" w:rsidP="005671C1">
      <w:pPr>
        <w:pStyle w:val="bodytext"/>
        <w:spacing w:before="120" w:beforeAutospacing="0" w:after="120" w:afterAutospacing="0" w:line="360" w:lineRule="auto"/>
        <w:rPr>
          <w:color w:val="548DD4" w:themeColor="text2" w:themeTint="99"/>
        </w:rPr>
      </w:pPr>
      <w:r w:rsidRPr="001D6E45">
        <w:rPr>
          <w:color w:val="548DD4" w:themeColor="text2" w:themeTint="99"/>
        </w:rPr>
        <w:t xml:space="preserve">Boxed </w:t>
      </w:r>
      <w:proofErr w:type="spellStart"/>
      <w:r w:rsidRPr="001D6E45">
        <w:rPr>
          <w:color w:val="548DD4" w:themeColor="text2" w:themeTint="99"/>
        </w:rPr>
        <w:t>biog</w:t>
      </w:r>
      <w:proofErr w:type="spellEnd"/>
      <w:r w:rsidRPr="001D6E45">
        <w:rPr>
          <w:color w:val="548DD4" w:themeColor="text2" w:themeTint="99"/>
        </w:rPr>
        <w:t xml:space="preserve"> with pic</w:t>
      </w:r>
    </w:p>
    <w:p w:rsidR="001D6E45" w:rsidRPr="00A916D8" w:rsidRDefault="001D6E45" w:rsidP="001D6E45">
      <w:pPr>
        <w:spacing w:before="120" w:after="120" w:line="360" w:lineRule="auto"/>
        <w:rPr>
          <w:rFonts w:ascii="Times New Roman" w:hAnsi="Times New Roman"/>
        </w:rPr>
      </w:pPr>
      <w:r w:rsidRPr="00A916D8">
        <w:rPr>
          <w:rFonts w:ascii="Times New Roman" w:hAnsi="Times New Roman"/>
        </w:rPr>
        <w:lastRenderedPageBreak/>
        <w:t>S</w:t>
      </w:r>
      <w:r>
        <w:rPr>
          <w:rFonts w:ascii="Times New Roman" w:hAnsi="Times New Roman"/>
        </w:rPr>
        <w:t xml:space="preserve">. Nazim Ali, now </w:t>
      </w:r>
      <w:r w:rsidRPr="001D6E45">
        <w:rPr>
          <w:rFonts w:ascii="Times New Roman" w:hAnsi="Times New Roman" w:cs="Times New Roman"/>
          <w:sz w:val="24"/>
          <w:szCs w:val="24"/>
          <w:lang w:val="en-GB"/>
        </w:rPr>
        <w:t>Professor and Director</w:t>
      </w:r>
      <w:r w:rsidRPr="001D6E45">
        <w:rPr>
          <w:rFonts w:ascii="Times New Roman" w:hAnsi="Times New Roman" w:cs="Times New Roman"/>
          <w:i/>
          <w:sz w:val="24"/>
          <w:szCs w:val="24"/>
          <w:lang w:val="en-GB"/>
        </w:rPr>
        <w:t xml:space="preserve">, </w:t>
      </w:r>
      <w:r w:rsidRPr="001D6E45">
        <w:rPr>
          <w:rFonts w:ascii="Times New Roman" w:hAnsi="Times New Roman" w:cs="Times New Roman"/>
          <w:sz w:val="24"/>
          <w:szCs w:val="24"/>
          <w:lang w:val="en-GB"/>
        </w:rPr>
        <w:t>Centre for Islamic Economics and Finance</w:t>
      </w:r>
      <w:r w:rsidRPr="001D6E45">
        <w:rPr>
          <w:rFonts w:ascii="Times New Roman" w:hAnsi="Times New Roman" w:cs="Times New Roman"/>
          <w:i/>
          <w:sz w:val="24"/>
          <w:szCs w:val="24"/>
          <w:lang w:val="en-GB"/>
        </w:rPr>
        <w:t xml:space="preserve">, </w:t>
      </w:r>
      <w:r w:rsidRPr="001D6E45">
        <w:rPr>
          <w:rFonts w:ascii="Times New Roman" w:hAnsi="Times New Roman" w:cs="Times New Roman"/>
          <w:sz w:val="24"/>
          <w:szCs w:val="24"/>
          <w:lang w:val="en-GB"/>
        </w:rPr>
        <w:t xml:space="preserve">Qatar Faculty of Islamic Studies, </w:t>
      </w:r>
      <w:proofErr w:type="spellStart"/>
      <w:r w:rsidRPr="001D6E45">
        <w:rPr>
          <w:rFonts w:ascii="Times New Roman" w:hAnsi="Times New Roman" w:cs="Times New Roman"/>
          <w:sz w:val="24"/>
          <w:szCs w:val="24"/>
          <w:lang w:val="en-GB"/>
        </w:rPr>
        <w:t>Hamad</w:t>
      </w:r>
      <w:proofErr w:type="spellEnd"/>
      <w:r w:rsidRPr="001D6E45">
        <w:rPr>
          <w:rFonts w:ascii="Times New Roman" w:hAnsi="Times New Roman" w:cs="Times New Roman"/>
          <w:sz w:val="24"/>
          <w:szCs w:val="24"/>
          <w:lang w:val="en-GB"/>
        </w:rPr>
        <w:t xml:space="preserve"> Bin </w:t>
      </w:r>
      <w:proofErr w:type="spellStart"/>
      <w:r w:rsidRPr="001D6E45">
        <w:rPr>
          <w:rFonts w:ascii="Times New Roman" w:hAnsi="Times New Roman" w:cs="Times New Roman"/>
          <w:sz w:val="24"/>
          <w:szCs w:val="24"/>
          <w:lang w:val="en-GB"/>
        </w:rPr>
        <w:t>Khalifa</w:t>
      </w:r>
      <w:proofErr w:type="spellEnd"/>
      <w:r w:rsidRPr="001D6E45">
        <w:rPr>
          <w:rFonts w:ascii="Times New Roman" w:hAnsi="Times New Roman" w:cs="Times New Roman"/>
          <w:sz w:val="24"/>
          <w:szCs w:val="24"/>
          <w:lang w:val="en-GB"/>
        </w:rPr>
        <w:t xml:space="preserve"> University</w:t>
      </w:r>
      <w:r>
        <w:rPr>
          <w:rFonts w:ascii="Times New Roman" w:hAnsi="Times New Roman" w:cs="Times New Roman"/>
          <w:sz w:val="24"/>
          <w:szCs w:val="24"/>
          <w:lang w:val="en-GB"/>
        </w:rPr>
        <w:t>, was</w:t>
      </w:r>
      <w:r>
        <w:rPr>
          <w:rFonts w:ascii="Times New Roman" w:hAnsi="Times New Roman"/>
        </w:rPr>
        <w:t xml:space="preserve"> the</w:t>
      </w:r>
      <w:r w:rsidRPr="00A916D8">
        <w:rPr>
          <w:rFonts w:ascii="Times New Roman" w:hAnsi="Times New Roman"/>
        </w:rPr>
        <w:t xml:space="preserve"> Director of the Islamic Finance Project (IFP) at Harvard Law </w:t>
      </w:r>
      <w:r>
        <w:rPr>
          <w:rFonts w:ascii="Times New Roman" w:hAnsi="Times New Roman"/>
        </w:rPr>
        <w:t>School, Harvard University from</w:t>
      </w:r>
      <w:r w:rsidRPr="00A916D8">
        <w:rPr>
          <w:rFonts w:ascii="Times New Roman" w:hAnsi="Times New Roman"/>
        </w:rPr>
        <w:t xml:space="preserve"> 1995</w:t>
      </w:r>
      <w:r>
        <w:rPr>
          <w:rFonts w:ascii="Times New Roman" w:hAnsi="Times New Roman"/>
        </w:rPr>
        <w:t xml:space="preserve"> until 2014</w:t>
      </w:r>
      <w:r w:rsidRPr="00A916D8">
        <w:rPr>
          <w:rFonts w:ascii="Times New Roman" w:hAnsi="Times New Roman"/>
        </w:rPr>
        <w:t xml:space="preserve">.  For the last thirty years, he has focused his research efforts exclusively </w:t>
      </w:r>
      <w:r>
        <w:rPr>
          <w:rFonts w:ascii="Times New Roman" w:hAnsi="Times New Roman"/>
        </w:rPr>
        <w:t xml:space="preserve">on the field of Islamic finance. </w:t>
      </w:r>
      <w:r w:rsidRPr="00A916D8">
        <w:rPr>
          <w:rFonts w:ascii="Times New Roman" w:hAnsi="Times New Roman"/>
        </w:rPr>
        <w:t xml:space="preserve"> He h</w:t>
      </w:r>
      <w:r>
        <w:rPr>
          <w:rFonts w:ascii="Times New Roman" w:hAnsi="Times New Roman"/>
        </w:rPr>
        <w:t>as played a lead role in organis</w:t>
      </w:r>
      <w:r w:rsidRPr="00A916D8">
        <w:rPr>
          <w:rFonts w:ascii="Times New Roman" w:hAnsi="Times New Roman"/>
        </w:rPr>
        <w:t xml:space="preserve">ing several conferences, workshops and symposia, including </w:t>
      </w:r>
      <w:r>
        <w:rPr>
          <w:rFonts w:ascii="Times New Roman" w:hAnsi="Times New Roman"/>
        </w:rPr>
        <w:t xml:space="preserve">the </w:t>
      </w:r>
      <w:r w:rsidRPr="00A916D8">
        <w:rPr>
          <w:rFonts w:ascii="Times New Roman" w:hAnsi="Times New Roman"/>
        </w:rPr>
        <w:t>Harvard Unive</w:t>
      </w:r>
      <w:r>
        <w:rPr>
          <w:rFonts w:ascii="Times New Roman" w:hAnsi="Times New Roman"/>
        </w:rPr>
        <w:t xml:space="preserve">rsity Forum on Islamic Finance </w:t>
      </w:r>
      <w:r w:rsidRPr="00A916D8">
        <w:rPr>
          <w:rFonts w:ascii="Times New Roman" w:hAnsi="Times New Roman"/>
        </w:rPr>
        <w:t xml:space="preserve">and the annual workshop at the London School of Economics. </w:t>
      </w:r>
      <w:r>
        <w:rPr>
          <w:rFonts w:ascii="Times New Roman" w:hAnsi="Times New Roman"/>
        </w:rPr>
        <w:t xml:space="preserve"> </w:t>
      </w:r>
      <w:r w:rsidRPr="00A916D8">
        <w:rPr>
          <w:rFonts w:ascii="Times New Roman" w:hAnsi="Times New Roman"/>
        </w:rPr>
        <w:t xml:space="preserve">He </w:t>
      </w:r>
      <w:r>
        <w:rPr>
          <w:rFonts w:ascii="Times New Roman" w:hAnsi="Times New Roman"/>
        </w:rPr>
        <w:t xml:space="preserve">also </w:t>
      </w:r>
      <w:r w:rsidRPr="00A916D8">
        <w:rPr>
          <w:rFonts w:ascii="Times New Roman" w:hAnsi="Times New Roman"/>
        </w:rPr>
        <w:t xml:space="preserve">led the effort that resulted in the publication </w:t>
      </w:r>
      <w:r>
        <w:rPr>
          <w:rFonts w:ascii="Times New Roman" w:hAnsi="Times New Roman"/>
        </w:rPr>
        <w:t xml:space="preserve">of </w:t>
      </w:r>
      <w:r w:rsidRPr="00A916D8">
        <w:rPr>
          <w:rFonts w:ascii="Times New Roman" w:hAnsi="Times New Roman"/>
        </w:rPr>
        <w:t>the world</w:t>
      </w:r>
      <w:r>
        <w:rPr>
          <w:rFonts w:ascii="Times New Roman" w:hAnsi="Times New Roman"/>
        </w:rPr>
        <w:t>’s</w:t>
      </w:r>
      <w:r w:rsidRPr="00A916D8">
        <w:rPr>
          <w:rFonts w:ascii="Times New Roman" w:hAnsi="Times New Roman"/>
        </w:rPr>
        <w:t xml:space="preserve"> first academic software database covering the Islamic finance sector, the IFP </w:t>
      </w:r>
      <w:proofErr w:type="spellStart"/>
      <w:r w:rsidRPr="00A916D8">
        <w:rPr>
          <w:rFonts w:ascii="Times New Roman" w:hAnsi="Times New Roman"/>
          <w:i/>
          <w:iCs/>
        </w:rPr>
        <w:t>DataBank</w:t>
      </w:r>
      <w:proofErr w:type="spellEnd"/>
      <w:r>
        <w:rPr>
          <w:rFonts w:ascii="Times New Roman" w:hAnsi="Times New Roman"/>
        </w:rPr>
        <w:t xml:space="preserve"> </w:t>
      </w:r>
      <w:del w:id="55" w:author="nazimali" w:date="2015-03-09T06:58:00Z">
        <w:r w:rsidDel="007B7319">
          <w:rPr>
            <w:rFonts w:ascii="Times New Roman" w:hAnsi="Times New Roman"/>
          </w:rPr>
          <w:delText>(</w:delText>
        </w:r>
      </w:del>
      <w:ins w:id="56" w:author="nazimali" w:date="2015-03-09T06:58:00Z">
        <w:r w:rsidR="007B7319">
          <w:rPr>
            <w:rFonts w:ascii="Times New Roman" w:hAnsi="Times New Roman"/>
          </w:rPr>
          <w:fldChar w:fldCharType="begin"/>
        </w:r>
        <w:r w:rsidR="007B7319">
          <w:rPr>
            <w:rFonts w:ascii="Times New Roman" w:hAnsi="Times New Roman"/>
          </w:rPr>
          <w:instrText xml:space="preserve"> HYPERLINK "" </w:instrText>
        </w:r>
        <w:r w:rsidR="007B7319">
          <w:rPr>
            <w:rFonts w:ascii="Times New Roman" w:hAnsi="Times New Roman"/>
          </w:rPr>
          <w:fldChar w:fldCharType="separate"/>
        </w:r>
      </w:ins>
      <w:del w:id="57" w:author="nazimali" w:date="2015-03-09T06:58:00Z">
        <w:r w:rsidR="007B7319" w:rsidRPr="004915A5" w:rsidDel="007B7319">
          <w:rPr>
            <w:rStyle w:val="Hyperlink"/>
            <w:rFonts w:ascii="Times New Roman" w:hAnsi="Times New Roman"/>
          </w:rPr>
          <w:delText>http://ifp.law.harvard.edu</w:delText>
        </w:r>
      </w:del>
      <w:ins w:id="58" w:author="nazimali" w:date="2015-03-09T06:58:00Z">
        <w:r w:rsidR="007B7319">
          <w:rPr>
            <w:rFonts w:ascii="Times New Roman" w:hAnsi="Times New Roman"/>
          </w:rPr>
          <w:fldChar w:fldCharType="end"/>
        </w:r>
      </w:ins>
      <w:del w:id="59" w:author="nazimali" w:date="2015-03-09T06:58:00Z">
        <w:r w:rsidDel="007B7319">
          <w:rPr>
            <w:rFonts w:ascii="Times New Roman" w:hAnsi="Times New Roman"/>
          </w:rPr>
          <w:delText>).</w:delText>
        </w:r>
      </w:del>
      <w:ins w:id="60" w:author="nazimali" w:date="2015-03-09T06:58:00Z">
        <w:r w:rsidR="007B7319">
          <w:rPr>
            <w:rFonts w:ascii="Times New Roman" w:hAnsi="Times New Roman"/>
          </w:rPr>
          <w:t xml:space="preserve"> </w:t>
        </w:r>
      </w:ins>
      <w:ins w:id="61" w:author="nazimali" w:date="2015-03-09T06:59:00Z">
        <w:r w:rsidR="007B7319" w:rsidRPr="007B7319">
          <w:rPr>
            <w:rFonts w:ascii="Times New Roman" w:hAnsi="Times New Roman"/>
          </w:rPr>
          <w:t>http://www.ifpprogram.com/</w:t>
        </w:r>
      </w:ins>
    </w:p>
    <w:p w:rsidR="001D6E45" w:rsidRPr="001D6E45" w:rsidRDefault="001D6E45" w:rsidP="005671C1">
      <w:pPr>
        <w:pStyle w:val="bodytext"/>
        <w:spacing w:before="120" w:beforeAutospacing="0" w:after="120" w:afterAutospacing="0" w:line="360" w:lineRule="auto"/>
        <w:rPr>
          <w:color w:val="548DD4" w:themeColor="text2" w:themeTint="99"/>
        </w:rPr>
      </w:pPr>
      <w:r w:rsidRPr="001D6E45">
        <w:rPr>
          <w:color w:val="548DD4" w:themeColor="text2" w:themeTint="99"/>
        </w:rPr>
        <w:t>I am aiming for 4 pages.  You can use the highlighted quotes as needed.</w:t>
      </w:r>
      <w:bookmarkStart w:id="62" w:name="_GoBack"/>
      <w:bookmarkEnd w:id="62"/>
    </w:p>
    <w:sectPr w:rsidR="001D6E45" w:rsidRPr="001D6E45" w:rsidSect="00DD20DB">
      <w:footerReference w:type="default" r:id="rId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FA7" w:rsidRDefault="004C7FA7" w:rsidP="00F52672">
      <w:pPr>
        <w:spacing w:after="0" w:line="240" w:lineRule="auto"/>
      </w:pPr>
      <w:r>
        <w:separator/>
      </w:r>
    </w:p>
  </w:endnote>
  <w:endnote w:type="continuationSeparator" w:id="0">
    <w:p w:rsidR="004C7FA7" w:rsidRDefault="004C7FA7" w:rsidP="00F52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32B" w:rsidRDefault="008363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FA7" w:rsidRDefault="004C7FA7" w:rsidP="00F52672">
      <w:pPr>
        <w:spacing w:after="0" w:line="240" w:lineRule="auto"/>
      </w:pPr>
      <w:r>
        <w:separator/>
      </w:r>
    </w:p>
  </w:footnote>
  <w:footnote w:type="continuationSeparator" w:id="0">
    <w:p w:rsidR="004C7FA7" w:rsidRDefault="004C7FA7" w:rsidP="00F52672">
      <w:pPr>
        <w:spacing w:after="0" w:line="240" w:lineRule="auto"/>
      </w:pPr>
      <w:r>
        <w:continuationSeparator/>
      </w:r>
    </w:p>
  </w:footnote>
  <w:footnote w:id="1">
    <w:p w:rsidR="00D32C07" w:rsidRPr="00D32C07" w:rsidRDefault="00D32C07" w:rsidP="00D32C07">
      <w:pPr>
        <w:pStyle w:val="FootnoteText"/>
        <w:jc w:val="both"/>
        <w:rPr>
          <w:lang w:val="en-US"/>
        </w:rPr>
      </w:pPr>
      <w:r>
        <w:rPr>
          <w:rStyle w:val="FootnoteReference"/>
        </w:rPr>
        <w:footnoteRef/>
      </w:r>
      <w:r>
        <w:t xml:space="preserve"> </w:t>
      </w:r>
      <w:r w:rsidRPr="00EB477D">
        <w:rPr>
          <w:rFonts w:ascii="Times New Roman" w:hAnsi="Times New Roman" w:cs="Times New Roman"/>
          <w:sz w:val="16"/>
          <w:szCs w:val="16"/>
          <w:lang w:val="en-US"/>
        </w:rPr>
        <w:t xml:space="preserve">This write-up is based on the comments received on the subject from various experts followed </w:t>
      </w:r>
      <w:r w:rsidR="00B2483B" w:rsidRPr="00EB477D">
        <w:rPr>
          <w:rFonts w:ascii="Times New Roman" w:hAnsi="Times New Roman" w:cs="Times New Roman"/>
          <w:sz w:val="16"/>
          <w:szCs w:val="16"/>
          <w:lang w:val="en-US"/>
        </w:rPr>
        <w:t>by in-depth close</w:t>
      </w:r>
      <w:r w:rsidR="005671C1">
        <w:rPr>
          <w:rFonts w:ascii="Times New Roman" w:hAnsi="Times New Roman" w:cs="Times New Roman"/>
          <w:sz w:val="16"/>
          <w:szCs w:val="16"/>
          <w:lang w:val="en-US"/>
        </w:rPr>
        <w:t>d</w:t>
      </w:r>
      <w:r w:rsidR="00B2483B" w:rsidRPr="00EB477D">
        <w:rPr>
          <w:rFonts w:ascii="Times New Roman" w:hAnsi="Times New Roman" w:cs="Times New Roman"/>
          <w:sz w:val="16"/>
          <w:szCs w:val="16"/>
          <w:lang w:val="en-US"/>
        </w:rPr>
        <w:t>-door discussions</w:t>
      </w:r>
      <w:r w:rsidRPr="00EB477D">
        <w:rPr>
          <w:rFonts w:ascii="Times New Roman" w:hAnsi="Times New Roman" w:cs="Times New Roman"/>
          <w:sz w:val="16"/>
          <w:szCs w:val="16"/>
          <w:lang w:val="en-US"/>
        </w:rPr>
        <w:t xml:space="preserve"> held </w:t>
      </w:r>
      <w:r w:rsidR="00EA4E60" w:rsidRPr="00EB477D">
        <w:rPr>
          <w:rFonts w:ascii="Times New Roman" w:hAnsi="Times New Roman" w:cs="Times New Roman"/>
          <w:sz w:val="16"/>
          <w:szCs w:val="16"/>
          <w:lang w:val="en-US"/>
        </w:rPr>
        <w:t xml:space="preserve">on February 13, 2014 </w:t>
      </w:r>
      <w:r w:rsidRPr="00EB477D">
        <w:rPr>
          <w:rFonts w:ascii="Times New Roman" w:hAnsi="Times New Roman" w:cs="Times New Roman"/>
          <w:sz w:val="16"/>
          <w:szCs w:val="16"/>
          <w:lang w:val="en-US"/>
        </w:rPr>
        <w:t xml:space="preserve">at the London School of Economics and Political Science, London. </w:t>
      </w:r>
      <w:r w:rsidR="005671C1">
        <w:rPr>
          <w:rFonts w:ascii="Times New Roman" w:hAnsi="Times New Roman" w:cs="Times New Roman"/>
          <w:sz w:val="16"/>
          <w:szCs w:val="16"/>
          <w:lang w:val="en-US"/>
        </w:rPr>
        <w:t>The a</w:t>
      </w:r>
      <w:r w:rsidR="00AF16BB" w:rsidRPr="00EB477D">
        <w:rPr>
          <w:rFonts w:ascii="Times New Roman" w:hAnsi="Times New Roman" w:cs="Times New Roman"/>
          <w:sz w:val="16"/>
          <w:szCs w:val="16"/>
          <w:lang w:val="en-US"/>
        </w:rPr>
        <w:t>uthor</w:t>
      </w:r>
      <w:r w:rsidRPr="00EB477D">
        <w:rPr>
          <w:rFonts w:ascii="Times New Roman" w:hAnsi="Times New Roman" w:cs="Times New Roman"/>
          <w:sz w:val="16"/>
          <w:szCs w:val="16"/>
          <w:lang w:val="en-US"/>
        </w:rPr>
        <w:t xml:space="preserve"> acknowledge</w:t>
      </w:r>
      <w:r w:rsidR="00AF16BB" w:rsidRPr="00EB477D">
        <w:rPr>
          <w:rFonts w:ascii="Times New Roman" w:hAnsi="Times New Roman" w:cs="Times New Roman"/>
          <w:sz w:val="16"/>
          <w:szCs w:val="16"/>
          <w:lang w:val="en-US"/>
        </w:rPr>
        <w:t>s</w:t>
      </w:r>
      <w:r w:rsidRPr="00EB477D">
        <w:rPr>
          <w:rFonts w:ascii="Times New Roman" w:hAnsi="Times New Roman" w:cs="Times New Roman"/>
          <w:sz w:val="16"/>
          <w:szCs w:val="16"/>
          <w:lang w:val="en-US"/>
        </w:rPr>
        <w:t xml:space="preserve"> the contributions made by all commentators and participants</w:t>
      </w:r>
      <w:r>
        <w:rPr>
          <w:lang w:val="en-US"/>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F703D6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8A15ED"/>
    <w:multiLevelType w:val="hybridMultilevel"/>
    <w:tmpl w:val="C89A5E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920047C"/>
    <w:multiLevelType w:val="hybridMultilevel"/>
    <w:tmpl w:val="63C88F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46209CF"/>
    <w:multiLevelType w:val="hybridMultilevel"/>
    <w:tmpl w:val="C3041EB8"/>
    <w:lvl w:ilvl="0" w:tplc="C3E6E856">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8405CF5"/>
    <w:multiLevelType w:val="hybridMultilevel"/>
    <w:tmpl w:val="EA7C2B14"/>
    <w:lvl w:ilvl="0" w:tplc="40090001">
      <w:start w:val="1"/>
      <w:numFmt w:val="bullet"/>
      <w:lvlText w:val=""/>
      <w:lvlJc w:val="left"/>
      <w:pPr>
        <w:ind w:left="788" w:hanging="360"/>
      </w:pPr>
      <w:rPr>
        <w:rFonts w:ascii="Symbol" w:hAnsi="Symbol" w:hint="default"/>
      </w:rPr>
    </w:lvl>
    <w:lvl w:ilvl="1" w:tplc="40090003" w:tentative="1">
      <w:start w:val="1"/>
      <w:numFmt w:val="bullet"/>
      <w:lvlText w:val="o"/>
      <w:lvlJc w:val="left"/>
      <w:pPr>
        <w:ind w:left="1508" w:hanging="360"/>
      </w:pPr>
      <w:rPr>
        <w:rFonts w:ascii="Courier New" w:hAnsi="Courier New" w:cs="Courier New" w:hint="default"/>
      </w:rPr>
    </w:lvl>
    <w:lvl w:ilvl="2" w:tplc="40090005" w:tentative="1">
      <w:start w:val="1"/>
      <w:numFmt w:val="bullet"/>
      <w:lvlText w:val=""/>
      <w:lvlJc w:val="left"/>
      <w:pPr>
        <w:ind w:left="2228" w:hanging="360"/>
      </w:pPr>
      <w:rPr>
        <w:rFonts w:ascii="Wingdings" w:hAnsi="Wingdings" w:hint="default"/>
      </w:rPr>
    </w:lvl>
    <w:lvl w:ilvl="3" w:tplc="40090001" w:tentative="1">
      <w:start w:val="1"/>
      <w:numFmt w:val="bullet"/>
      <w:lvlText w:val=""/>
      <w:lvlJc w:val="left"/>
      <w:pPr>
        <w:ind w:left="2948" w:hanging="360"/>
      </w:pPr>
      <w:rPr>
        <w:rFonts w:ascii="Symbol" w:hAnsi="Symbol" w:hint="default"/>
      </w:rPr>
    </w:lvl>
    <w:lvl w:ilvl="4" w:tplc="40090003" w:tentative="1">
      <w:start w:val="1"/>
      <w:numFmt w:val="bullet"/>
      <w:lvlText w:val="o"/>
      <w:lvlJc w:val="left"/>
      <w:pPr>
        <w:ind w:left="3668" w:hanging="360"/>
      </w:pPr>
      <w:rPr>
        <w:rFonts w:ascii="Courier New" w:hAnsi="Courier New" w:cs="Courier New" w:hint="default"/>
      </w:rPr>
    </w:lvl>
    <w:lvl w:ilvl="5" w:tplc="40090005" w:tentative="1">
      <w:start w:val="1"/>
      <w:numFmt w:val="bullet"/>
      <w:lvlText w:val=""/>
      <w:lvlJc w:val="left"/>
      <w:pPr>
        <w:ind w:left="4388" w:hanging="360"/>
      </w:pPr>
      <w:rPr>
        <w:rFonts w:ascii="Wingdings" w:hAnsi="Wingdings" w:hint="default"/>
      </w:rPr>
    </w:lvl>
    <w:lvl w:ilvl="6" w:tplc="40090001" w:tentative="1">
      <w:start w:val="1"/>
      <w:numFmt w:val="bullet"/>
      <w:lvlText w:val=""/>
      <w:lvlJc w:val="left"/>
      <w:pPr>
        <w:ind w:left="5108" w:hanging="360"/>
      </w:pPr>
      <w:rPr>
        <w:rFonts w:ascii="Symbol" w:hAnsi="Symbol" w:hint="default"/>
      </w:rPr>
    </w:lvl>
    <w:lvl w:ilvl="7" w:tplc="40090003" w:tentative="1">
      <w:start w:val="1"/>
      <w:numFmt w:val="bullet"/>
      <w:lvlText w:val="o"/>
      <w:lvlJc w:val="left"/>
      <w:pPr>
        <w:ind w:left="5828" w:hanging="360"/>
      </w:pPr>
      <w:rPr>
        <w:rFonts w:ascii="Courier New" w:hAnsi="Courier New" w:cs="Courier New" w:hint="default"/>
      </w:rPr>
    </w:lvl>
    <w:lvl w:ilvl="8" w:tplc="40090005" w:tentative="1">
      <w:start w:val="1"/>
      <w:numFmt w:val="bullet"/>
      <w:lvlText w:val=""/>
      <w:lvlJc w:val="left"/>
      <w:pPr>
        <w:ind w:left="6548" w:hanging="360"/>
      </w:pPr>
      <w:rPr>
        <w:rFonts w:ascii="Wingdings" w:hAnsi="Wingdings" w:hint="default"/>
      </w:rPr>
    </w:lvl>
  </w:abstractNum>
  <w:abstractNum w:abstractNumId="5">
    <w:nsid w:val="2B9E1124"/>
    <w:multiLevelType w:val="hybridMultilevel"/>
    <w:tmpl w:val="87F42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C876AB6"/>
    <w:multiLevelType w:val="hybridMultilevel"/>
    <w:tmpl w:val="FA1EE8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8392145"/>
    <w:multiLevelType w:val="hybridMultilevel"/>
    <w:tmpl w:val="97169AB6"/>
    <w:lvl w:ilvl="0" w:tplc="0AF6DA5C">
      <w:numFmt w:val="bullet"/>
      <w:lvlText w:val="•"/>
      <w:lvlJc w:val="left"/>
      <w:pPr>
        <w:ind w:left="1080" w:hanging="72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0E67B71"/>
    <w:multiLevelType w:val="hybridMultilevel"/>
    <w:tmpl w:val="FD428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9230B69"/>
    <w:multiLevelType w:val="hybridMultilevel"/>
    <w:tmpl w:val="CACC6F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9A96A25"/>
    <w:multiLevelType w:val="hybridMultilevel"/>
    <w:tmpl w:val="9DFC37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AC03F17"/>
    <w:multiLevelType w:val="hybridMultilevel"/>
    <w:tmpl w:val="293A1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B2E430E"/>
    <w:multiLevelType w:val="hybridMultilevel"/>
    <w:tmpl w:val="4E8A8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BF3451D"/>
    <w:multiLevelType w:val="hybridMultilevel"/>
    <w:tmpl w:val="5F50E590"/>
    <w:lvl w:ilvl="0" w:tplc="4AC6053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FFC03BB"/>
    <w:multiLevelType w:val="hybridMultilevel"/>
    <w:tmpl w:val="B8F65C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6AB06DE"/>
    <w:multiLevelType w:val="hybridMultilevel"/>
    <w:tmpl w:val="7EB2073E"/>
    <w:lvl w:ilvl="0" w:tplc="40090017">
      <w:start w:val="1"/>
      <w:numFmt w:val="lowerLetter"/>
      <w:lvlText w:val="%1)"/>
      <w:lvlJc w:val="left"/>
      <w:pPr>
        <w:ind w:left="720" w:hanging="360"/>
      </w:pPr>
    </w:lvl>
    <w:lvl w:ilvl="1" w:tplc="38C66ACE">
      <w:numFmt w:val="bullet"/>
      <w:lvlText w:val="•"/>
      <w:lvlJc w:val="left"/>
      <w:pPr>
        <w:ind w:left="1800" w:hanging="720"/>
      </w:pPr>
      <w:rPr>
        <w:rFonts w:ascii="Calibri" w:eastAsiaTheme="minorHAnsi" w:hAnsi="Calibri" w:cstheme="minorBid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3294C5D"/>
    <w:multiLevelType w:val="hybridMultilevel"/>
    <w:tmpl w:val="A0929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B0A72AB"/>
    <w:multiLevelType w:val="hybridMultilevel"/>
    <w:tmpl w:val="9768DF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13"/>
  </w:num>
  <w:num w:numId="3">
    <w:abstractNumId w:val="2"/>
  </w:num>
  <w:num w:numId="4">
    <w:abstractNumId w:val="6"/>
  </w:num>
  <w:num w:numId="5">
    <w:abstractNumId w:val="14"/>
  </w:num>
  <w:num w:numId="6">
    <w:abstractNumId w:val="3"/>
  </w:num>
  <w:num w:numId="7">
    <w:abstractNumId w:val="5"/>
  </w:num>
  <w:num w:numId="8">
    <w:abstractNumId w:val="4"/>
  </w:num>
  <w:num w:numId="9">
    <w:abstractNumId w:val="17"/>
  </w:num>
  <w:num w:numId="10">
    <w:abstractNumId w:val="11"/>
  </w:num>
  <w:num w:numId="11">
    <w:abstractNumId w:val="12"/>
  </w:num>
  <w:num w:numId="12">
    <w:abstractNumId w:val="8"/>
  </w:num>
  <w:num w:numId="13">
    <w:abstractNumId w:val="7"/>
  </w:num>
  <w:num w:numId="14">
    <w:abstractNumId w:val="9"/>
  </w:num>
  <w:num w:numId="15">
    <w:abstractNumId w:val="10"/>
  </w:num>
  <w:num w:numId="16">
    <w:abstractNumId w:val="0"/>
  </w:num>
  <w:num w:numId="17">
    <w:abstractNumId w:val="1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D29"/>
    <w:rsid w:val="00011C12"/>
    <w:rsid w:val="00017BC7"/>
    <w:rsid w:val="000276B3"/>
    <w:rsid w:val="0004152B"/>
    <w:rsid w:val="00041702"/>
    <w:rsid w:val="000466BC"/>
    <w:rsid w:val="00050DF5"/>
    <w:rsid w:val="00070456"/>
    <w:rsid w:val="00082086"/>
    <w:rsid w:val="00092B4B"/>
    <w:rsid w:val="000971B8"/>
    <w:rsid w:val="000A0CA4"/>
    <w:rsid w:val="000A11B4"/>
    <w:rsid w:val="000A18F7"/>
    <w:rsid w:val="000B3331"/>
    <w:rsid w:val="000B5D21"/>
    <w:rsid w:val="000C2E56"/>
    <w:rsid w:val="000D0AEB"/>
    <w:rsid w:val="000D75A6"/>
    <w:rsid w:val="000E04EF"/>
    <w:rsid w:val="000E080B"/>
    <w:rsid w:val="000E14EF"/>
    <w:rsid w:val="000E1E9A"/>
    <w:rsid w:val="000E484F"/>
    <w:rsid w:val="00121EE0"/>
    <w:rsid w:val="00123A52"/>
    <w:rsid w:val="00131F6A"/>
    <w:rsid w:val="00133724"/>
    <w:rsid w:val="0013652D"/>
    <w:rsid w:val="001409E3"/>
    <w:rsid w:val="00142431"/>
    <w:rsid w:val="00143C49"/>
    <w:rsid w:val="00150839"/>
    <w:rsid w:val="0015234D"/>
    <w:rsid w:val="00157892"/>
    <w:rsid w:val="00160086"/>
    <w:rsid w:val="001603EF"/>
    <w:rsid w:val="00160B8F"/>
    <w:rsid w:val="001656E3"/>
    <w:rsid w:val="00166F88"/>
    <w:rsid w:val="00172F63"/>
    <w:rsid w:val="001747F3"/>
    <w:rsid w:val="00174812"/>
    <w:rsid w:val="00175EE4"/>
    <w:rsid w:val="00186BED"/>
    <w:rsid w:val="00196D8C"/>
    <w:rsid w:val="001A1003"/>
    <w:rsid w:val="001A2CBB"/>
    <w:rsid w:val="001A50F5"/>
    <w:rsid w:val="001A6FB7"/>
    <w:rsid w:val="001B0332"/>
    <w:rsid w:val="001C3B82"/>
    <w:rsid w:val="001D5875"/>
    <w:rsid w:val="001D6E45"/>
    <w:rsid w:val="001D729C"/>
    <w:rsid w:val="0020135E"/>
    <w:rsid w:val="002030CA"/>
    <w:rsid w:val="00206658"/>
    <w:rsid w:val="00212864"/>
    <w:rsid w:val="00212F06"/>
    <w:rsid w:val="00217B1B"/>
    <w:rsid w:val="00223754"/>
    <w:rsid w:val="00234339"/>
    <w:rsid w:val="0023739C"/>
    <w:rsid w:val="00247546"/>
    <w:rsid w:val="00254CC9"/>
    <w:rsid w:val="00256A1A"/>
    <w:rsid w:val="002A34BF"/>
    <w:rsid w:val="002A6745"/>
    <w:rsid w:val="002B137A"/>
    <w:rsid w:val="002B2182"/>
    <w:rsid w:val="002D1DF8"/>
    <w:rsid w:val="002E5EAB"/>
    <w:rsid w:val="002F4657"/>
    <w:rsid w:val="003116E2"/>
    <w:rsid w:val="003126A3"/>
    <w:rsid w:val="003248C8"/>
    <w:rsid w:val="00327825"/>
    <w:rsid w:val="00331A00"/>
    <w:rsid w:val="003374DB"/>
    <w:rsid w:val="00340B97"/>
    <w:rsid w:val="00347289"/>
    <w:rsid w:val="0035706A"/>
    <w:rsid w:val="00357A42"/>
    <w:rsid w:val="003741E2"/>
    <w:rsid w:val="00383246"/>
    <w:rsid w:val="003902C5"/>
    <w:rsid w:val="00390E04"/>
    <w:rsid w:val="003A263D"/>
    <w:rsid w:val="003B3823"/>
    <w:rsid w:val="003B3D59"/>
    <w:rsid w:val="003B75C9"/>
    <w:rsid w:val="003C5B7B"/>
    <w:rsid w:val="003C5E3C"/>
    <w:rsid w:val="003E3AEF"/>
    <w:rsid w:val="003E4F99"/>
    <w:rsid w:val="003E6CD9"/>
    <w:rsid w:val="003F165D"/>
    <w:rsid w:val="003F1709"/>
    <w:rsid w:val="003F2845"/>
    <w:rsid w:val="003F490E"/>
    <w:rsid w:val="003F7D7F"/>
    <w:rsid w:val="00405485"/>
    <w:rsid w:val="0041207F"/>
    <w:rsid w:val="004161B3"/>
    <w:rsid w:val="00435B70"/>
    <w:rsid w:val="00450642"/>
    <w:rsid w:val="00450F62"/>
    <w:rsid w:val="00453C52"/>
    <w:rsid w:val="00461757"/>
    <w:rsid w:val="00466140"/>
    <w:rsid w:val="00475C55"/>
    <w:rsid w:val="00480ACF"/>
    <w:rsid w:val="00483418"/>
    <w:rsid w:val="004A0155"/>
    <w:rsid w:val="004A05CF"/>
    <w:rsid w:val="004A0E01"/>
    <w:rsid w:val="004B158E"/>
    <w:rsid w:val="004B3A88"/>
    <w:rsid w:val="004B6AD6"/>
    <w:rsid w:val="004C0176"/>
    <w:rsid w:val="004C1478"/>
    <w:rsid w:val="004C1AF3"/>
    <w:rsid w:val="004C75FF"/>
    <w:rsid w:val="004C7FA7"/>
    <w:rsid w:val="004D1C6A"/>
    <w:rsid w:val="004D349D"/>
    <w:rsid w:val="004E4DDF"/>
    <w:rsid w:val="004E78B0"/>
    <w:rsid w:val="004F2386"/>
    <w:rsid w:val="004F2D32"/>
    <w:rsid w:val="004F373A"/>
    <w:rsid w:val="00512206"/>
    <w:rsid w:val="00513AC6"/>
    <w:rsid w:val="00514E8D"/>
    <w:rsid w:val="00514F2E"/>
    <w:rsid w:val="005241B5"/>
    <w:rsid w:val="00524AF7"/>
    <w:rsid w:val="00525D29"/>
    <w:rsid w:val="00526950"/>
    <w:rsid w:val="005454C8"/>
    <w:rsid w:val="005478FF"/>
    <w:rsid w:val="005627B7"/>
    <w:rsid w:val="00563D2F"/>
    <w:rsid w:val="005671C1"/>
    <w:rsid w:val="0057573F"/>
    <w:rsid w:val="00576395"/>
    <w:rsid w:val="00576F8E"/>
    <w:rsid w:val="00581FB5"/>
    <w:rsid w:val="00586B50"/>
    <w:rsid w:val="00590477"/>
    <w:rsid w:val="00595D48"/>
    <w:rsid w:val="005B6BE7"/>
    <w:rsid w:val="005C6377"/>
    <w:rsid w:val="005D0D95"/>
    <w:rsid w:val="005D46B4"/>
    <w:rsid w:val="005E0C91"/>
    <w:rsid w:val="005F4729"/>
    <w:rsid w:val="0060006E"/>
    <w:rsid w:val="006158A6"/>
    <w:rsid w:val="00626CBB"/>
    <w:rsid w:val="006277AC"/>
    <w:rsid w:val="0063596B"/>
    <w:rsid w:val="00650031"/>
    <w:rsid w:val="006704E1"/>
    <w:rsid w:val="00671B59"/>
    <w:rsid w:val="00683EA1"/>
    <w:rsid w:val="006A6605"/>
    <w:rsid w:val="006D29D0"/>
    <w:rsid w:val="006D350A"/>
    <w:rsid w:val="006D59FF"/>
    <w:rsid w:val="006E40A0"/>
    <w:rsid w:val="006E5C9F"/>
    <w:rsid w:val="006F3536"/>
    <w:rsid w:val="0070006F"/>
    <w:rsid w:val="0070258B"/>
    <w:rsid w:val="0070324E"/>
    <w:rsid w:val="00706C07"/>
    <w:rsid w:val="00710175"/>
    <w:rsid w:val="00711AA1"/>
    <w:rsid w:val="00715CD6"/>
    <w:rsid w:val="0072087B"/>
    <w:rsid w:val="00727281"/>
    <w:rsid w:val="00730639"/>
    <w:rsid w:val="007607A4"/>
    <w:rsid w:val="0076139B"/>
    <w:rsid w:val="0076508F"/>
    <w:rsid w:val="00785C7C"/>
    <w:rsid w:val="00787057"/>
    <w:rsid w:val="0079006D"/>
    <w:rsid w:val="00797266"/>
    <w:rsid w:val="007A16CB"/>
    <w:rsid w:val="007A5A9C"/>
    <w:rsid w:val="007A7B73"/>
    <w:rsid w:val="007B7319"/>
    <w:rsid w:val="007E00E2"/>
    <w:rsid w:val="007E65B0"/>
    <w:rsid w:val="007F7173"/>
    <w:rsid w:val="007F7DDC"/>
    <w:rsid w:val="00802F9C"/>
    <w:rsid w:val="008037E6"/>
    <w:rsid w:val="008037F3"/>
    <w:rsid w:val="008069CD"/>
    <w:rsid w:val="0081502F"/>
    <w:rsid w:val="0081793F"/>
    <w:rsid w:val="008200F6"/>
    <w:rsid w:val="00820AE8"/>
    <w:rsid w:val="00822D46"/>
    <w:rsid w:val="00825F8A"/>
    <w:rsid w:val="008311E7"/>
    <w:rsid w:val="0083632B"/>
    <w:rsid w:val="008363DF"/>
    <w:rsid w:val="008448C2"/>
    <w:rsid w:val="00847580"/>
    <w:rsid w:val="00851D55"/>
    <w:rsid w:val="008520FF"/>
    <w:rsid w:val="00853413"/>
    <w:rsid w:val="008565D6"/>
    <w:rsid w:val="00861763"/>
    <w:rsid w:val="00867A8B"/>
    <w:rsid w:val="00872DD7"/>
    <w:rsid w:val="00880D59"/>
    <w:rsid w:val="00881FAA"/>
    <w:rsid w:val="00882801"/>
    <w:rsid w:val="0089290F"/>
    <w:rsid w:val="008B5624"/>
    <w:rsid w:val="008C1231"/>
    <w:rsid w:val="008C296C"/>
    <w:rsid w:val="008C2A16"/>
    <w:rsid w:val="008D03C0"/>
    <w:rsid w:val="008D0636"/>
    <w:rsid w:val="008E0C36"/>
    <w:rsid w:val="008E151F"/>
    <w:rsid w:val="008E3728"/>
    <w:rsid w:val="008E519C"/>
    <w:rsid w:val="00901992"/>
    <w:rsid w:val="00914992"/>
    <w:rsid w:val="009149DE"/>
    <w:rsid w:val="00920840"/>
    <w:rsid w:val="00923BB0"/>
    <w:rsid w:val="00923C1D"/>
    <w:rsid w:val="00940966"/>
    <w:rsid w:val="00940AB8"/>
    <w:rsid w:val="0095068B"/>
    <w:rsid w:val="00961D23"/>
    <w:rsid w:val="00961EA2"/>
    <w:rsid w:val="00962CA0"/>
    <w:rsid w:val="0096656F"/>
    <w:rsid w:val="00967405"/>
    <w:rsid w:val="00967EC8"/>
    <w:rsid w:val="00972503"/>
    <w:rsid w:val="00975061"/>
    <w:rsid w:val="009768A5"/>
    <w:rsid w:val="0097789F"/>
    <w:rsid w:val="00980184"/>
    <w:rsid w:val="009831EE"/>
    <w:rsid w:val="009C4D45"/>
    <w:rsid w:val="009E4666"/>
    <w:rsid w:val="009E5FE4"/>
    <w:rsid w:val="009F6B4B"/>
    <w:rsid w:val="009F70D3"/>
    <w:rsid w:val="00A01079"/>
    <w:rsid w:val="00A10F0F"/>
    <w:rsid w:val="00A21C11"/>
    <w:rsid w:val="00A242BB"/>
    <w:rsid w:val="00A264CB"/>
    <w:rsid w:val="00A30341"/>
    <w:rsid w:val="00A4243B"/>
    <w:rsid w:val="00A46FD4"/>
    <w:rsid w:val="00A47280"/>
    <w:rsid w:val="00A517E1"/>
    <w:rsid w:val="00A600C5"/>
    <w:rsid w:val="00A769F1"/>
    <w:rsid w:val="00A850C8"/>
    <w:rsid w:val="00A94DDE"/>
    <w:rsid w:val="00AA0166"/>
    <w:rsid w:val="00AA40A4"/>
    <w:rsid w:val="00AD13AA"/>
    <w:rsid w:val="00AD446F"/>
    <w:rsid w:val="00AD4DFA"/>
    <w:rsid w:val="00AD5E26"/>
    <w:rsid w:val="00AE03A7"/>
    <w:rsid w:val="00AE12C0"/>
    <w:rsid w:val="00AE3FAC"/>
    <w:rsid w:val="00AF16BB"/>
    <w:rsid w:val="00AF1B90"/>
    <w:rsid w:val="00AF1E5C"/>
    <w:rsid w:val="00AF390E"/>
    <w:rsid w:val="00AF3FCA"/>
    <w:rsid w:val="00AF467E"/>
    <w:rsid w:val="00B16303"/>
    <w:rsid w:val="00B2483B"/>
    <w:rsid w:val="00B26BDA"/>
    <w:rsid w:val="00B26FE5"/>
    <w:rsid w:val="00B27A21"/>
    <w:rsid w:val="00B353FF"/>
    <w:rsid w:val="00B375F7"/>
    <w:rsid w:val="00B5572B"/>
    <w:rsid w:val="00B65E06"/>
    <w:rsid w:val="00B70F7D"/>
    <w:rsid w:val="00B81486"/>
    <w:rsid w:val="00B84EE9"/>
    <w:rsid w:val="00B87D56"/>
    <w:rsid w:val="00B9403A"/>
    <w:rsid w:val="00BC0C65"/>
    <w:rsid w:val="00BC4B71"/>
    <w:rsid w:val="00BC6F58"/>
    <w:rsid w:val="00BD1261"/>
    <w:rsid w:val="00BE5973"/>
    <w:rsid w:val="00BF03D3"/>
    <w:rsid w:val="00BF0F83"/>
    <w:rsid w:val="00BF5BE7"/>
    <w:rsid w:val="00BF73F3"/>
    <w:rsid w:val="00C070DA"/>
    <w:rsid w:val="00C120EC"/>
    <w:rsid w:val="00C20C4D"/>
    <w:rsid w:val="00C24409"/>
    <w:rsid w:val="00C261C4"/>
    <w:rsid w:val="00C37034"/>
    <w:rsid w:val="00C404F8"/>
    <w:rsid w:val="00C43F43"/>
    <w:rsid w:val="00C53D23"/>
    <w:rsid w:val="00C54BBB"/>
    <w:rsid w:val="00C56C86"/>
    <w:rsid w:val="00C67798"/>
    <w:rsid w:val="00C8089F"/>
    <w:rsid w:val="00C90204"/>
    <w:rsid w:val="00C9453D"/>
    <w:rsid w:val="00C94710"/>
    <w:rsid w:val="00CB25FD"/>
    <w:rsid w:val="00CB4162"/>
    <w:rsid w:val="00CD17EA"/>
    <w:rsid w:val="00CD739F"/>
    <w:rsid w:val="00CE524E"/>
    <w:rsid w:val="00CE6413"/>
    <w:rsid w:val="00CF7586"/>
    <w:rsid w:val="00D13785"/>
    <w:rsid w:val="00D16EFA"/>
    <w:rsid w:val="00D2572C"/>
    <w:rsid w:val="00D32C07"/>
    <w:rsid w:val="00D32EC6"/>
    <w:rsid w:val="00D42AFE"/>
    <w:rsid w:val="00D62924"/>
    <w:rsid w:val="00D64214"/>
    <w:rsid w:val="00D669DC"/>
    <w:rsid w:val="00D74225"/>
    <w:rsid w:val="00D76BF8"/>
    <w:rsid w:val="00D83606"/>
    <w:rsid w:val="00D85D27"/>
    <w:rsid w:val="00D91ED1"/>
    <w:rsid w:val="00D93195"/>
    <w:rsid w:val="00DB53CB"/>
    <w:rsid w:val="00DD1B1A"/>
    <w:rsid w:val="00DD20DB"/>
    <w:rsid w:val="00DD6686"/>
    <w:rsid w:val="00DE4F4E"/>
    <w:rsid w:val="00DE650B"/>
    <w:rsid w:val="00E02F74"/>
    <w:rsid w:val="00E058A1"/>
    <w:rsid w:val="00E07F68"/>
    <w:rsid w:val="00E11A5E"/>
    <w:rsid w:val="00E1351D"/>
    <w:rsid w:val="00E15BBC"/>
    <w:rsid w:val="00E2586F"/>
    <w:rsid w:val="00E300B8"/>
    <w:rsid w:val="00E33DE5"/>
    <w:rsid w:val="00E41A1F"/>
    <w:rsid w:val="00E45AC6"/>
    <w:rsid w:val="00E63A96"/>
    <w:rsid w:val="00E66901"/>
    <w:rsid w:val="00E7271D"/>
    <w:rsid w:val="00E868BC"/>
    <w:rsid w:val="00E901AF"/>
    <w:rsid w:val="00E96741"/>
    <w:rsid w:val="00EA1B38"/>
    <w:rsid w:val="00EA3685"/>
    <w:rsid w:val="00EA4E60"/>
    <w:rsid w:val="00EB477D"/>
    <w:rsid w:val="00EB6485"/>
    <w:rsid w:val="00EB7B3D"/>
    <w:rsid w:val="00ED1B30"/>
    <w:rsid w:val="00EE357A"/>
    <w:rsid w:val="00EF201A"/>
    <w:rsid w:val="00EF2795"/>
    <w:rsid w:val="00EF44A3"/>
    <w:rsid w:val="00EF51DA"/>
    <w:rsid w:val="00F00A30"/>
    <w:rsid w:val="00F05A08"/>
    <w:rsid w:val="00F17FF8"/>
    <w:rsid w:val="00F20373"/>
    <w:rsid w:val="00F23FD4"/>
    <w:rsid w:val="00F34FAB"/>
    <w:rsid w:val="00F34FF3"/>
    <w:rsid w:val="00F4088A"/>
    <w:rsid w:val="00F41601"/>
    <w:rsid w:val="00F41FC5"/>
    <w:rsid w:val="00F44153"/>
    <w:rsid w:val="00F52569"/>
    <w:rsid w:val="00F52672"/>
    <w:rsid w:val="00F530D7"/>
    <w:rsid w:val="00F545FC"/>
    <w:rsid w:val="00F56B59"/>
    <w:rsid w:val="00F70CDF"/>
    <w:rsid w:val="00F810EA"/>
    <w:rsid w:val="00F85FBF"/>
    <w:rsid w:val="00F87084"/>
    <w:rsid w:val="00F9115E"/>
    <w:rsid w:val="00F933DC"/>
    <w:rsid w:val="00FA047F"/>
    <w:rsid w:val="00FB2A7F"/>
    <w:rsid w:val="00FB40A8"/>
    <w:rsid w:val="00FB79AE"/>
    <w:rsid w:val="00FC45CF"/>
    <w:rsid w:val="00FD2643"/>
    <w:rsid w:val="00FD471A"/>
    <w:rsid w:val="00FE26BC"/>
    <w:rsid w:val="00FE4377"/>
    <w:rsid w:val="00FE51E4"/>
    <w:rsid w:val="00FF066B"/>
    <w:rsid w:val="00FF326C"/>
    <w:rsid w:val="00FF553D"/>
    <w:rsid w:val="00FF616F"/>
    <w:rsid w:val="00FF72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7F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5D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5D2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607A4"/>
    <w:pPr>
      <w:ind w:left="720"/>
      <w:contextualSpacing/>
    </w:pPr>
  </w:style>
  <w:style w:type="character" w:styleId="CommentReference">
    <w:name w:val="annotation reference"/>
    <w:basedOn w:val="DefaultParagraphFont"/>
    <w:uiPriority w:val="99"/>
    <w:semiHidden/>
    <w:unhideWhenUsed/>
    <w:rsid w:val="00C404F8"/>
    <w:rPr>
      <w:sz w:val="16"/>
      <w:szCs w:val="16"/>
    </w:rPr>
  </w:style>
  <w:style w:type="paragraph" w:styleId="CommentText">
    <w:name w:val="annotation text"/>
    <w:basedOn w:val="Normal"/>
    <w:link w:val="CommentTextChar"/>
    <w:uiPriority w:val="99"/>
    <w:semiHidden/>
    <w:unhideWhenUsed/>
    <w:rsid w:val="00C404F8"/>
    <w:pPr>
      <w:spacing w:line="240" w:lineRule="auto"/>
    </w:pPr>
    <w:rPr>
      <w:sz w:val="20"/>
      <w:szCs w:val="20"/>
    </w:rPr>
  </w:style>
  <w:style w:type="character" w:customStyle="1" w:styleId="CommentTextChar">
    <w:name w:val="Comment Text Char"/>
    <w:basedOn w:val="DefaultParagraphFont"/>
    <w:link w:val="CommentText"/>
    <w:uiPriority w:val="99"/>
    <w:semiHidden/>
    <w:rsid w:val="00C404F8"/>
    <w:rPr>
      <w:sz w:val="20"/>
      <w:szCs w:val="20"/>
    </w:rPr>
  </w:style>
  <w:style w:type="paragraph" w:styleId="CommentSubject">
    <w:name w:val="annotation subject"/>
    <w:basedOn w:val="CommentText"/>
    <w:next w:val="CommentText"/>
    <w:link w:val="CommentSubjectChar"/>
    <w:uiPriority w:val="99"/>
    <w:semiHidden/>
    <w:unhideWhenUsed/>
    <w:rsid w:val="00C404F8"/>
    <w:rPr>
      <w:b/>
      <w:bCs/>
    </w:rPr>
  </w:style>
  <w:style w:type="character" w:customStyle="1" w:styleId="CommentSubjectChar">
    <w:name w:val="Comment Subject Char"/>
    <w:basedOn w:val="CommentTextChar"/>
    <w:link w:val="CommentSubject"/>
    <w:uiPriority w:val="99"/>
    <w:semiHidden/>
    <w:rsid w:val="00C404F8"/>
    <w:rPr>
      <w:b/>
      <w:bCs/>
      <w:sz w:val="20"/>
      <w:szCs w:val="20"/>
    </w:rPr>
  </w:style>
  <w:style w:type="paragraph" w:styleId="BalloonText">
    <w:name w:val="Balloon Text"/>
    <w:basedOn w:val="Normal"/>
    <w:link w:val="BalloonTextChar"/>
    <w:uiPriority w:val="99"/>
    <w:semiHidden/>
    <w:unhideWhenUsed/>
    <w:rsid w:val="00C404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4F8"/>
    <w:rPr>
      <w:rFonts w:ascii="Tahoma" w:hAnsi="Tahoma" w:cs="Tahoma"/>
      <w:sz w:val="16"/>
      <w:szCs w:val="16"/>
    </w:rPr>
  </w:style>
  <w:style w:type="paragraph" w:styleId="NormalWeb">
    <w:name w:val="Normal (Web)"/>
    <w:basedOn w:val="Normal"/>
    <w:uiPriority w:val="99"/>
    <w:semiHidden/>
    <w:unhideWhenUsed/>
    <w:rsid w:val="004F23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4F2386"/>
  </w:style>
  <w:style w:type="character" w:customStyle="1" w:styleId="Heading1Char">
    <w:name w:val="Heading 1 Char"/>
    <w:basedOn w:val="DefaultParagraphFont"/>
    <w:link w:val="Heading1"/>
    <w:uiPriority w:val="9"/>
    <w:rsid w:val="00F17FF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F526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672"/>
  </w:style>
  <w:style w:type="paragraph" w:styleId="Footer">
    <w:name w:val="footer"/>
    <w:basedOn w:val="Normal"/>
    <w:link w:val="FooterChar"/>
    <w:uiPriority w:val="99"/>
    <w:unhideWhenUsed/>
    <w:rsid w:val="00F526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672"/>
  </w:style>
  <w:style w:type="paragraph" w:styleId="Revision">
    <w:name w:val="Revision"/>
    <w:hidden/>
    <w:uiPriority w:val="99"/>
    <w:semiHidden/>
    <w:rsid w:val="00B70F7D"/>
    <w:pPr>
      <w:spacing w:after="0" w:line="240" w:lineRule="auto"/>
    </w:pPr>
  </w:style>
  <w:style w:type="paragraph" w:styleId="ListBullet">
    <w:name w:val="List Bullet"/>
    <w:basedOn w:val="Normal"/>
    <w:uiPriority w:val="99"/>
    <w:unhideWhenUsed/>
    <w:rsid w:val="001747F3"/>
    <w:pPr>
      <w:numPr>
        <w:numId w:val="16"/>
      </w:numPr>
      <w:contextualSpacing/>
    </w:pPr>
    <w:rPr>
      <w:lang w:val="en-GB"/>
    </w:rPr>
  </w:style>
  <w:style w:type="table" w:styleId="TableGrid">
    <w:name w:val="Table Grid"/>
    <w:basedOn w:val="TableNormal"/>
    <w:uiPriority w:val="99"/>
    <w:unhideWhenUsed/>
    <w:rsid w:val="00041702"/>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254C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4CC9"/>
    <w:rPr>
      <w:rFonts w:asciiTheme="majorHAnsi" w:eastAsiaTheme="majorEastAsia" w:hAnsiTheme="majorHAnsi" w:cstheme="majorBidi"/>
      <w:i/>
      <w:iCs/>
      <w:color w:val="4F81BD" w:themeColor="accent1"/>
      <w:spacing w:val="15"/>
      <w:sz w:val="24"/>
      <w:szCs w:val="24"/>
    </w:rPr>
  </w:style>
  <w:style w:type="paragraph" w:styleId="FootnoteText">
    <w:name w:val="footnote text"/>
    <w:basedOn w:val="Normal"/>
    <w:link w:val="FootnoteTextChar"/>
    <w:uiPriority w:val="99"/>
    <w:semiHidden/>
    <w:unhideWhenUsed/>
    <w:rsid w:val="00D32C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2C07"/>
    <w:rPr>
      <w:sz w:val="20"/>
      <w:szCs w:val="20"/>
    </w:rPr>
  </w:style>
  <w:style w:type="character" w:styleId="FootnoteReference">
    <w:name w:val="footnote reference"/>
    <w:basedOn w:val="DefaultParagraphFont"/>
    <w:uiPriority w:val="99"/>
    <w:semiHidden/>
    <w:unhideWhenUsed/>
    <w:rsid w:val="00D32C07"/>
    <w:rPr>
      <w:vertAlign w:val="superscript"/>
    </w:rPr>
  </w:style>
  <w:style w:type="paragraph" w:customStyle="1" w:styleId="bodytext">
    <w:name w:val="bodytext"/>
    <w:basedOn w:val="Normal"/>
    <w:uiPriority w:val="29"/>
    <w:qFormat/>
    <w:rsid w:val="00AE3FAC"/>
    <w:pPr>
      <w:spacing w:before="100" w:beforeAutospacing="1" w:after="100" w:afterAutospacing="1" w:line="240" w:lineRule="auto"/>
    </w:pPr>
    <w:rPr>
      <w:rFonts w:ascii="Times New Roman" w:hAnsi="Times New Roman" w:cs="Times New Roman"/>
      <w:sz w:val="24"/>
      <w:szCs w:val="24"/>
      <w:lang w:val="en-GB" w:eastAsia="en-GB"/>
    </w:rPr>
  </w:style>
  <w:style w:type="character" w:styleId="Hyperlink">
    <w:name w:val="Hyperlink"/>
    <w:basedOn w:val="DefaultParagraphFont"/>
    <w:uiPriority w:val="99"/>
    <w:unhideWhenUsed/>
    <w:rsid w:val="007B731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7F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5D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5D2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607A4"/>
    <w:pPr>
      <w:ind w:left="720"/>
      <w:contextualSpacing/>
    </w:pPr>
  </w:style>
  <w:style w:type="character" w:styleId="CommentReference">
    <w:name w:val="annotation reference"/>
    <w:basedOn w:val="DefaultParagraphFont"/>
    <w:uiPriority w:val="99"/>
    <w:semiHidden/>
    <w:unhideWhenUsed/>
    <w:rsid w:val="00C404F8"/>
    <w:rPr>
      <w:sz w:val="16"/>
      <w:szCs w:val="16"/>
    </w:rPr>
  </w:style>
  <w:style w:type="paragraph" w:styleId="CommentText">
    <w:name w:val="annotation text"/>
    <w:basedOn w:val="Normal"/>
    <w:link w:val="CommentTextChar"/>
    <w:uiPriority w:val="99"/>
    <w:semiHidden/>
    <w:unhideWhenUsed/>
    <w:rsid w:val="00C404F8"/>
    <w:pPr>
      <w:spacing w:line="240" w:lineRule="auto"/>
    </w:pPr>
    <w:rPr>
      <w:sz w:val="20"/>
      <w:szCs w:val="20"/>
    </w:rPr>
  </w:style>
  <w:style w:type="character" w:customStyle="1" w:styleId="CommentTextChar">
    <w:name w:val="Comment Text Char"/>
    <w:basedOn w:val="DefaultParagraphFont"/>
    <w:link w:val="CommentText"/>
    <w:uiPriority w:val="99"/>
    <w:semiHidden/>
    <w:rsid w:val="00C404F8"/>
    <w:rPr>
      <w:sz w:val="20"/>
      <w:szCs w:val="20"/>
    </w:rPr>
  </w:style>
  <w:style w:type="paragraph" w:styleId="CommentSubject">
    <w:name w:val="annotation subject"/>
    <w:basedOn w:val="CommentText"/>
    <w:next w:val="CommentText"/>
    <w:link w:val="CommentSubjectChar"/>
    <w:uiPriority w:val="99"/>
    <w:semiHidden/>
    <w:unhideWhenUsed/>
    <w:rsid w:val="00C404F8"/>
    <w:rPr>
      <w:b/>
      <w:bCs/>
    </w:rPr>
  </w:style>
  <w:style w:type="character" w:customStyle="1" w:styleId="CommentSubjectChar">
    <w:name w:val="Comment Subject Char"/>
    <w:basedOn w:val="CommentTextChar"/>
    <w:link w:val="CommentSubject"/>
    <w:uiPriority w:val="99"/>
    <w:semiHidden/>
    <w:rsid w:val="00C404F8"/>
    <w:rPr>
      <w:b/>
      <w:bCs/>
      <w:sz w:val="20"/>
      <w:szCs w:val="20"/>
    </w:rPr>
  </w:style>
  <w:style w:type="paragraph" w:styleId="BalloonText">
    <w:name w:val="Balloon Text"/>
    <w:basedOn w:val="Normal"/>
    <w:link w:val="BalloonTextChar"/>
    <w:uiPriority w:val="99"/>
    <w:semiHidden/>
    <w:unhideWhenUsed/>
    <w:rsid w:val="00C404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4F8"/>
    <w:rPr>
      <w:rFonts w:ascii="Tahoma" w:hAnsi="Tahoma" w:cs="Tahoma"/>
      <w:sz w:val="16"/>
      <w:szCs w:val="16"/>
    </w:rPr>
  </w:style>
  <w:style w:type="paragraph" w:styleId="NormalWeb">
    <w:name w:val="Normal (Web)"/>
    <w:basedOn w:val="Normal"/>
    <w:uiPriority w:val="99"/>
    <w:semiHidden/>
    <w:unhideWhenUsed/>
    <w:rsid w:val="004F23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4F2386"/>
  </w:style>
  <w:style w:type="character" w:customStyle="1" w:styleId="Heading1Char">
    <w:name w:val="Heading 1 Char"/>
    <w:basedOn w:val="DefaultParagraphFont"/>
    <w:link w:val="Heading1"/>
    <w:uiPriority w:val="9"/>
    <w:rsid w:val="00F17FF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F526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672"/>
  </w:style>
  <w:style w:type="paragraph" w:styleId="Footer">
    <w:name w:val="footer"/>
    <w:basedOn w:val="Normal"/>
    <w:link w:val="FooterChar"/>
    <w:uiPriority w:val="99"/>
    <w:unhideWhenUsed/>
    <w:rsid w:val="00F526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672"/>
  </w:style>
  <w:style w:type="paragraph" w:styleId="Revision">
    <w:name w:val="Revision"/>
    <w:hidden/>
    <w:uiPriority w:val="99"/>
    <w:semiHidden/>
    <w:rsid w:val="00B70F7D"/>
    <w:pPr>
      <w:spacing w:after="0" w:line="240" w:lineRule="auto"/>
    </w:pPr>
  </w:style>
  <w:style w:type="paragraph" w:styleId="ListBullet">
    <w:name w:val="List Bullet"/>
    <w:basedOn w:val="Normal"/>
    <w:uiPriority w:val="99"/>
    <w:unhideWhenUsed/>
    <w:rsid w:val="001747F3"/>
    <w:pPr>
      <w:numPr>
        <w:numId w:val="16"/>
      </w:numPr>
      <w:contextualSpacing/>
    </w:pPr>
    <w:rPr>
      <w:lang w:val="en-GB"/>
    </w:rPr>
  </w:style>
  <w:style w:type="table" w:styleId="TableGrid">
    <w:name w:val="Table Grid"/>
    <w:basedOn w:val="TableNormal"/>
    <w:uiPriority w:val="99"/>
    <w:unhideWhenUsed/>
    <w:rsid w:val="00041702"/>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254C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4CC9"/>
    <w:rPr>
      <w:rFonts w:asciiTheme="majorHAnsi" w:eastAsiaTheme="majorEastAsia" w:hAnsiTheme="majorHAnsi" w:cstheme="majorBidi"/>
      <w:i/>
      <w:iCs/>
      <w:color w:val="4F81BD" w:themeColor="accent1"/>
      <w:spacing w:val="15"/>
      <w:sz w:val="24"/>
      <w:szCs w:val="24"/>
    </w:rPr>
  </w:style>
  <w:style w:type="paragraph" w:styleId="FootnoteText">
    <w:name w:val="footnote text"/>
    <w:basedOn w:val="Normal"/>
    <w:link w:val="FootnoteTextChar"/>
    <w:uiPriority w:val="99"/>
    <w:semiHidden/>
    <w:unhideWhenUsed/>
    <w:rsid w:val="00D32C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2C07"/>
    <w:rPr>
      <w:sz w:val="20"/>
      <w:szCs w:val="20"/>
    </w:rPr>
  </w:style>
  <w:style w:type="character" w:styleId="FootnoteReference">
    <w:name w:val="footnote reference"/>
    <w:basedOn w:val="DefaultParagraphFont"/>
    <w:uiPriority w:val="99"/>
    <w:semiHidden/>
    <w:unhideWhenUsed/>
    <w:rsid w:val="00D32C07"/>
    <w:rPr>
      <w:vertAlign w:val="superscript"/>
    </w:rPr>
  </w:style>
  <w:style w:type="paragraph" w:customStyle="1" w:styleId="bodytext">
    <w:name w:val="bodytext"/>
    <w:basedOn w:val="Normal"/>
    <w:uiPriority w:val="29"/>
    <w:qFormat/>
    <w:rsid w:val="00AE3FAC"/>
    <w:pPr>
      <w:spacing w:before="100" w:beforeAutospacing="1" w:after="100" w:afterAutospacing="1" w:line="240" w:lineRule="auto"/>
    </w:pPr>
    <w:rPr>
      <w:rFonts w:ascii="Times New Roman" w:hAnsi="Times New Roman" w:cs="Times New Roman"/>
      <w:sz w:val="24"/>
      <w:szCs w:val="24"/>
      <w:lang w:val="en-GB" w:eastAsia="en-GB"/>
    </w:rPr>
  </w:style>
  <w:style w:type="character" w:styleId="Hyperlink">
    <w:name w:val="Hyperlink"/>
    <w:basedOn w:val="DefaultParagraphFont"/>
    <w:uiPriority w:val="99"/>
    <w:unhideWhenUsed/>
    <w:rsid w:val="007B73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331915">
      <w:bodyDiv w:val="1"/>
      <w:marLeft w:val="0"/>
      <w:marRight w:val="0"/>
      <w:marTop w:val="0"/>
      <w:marBottom w:val="0"/>
      <w:divBdr>
        <w:top w:val="none" w:sz="0" w:space="0" w:color="auto"/>
        <w:left w:val="none" w:sz="0" w:space="0" w:color="auto"/>
        <w:bottom w:val="none" w:sz="0" w:space="0" w:color="auto"/>
        <w:right w:val="none" w:sz="0" w:space="0" w:color="auto"/>
      </w:divBdr>
    </w:div>
    <w:div w:id="847910383">
      <w:bodyDiv w:val="1"/>
      <w:marLeft w:val="0"/>
      <w:marRight w:val="0"/>
      <w:marTop w:val="0"/>
      <w:marBottom w:val="0"/>
      <w:divBdr>
        <w:top w:val="none" w:sz="0" w:space="0" w:color="auto"/>
        <w:left w:val="none" w:sz="0" w:space="0" w:color="auto"/>
        <w:bottom w:val="none" w:sz="0" w:space="0" w:color="auto"/>
        <w:right w:val="none" w:sz="0" w:space="0" w:color="auto"/>
      </w:divBdr>
    </w:div>
    <w:div w:id="1182208781">
      <w:bodyDiv w:val="1"/>
      <w:marLeft w:val="0"/>
      <w:marRight w:val="0"/>
      <w:marTop w:val="0"/>
      <w:marBottom w:val="0"/>
      <w:divBdr>
        <w:top w:val="none" w:sz="0" w:space="0" w:color="auto"/>
        <w:left w:val="none" w:sz="0" w:space="0" w:color="auto"/>
        <w:bottom w:val="none" w:sz="0" w:space="0" w:color="auto"/>
        <w:right w:val="none" w:sz="0" w:space="0" w:color="auto"/>
      </w:divBdr>
    </w:div>
    <w:div w:id="203904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434C8D-02A4-4321-8303-5DD915C90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3162</Words>
  <Characters>18027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Shariq</dc:creator>
  <cp:lastModifiedBy>nazimali</cp:lastModifiedBy>
  <cp:revision>2</cp:revision>
  <dcterms:created xsi:type="dcterms:W3CDTF">2015-03-09T11:02:00Z</dcterms:created>
  <dcterms:modified xsi:type="dcterms:W3CDTF">2015-03-09T11:02:00Z</dcterms:modified>
</cp:coreProperties>
</file>