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DAA9E" w14:textId="77777777" w:rsidR="0000570D" w:rsidRPr="0000570D" w:rsidRDefault="0000570D" w:rsidP="0000570D">
      <w:pPr>
        <w:widowControl w:val="0"/>
        <w:autoSpaceDE w:val="0"/>
        <w:autoSpaceDN w:val="0"/>
        <w:adjustRightInd w:val="0"/>
        <w:jc w:val="center"/>
        <w:rPr>
          <w:rFonts w:ascii="Times New Roman" w:hAnsi="Times New Roman" w:cs="Times New Roman"/>
          <w:b/>
          <w:sz w:val="40"/>
          <w:szCs w:val="40"/>
          <w:lang w:val="en-US"/>
        </w:rPr>
      </w:pPr>
      <w:r w:rsidRPr="0000570D">
        <w:rPr>
          <w:rFonts w:ascii="Times New Roman" w:hAnsi="Times New Roman" w:cs="Times New Roman"/>
          <w:b/>
          <w:sz w:val="40"/>
          <w:szCs w:val="40"/>
          <w:lang w:val="en-US"/>
        </w:rPr>
        <w:t xml:space="preserve">Perceptions surrounding the contemporary practice of Islamic finance </w:t>
      </w:r>
    </w:p>
    <w:p w14:paraId="67B76E40" w14:textId="77777777" w:rsidR="0000570D" w:rsidRDefault="0000570D" w:rsidP="0000570D">
      <w:pPr>
        <w:widowControl w:val="0"/>
        <w:autoSpaceDE w:val="0"/>
        <w:autoSpaceDN w:val="0"/>
        <w:adjustRightInd w:val="0"/>
        <w:jc w:val="center"/>
        <w:rPr>
          <w:rFonts w:ascii="Times New Roman" w:hAnsi="Times New Roman" w:cs="Times New Roman"/>
          <w:b/>
          <w:sz w:val="30"/>
          <w:szCs w:val="36"/>
          <w:lang w:val="en-US"/>
        </w:rPr>
      </w:pPr>
    </w:p>
    <w:p w14:paraId="030D7B06" w14:textId="77777777" w:rsidR="0000570D" w:rsidRPr="0000570D" w:rsidRDefault="0000570D" w:rsidP="0000570D">
      <w:pPr>
        <w:widowControl w:val="0"/>
        <w:autoSpaceDE w:val="0"/>
        <w:autoSpaceDN w:val="0"/>
        <w:adjustRightInd w:val="0"/>
        <w:jc w:val="center"/>
        <w:rPr>
          <w:rFonts w:ascii="Times New Roman" w:hAnsi="Times New Roman" w:cs="Times New Roman"/>
          <w:b/>
          <w:sz w:val="20"/>
          <w:szCs w:val="20"/>
          <w:lang w:val="en-US"/>
        </w:rPr>
      </w:pPr>
      <w:r w:rsidRPr="0000570D">
        <w:rPr>
          <w:rFonts w:ascii="Times New Roman" w:hAnsi="Times New Roman" w:cs="Times New Roman"/>
          <w:b/>
          <w:sz w:val="20"/>
          <w:szCs w:val="20"/>
          <w:lang w:val="en-US"/>
        </w:rPr>
        <w:t>S. Nazim Ali</w:t>
      </w:r>
    </w:p>
    <w:p w14:paraId="37354CA1" w14:textId="77777777" w:rsidR="0000570D" w:rsidRPr="0000570D" w:rsidRDefault="0000570D" w:rsidP="0000570D">
      <w:pPr>
        <w:widowControl w:val="0"/>
        <w:autoSpaceDE w:val="0"/>
        <w:autoSpaceDN w:val="0"/>
        <w:adjustRightInd w:val="0"/>
        <w:jc w:val="center"/>
        <w:rPr>
          <w:rFonts w:ascii="Times New Roman" w:hAnsi="Times New Roman" w:cs="Times New Roman"/>
          <w:b/>
          <w:sz w:val="20"/>
          <w:szCs w:val="20"/>
          <w:lang w:val="en-US"/>
        </w:rPr>
      </w:pPr>
      <w:r w:rsidRPr="0000570D">
        <w:rPr>
          <w:rFonts w:ascii="Times New Roman" w:hAnsi="Times New Roman" w:cs="Times New Roman"/>
          <w:b/>
          <w:sz w:val="20"/>
          <w:szCs w:val="20"/>
          <w:lang w:val="en-US"/>
        </w:rPr>
        <w:t>Director of the Islamic Finance Project</w:t>
      </w:r>
    </w:p>
    <w:p w14:paraId="12C97FDB" w14:textId="77777777" w:rsidR="0000570D" w:rsidRPr="0000570D" w:rsidRDefault="0000570D" w:rsidP="0000570D">
      <w:pPr>
        <w:widowControl w:val="0"/>
        <w:autoSpaceDE w:val="0"/>
        <w:autoSpaceDN w:val="0"/>
        <w:adjustRightInd w:val="0"/>
        <w:jc w:val="center"/>
        <w:rPr>
          <w:rFonts w:ascii="Times New Roman" w:hAnsi="Times New Roman" w:cs="Times New Roman"/>
          <w:b/>
          <w:sz w:val="20"/>
          <w:szCs w:val="20"/>
          <w:lang w:val="en-US"/>
        </w:rPr>
      </w:pPr>
      <w:r w:rsidRPr="0000570D">
        <w:rPr>
          <w:rFonts w:ascii="Times New Roman" w:hAnsi="Times New Roman" w:cs="Times New Roman"/>
          <w:b/>
          <w:sz w:val="20"/>
          <w:szCs w:val="20"/>
          <w:lang w:val="en-US"/>
        </w:rPr>
        <w:t>Islamic Legal Studies Program</w:t>
      </w:r>
    </w:p>
    <w:p w14:paraId="573AA3FD" w14:textId="77777777" w:rsidR="0000570D" w:rsidRDefault="0000570D" w:rsidP="0000570D">
      <w:pPr>
        <w:widowControl w:val="0"/>
        <w:autoSpaceDE w:val="0"/>
        <w:autoSpaceDN w:val="0"/>
        <w:adjustRightInd w:val="0"/>
        <w:jc w:val="center"/>
        <w:rPr>
          <w:rFonts w:ascii="Times New Roman" w:hAnsi="Times New Roman" w:cs="Times New Roman"/>
          <w:b/>
          <w:sz w:val="20"/>
          <w:szCs w:val="20"/>
          <w:lang w:val="en-US"/>
        </w:rPr>
      </w:pPr>
      <w:r w:rsidRPr="0000570D">
        <w:rPr>
          <w:rFonts w:ascii="Times New Roman" w:hAnsi="Times New Roman" w:cs="Times New Roman"/>
          <w:b/>
          <w:sz w:val="20"/>
          <w:szCs w:val="20"/>
          <w:lang w:val="en-US"/>
        </w:rPr>
        <w:t>Harvard Law School</w:t>
      </w:r>
    </w:p>
    <w:p w14:paraId="156F2B27" w14:textId="77777777" w:rsidR="00111DB2" w:rsidRDefault="00111DB2" w:rsidP="0000570D">
      <w:pPr>
        <w:widowControl w:val="0"/>
        <w:autoSpaceDE w:val="0"/>
        <w:autoSpaceDN w:val="0"/>
        <w:adjustRightInd w:val="0"/>
        <w:jc w:val="center"/>
        <w:rPr>
          <w:rFonts w:ascii="Times New Roman" w:hAnsi="Times New Roman" w:cs="Times New Roman"/>
          <w:b/>
          <w:sz w:val="20"/>
          <w:szCs w:val="20"/>
          <w:lang w:val="en-US"/>
        </w:rPr>
      </w:pPr>
    </w:p>
    <w:p w14:paraId="317CC039" w14:textId="035ED07E" w:rsidR="00111DB2" w:rsidRDefault="00111DB2" w:rsidP="0000570D">
      <w:pPr>
        <w:widowControl w:val="0"/>
        <w:autoSpaceDE w:val="0"/>
        <w:autoSpaceDN w:val="0"/>
        <w:adjustRightInd w:val="0"/>
        <w:jc w:val="center"/>
        <w:rPr>
          <w:rFonts w:ascii="Times New Roman" w:hAnsi="Times New Roman" w:cs="Times New Roman"/>
          <w:b/>
          <w:sz w:val="20"/>
          <w:szCs w:val="20"/>
          <w:lang w:val="en-US"/>
        </w:rPr>
      </w:pPr>
      <w:r>
        <w:rPr>
          <w:rFonts w:ascii="Times New Roman" w:hAnsi="Times New Roman" w:cs="Times New Roman"/>
          <w:b/>
          <w:sz w:val="20"/>
          <w:szCs w:val="20"/>
          <w:lang w:val="en-US"/>
        </w:rPr>
        <w:t>Presented at the American University of Sharjah Islamic Finance Conference</w:t>
      </w:r>
    </w:p>
    <w:p w14:paraId="52AC5274" w14:textId="77777777" w:rsidR="00111DB2" w:rsidRPr="00111DB2" w:rsidRDefault="00111DB2" w:rsidP="00111DB2">
      <w:pPr>
        <w:widowControl w:val="0"/>
        <w:autoSpaceDE w:val="0"/>
        <w:autoSpaceDN w:val="0"/>
        <w:adjustRightInd w:val="0"/>
        <w:jc w:val="center"/>
        <w:rPr>
          <w:rFonts w:ascii="Times New Roman" w:hAnsi="Times New Roman" w:cs="Times New Roman"/>
          <w:b/>
          <w:sz w:val="20"/>
          <w:szCs w:val="20"/>
          <w:lang w:val="en-US"/>
        </w:rPr>
      </w:pPr>
      <w:r w:rsidRPr="00111DB2">
        <w:rPr>
          <w:rFonts w:ascii="Times New Roman" w:hAnsi="Times New Roman" w:cs="Times New Roman"/>
          <w:b/>
          <w:sz w:val="20"/>
          <w:szCs w:val="20"/>
          <w:lang w:val="en-US"/>
        </w:rPr>
        <w:t>Wednesday February 20, 2013</w:t>
      </w:r>
    </w:p>
    <w:p w14:paraId="792DAB40" w14:textId="77777777" w:rsidR="00111DB2" w:rsidRDefault="00111DB2" w:rsidP="0000570D">
      <w:pPr>
        <w:widowControl w:val="0"/>
        <w:autoSpaceDE w:val="0"/>
        <w:autoSpaceDN w:val="0"/>
        <w:adjustRightInd w:val="0"/>
        <w:jc w:val="center"/>
        <w:rPr>
          <w:rFonts w:ascii="Times New Roman" w:hAnsi="Times New Roman" w:cs="Times New Roman"/>
          <w:b/>
          <w:sz w:val="20"/>
          <w:szCs w:val="20"/>
          <w:lang w:val="en-US"/>
        </w:rPr>
      </w:pPr>
    </w:p>
    <w:p w14:paraId="7FB1F9EC" w14:textId="77777777" w:rsidR="0000570D" w:rsidRPr="0000570D" w:rsidRDefault="0000570D" w:rsidP="0000570D">
      <w:pPr>
        <w:widowControl w:val="0"/>
        <w:autoSpaceDE w:val="0"/>
        <w:autoSpaceDN w:val="0"/>
        <w:adjustRightInd w:val="0"/>
        <w:jc w:val="center"/>
        <w:rPr>
          <w:rFonts w:ascii="Times New Roman" w:hAnsi="Times New Roman" w:cs="Times New Roman"/>
          <w:b/>
          <w:sz w:val="20"/>
          <w:szCs w:val="20"/>
          <w:lang w:val="en-US"/>
        </w:rPr>
      </w:pPr>
    </w:p>
    <w:p w14:paraId="69CDCAD8" w14:textId="77777777" w:rsidR="00B956D8" w:rsidRPr="0000570D" w:rsidRDefault="0000570D" w:rsidP="0000570D">
      <w:pPr>
        <w:widowControl w:val="0"/>
        <w:autoSpaceDE w:val="0"/>
        <w:autoSpaceDN w:val="0"/>
        <w:adjustRightInd w:val="0"/>
        <w:rPr>
          <w:rFonts w:ascii="Times New Roman" w:hAnsi="Times New Roman" w:cs="Times New Roman"/>
          <w:sz w:val="20"/>
          <w:szCs w:val="20"/>
          <w:lang w:val="en-US"/>
        </w:rPr>
      </w:pPr>
      <w:r w:rsidRPr="0000570D">
        <w:rPr>
          <w:rFonts w:ascii="Times New Roman" w:hAnsi="Times New Roman" w:cs="Times New Roman"/>
          <w:sz w:val="20"/>
          <w:szCs w:val="20"/>
          <w:lang w:val="en-US"/>
        </w:rPr>
        <w:t>The perceptions revolving around the field of Islamic finance are numerous with some pundits skeptical whether Islamic finance meets the intentions of the sharia’. Amongst the general public, especially in the west, a lack of understanding of what Islam entails furthers this skepticism. Likewise, there’s a general apprehension against the finance industry especially after the financial crisis. This paper explores the various negative perceptions that the Islamic finance industry faces and suggests possible strategies and mechanisms to counter them. It achieves that by studying the causes of these negative perceptions and suggesting both institutional and strategic changes that the Islamic finance industry players can adopt. It also studies the role of academia, with research institutions such as Harvard and others in mind, in engaging Islamic finance stakeholders in a healthy discourse on the subject of Islamic finance.</w:t>
      </w:r>
    </w:p>
    <w:p w14:paraId="16EBA0E7" w14:textId="77777777" w:rsidR="00DA73EE" w:rsidRPr="00B93B61" w:rsidRDefault="00DA73EE" w:rsidP="00B956D8">
      <w:pPr>
        <w:widowControl w:val="0"/>
        <w:autoSpaceDE w:val="0"/>
        <w:autoSpaceDN w:val="0"/>
        <w:adjustRightInd w:val="0"/>
        <w:jc w:val="center"/>
        <w:rPr>
          <w:rFonts w:ascii="Times New Roman" w:hAnsi="Times New Roman" w:cs="Times New Roman"/>
          <w:sz w:val="30"/>
          <w:szCs w:val="30"/>
          <w:lang w:val="en-US"/>
        </w:rPr>
      </w:pPr>
    </w:p>
    <w:p w14:paraId="5EAD88FC" w14:textId="77777777" w:rsidR="003E61D7" w:rsidRPr="003E5358" w:rsidRDefault="00A00B24" w:rsidP="009A1DED">
      <w:pPr>
        <w:rPr>
          <w:rFonts w:ascii="Times New Roman" w:hAnsi="Times New Roman" w:cs="Times New Roman"/>
        </w:rPr>
      </w:pPr>
      <w:r w:rsidRPr="00A00B24">
        <w:rPr>
          <w:rFonts w:ascii="Times New Roman" w:hAnsi="Times New Roman" w:cs="Times New Roman"/>
        </w:rPr>
        <w:t>During the past two decades</w:t>
      </w:r>
      <w:r w:rsidR="003E61D7" w:rsidRPr="003E5358">
        <w:rPr>
          <w:rFonts w:ascii="Times New Roman" w:hAnsi="Times New Roman" w:cs="Times New Roman"/>
        </w:rPr>
        <w:t>,</w:t>
      </w:r>
      <w:r w:rsidRPr="00A00B24">
        <w:rPr>
          <w:rFonts w:ascii="Times New Roman" w:hAnsi="Times New Roman" w:cs="Times New Roman"/>
        </w:rPr>
        <w:t xml:space="preserve"> the industry has gained unprecedented levels of public attention because of its tremendous growth in </w:t>
      </w:r>
      <w:r w:rsidR="003E61D7" w:rsidRPr="003E5358">
        <w:rPr>
          <w:rFonts w:ascii="Times New Roman" w:hAnsi="Times New Roman" w:cs="Times New Roman"/>
        </w:rPr>
        <w:t>size and scale</w:t>
      </w:r>
      <w:r w:rsidRPr="00A00B24">
        <w:rPr>
          <w:rFonts w:ascii="Times New Roman" w:hAnsi="Times New Roman" w:cs="Times New Roman"/>
        </w:rPr>
        <w:t xml:space="preserve">. </w:t>
      </w:r>
      <w:r w:rsidR="003E61D7" w:rsidRPr="003E5358">
        <w:rPr>
          <w:rFonts w:ascii="Times New Roman" w:hAnsi="Times New Roman" w:cs="Times New Roman"/>
        </w:rPr>
        <w:t xml:space="preserve"> </w:t>
      </w:r>
      <w:r w:rsidRPr="00A00B24">
        <w:rPr>
          <w:rFonts w:ascii="Times New Roman" w:hAnsi="Times New Roman" w:cs="Times New Roman"/>
        </w:rPr>
        <w:t>Its growt</w:t>
      </w:r>
      <w:r w:rsidR="003E5358" w:rsidRPr="003E5358">
        <w:rPr>
          <w:rFonts w:ascii="Times New Roman" w:hAnsi="Times New Roman" w:cs="Times New Roman"/>
        </w:rPr>
        <w:t xml:space="preserve">h, however, </w:t>
      </w:r>
      <w:r w:rsidRPr="00A00B24">
        <w:rPr>
          <w:rFonts w:ascii="Times New Roman" w:hAnsi="Times New Roman" w:cs="Times New Roman"/>
        </w:rPr>
        <w:t>has also led to competing claims on</w:t>
      </w:r>
      <w:r w:rsidR="003E5358" w:rsidRPr="003E5358">
        <w:rPr>
          <w:rFonts w:ascii="Times New Roman" w:hAnsi="Times New Roman" w:cs="Times New Roman"/>
        </w:rPr>
        <w:t xml:space="preserve"> the</w:t>
      </w:r>
      <w:r w:rsidRPr="00A00B24">
        <w:rPr>
          <w:rFonts w:ascii="Times New Roman" w:hAnsi="Times New Roman" w:cs="Times New Roman"/>
        </w:rPr>
        <w:t xml:space="preserve"> direction Islamic finance should take in the local economy. </w:t>
      </w:r>
      <w:r w:rsidR="003E5358">
        <w:rPr>
          <w:rFonts w:ascii="Times New Roman" w:hAnsi="Times New Roman" w:cs="Times New Roman"/>
        </w:rPr>
        <w:t xml:space="preserve"> </w:t>
      </w:r>
      <w:r w:rsidRPr="00A00B24">
        <w:rPr>
          <w:rFonts w:ascii="Times New Roman" w:hAnsi="Times New Roman" w:cs="Times New Roman"/>
        </w:rPr>
        <w:t xml:space="preserve">For instances, in the face of rising income inequality, many observes claim that Islamic finance needs to play a larger role in alleviating the social ills of economic development. </w:t>
      </w:r>
      <w:r w:rsidR="003E5358">
        <w:rPr>
          <w:rFonts w:ascii="Times New Roman" w:hAnsi="Times New Roman" w:cs="Times New Roman"/>
        </w:rPr>
        <w:t xml:space="preserve"> </w:t>
      </w:r>
      <w:r w:rsidRPr="00A00B24">
        <w:rPr>
          <w:rFonts w:ascii="Times New Roman" w:hAnsi="Times New Roman" w:cs="Times New Roman"/>
        </w:rPr>
        <w:t>It is believed that the indus</w:t>
      </w:r>
      <w:r w:rsidR="003E61D7" w:rsidRPr="003E5358">
        <w:rPr>
          <w:rFonts w:ascii="Times New Roman" w:hAnsi="Times New Roman" w:cs="Times New Roman"/>
        </w:rPr>
        <w:t>try may have veered off-track and m</w:t>
      </w:r>
      <w:r w:rsidRPr="00A00B24">
        <w:rPr>
          <w:rFonts w:ascii="Times New Roman" w:hAnsi="Times New Roman" w:cs="Times New Roman"/>
        </w:rPr>
        <w:t xml:space="preserve">any accuse the sector of not being substantively different from conventional finance produces or of failing to realize </w:t>
      </w:r>
      <w:r w:rsidR="00DE2178" w:rsidRPr="003E5358">
        <w:rPr>
          <w:rFonts w:ascii="Times New Roman" w:hAnsi="Times New Roman" w:cs="Times New Roman"/>
        </w:rPr>
        <w:t>its</w:t>
      </w:r>
      <w:r w:rsidRPr="00A00B24">
        <w:rPr>
          <w:rFonts w:ascii="Times New Roman" w:hAnsi="Times New Roman" w:cs="Times New Roman"/>
        </w:rPr>
        <w:t xml:space="preserve"> original economic and social ideals. </w:t>
      </w:r>
      <w:r w:rsidR="00A710BD" w:rsidRPr="003E5358">
        <w:rPr>
          <w:rFonts w:ascii="Times New Roman" w:hAnsi="Times New Roman" w:cs="Times New Roman"/>
        </w:rPr>
        <w:t>A broadly indicting statement from Auditing and Accounting Organization for Islamic Financial</w:t>
      </w:r>
      <w:r w:rsidR="00A710BD">
        <w:rPr>
          <w:rFonts w:ascii="Times New Roman" w:hAnsi="Times New Roman" w:cs="Times New Roman"/>
        </w:rPr>
        <w:t xml:space="preserve"> Institutions</w:t>
      </w:r>
      <w:r w:rsidR="00DE2178">
        <w:rPr>
          <w:rFonts w:ascii="Times New Roman" w:hAnsi="Times New Roman" w:cs="Times New Roman"/>
        </w:rPr>
        <w:t xml:space="preserve"> </w:t>
      </w:r>
      <w:r w:rsidR="00A710BD">
        <w:rPr>
          <w:rFonts w:ascii="Times New Roman" w:hAnsi="Times New Roman" w:cs="Times New Roman"/>
        </w:rPr>
        <w:t xml:space="preserve">that most </w:t>
      </w:r>
      <w:r w:rsidR="00A710BD">
        <w:rPr>
          <w:rFonts w:ascii="Times New Roman" w:hAnsi="Times New Roman" w:cs="Times New Roman"/>
          <w:i/>
        </w:rPr>
        <w:t>sukuk</w:t>
      </w:r>
      <w:r w:rsidR="00A710BD">
        <w:rPr>
          <w:rFonts w:ascii="Times New Roman" w:hAnsi="Times New Roman" w:cs="Times New Roman"/>
        </w:rPr>
        <w:t xml:space="preserve"> are not actually Islamic </w:t>
      </w:r>
      <w:r w:rsidR="00A710BD" w:rsidRPr="00B806AC">
        <w:rPr>
          <w:rFonts w:ascii="Times New Roman" w:hAnsi="Times New Roman" w:cs="Times New Roman"/>
        </w:rPr>
        <w:t>has shaken up the sector</w:t>
      </w:r>
      <w:r w:rsidR="00A710BD">
        <w:rPr>
          <w:rFonts w:ascii="Times New Roman" w:hAnsi="Times New Roman" w:cs="Times New Roman"/>
        </w:rPr>
        <w:t xml:space="preserve"> and demonstrated the lack of confidence in Islamic finance both within and outside of the industry</w:t>
      </w:r>
      <w:r w:rsidR="00DE2178">
        <w:rPr>
          <w:rFonts w:ascii="Times New Roman" w:hAnsi="Times New Roman" w:cs="Times New Roman"/>
        </w:rPr>
        <w:t>.</w:t>
      </w:r>
      <w:r w:rsidR="003E5358">
        <w:rPr>
          <w:rStyle w:val="FootnoteReference"/>
          <w:rFonts w:ascii="Times New Roman" w:hAnsi="Times New Roman" w:cs="Times New Roman"/>
        </w:rPr>
        <w:footnoteReference w:id="1"/>
      </w:r>
      <w:r w:rsidR="00DE2178">
        <w:rPr>
          <w:rFonts w:ascii="Times New Roman" w:hAnsi="Times New Roman" w:cs="Times New Roman"/>
        </w:rPr>
        <w:t xml:space="preserve">  </w:t>
      </w:r>
      <w:r w:rsidR="00DE2178" w:rsidRPr="00B806AC">
        <w:rPr>
          <w:rFonts w:ascii="Times New Roman" w:hAnsi="Times New Roman" w:cs="Times New Roman"/>
        </w:rPr>
        <w:t xml:space="preserve">It is not the intention of this paper </w:t>
      </w:r>
      <w:r w:rsidR="00DE2178">
        <w:rPr>
          <w:rFonts w:ascii="Times New Roman" w:hAnsi="Times New Roman" w:cs="Times New Roman"/>
        </w:rPr>
        <w:t>to explore</w:t>
      </w:r>
      <w:r w:rsidR="00DE2178" w:rsidRPr="00B806AC">
        <w:rPr>
          <w:rFonts w:ascii="Times New Roman" w:hAnsi="Times New Roman" w:cs="Times New Roman"/>
        </w:rPr>
        <w:t xml:space="preserve"> the details of the products developments but </w:t>
      </w:r>
      <w:r w:rsidR="00DE2178">
        <w:rPr>
          <w:rFonts w:ascii="Times New Roman" w:hAnsi="Times New Roman" w:cs="Times New Roman"/>
        </w:rPr>
        <w:t>merely to explain that the negative perception of Islamic finance comes from its current practice and not just the negative impacts of politics, the media, or Islamophobia.</w:t>
      </w:r>
      <w:r w:rsidR="00F910AA">
        <w:rPr>
          <w:rStyle w:val="FootnoteReference"/>
          <w:rFonts w:ascii="Times New Roman" w:hAnsi="Times New Roman" w:cs="Times New Roman"/>
        </w:rPr>
        <w:footnoteReference w:id="2"/>
      </w:r>
      <w:r w:rsidR="00DE2178">
        <w:rPr>
          <w:rFonts w:ascii="Times New Roman" w:hAnsi="Times New Roman" w:cs="Times New Roman"/>
        </w:rPr>
        <w:t xml:space="preserve"> </w:t>
      </w:r>
    </w:p>
    <w:p w14:paraId="426D1AAA" w14:textId="77777777" w:rsidR="001B79FC" w:rsidRPr="003E61D7" w:rsidRDefault="001B79FC" w:rsidP="009A1DED">
      <w:pPr>
        <w:rPr>
          <w:rFonts w:ascii="Times New Roman" w:hAnsi="Times New Roman" w:cs="Times New Roman"/>
          <w:lang w:val="en-US"/>
        </w:rPr>
      </w:pPr>
    </w:p>
    <w:p w14:paraId="6EA4D3E8" w14:textId="77777777" w:rsidR="00105B81" w:rsidRPr="00B93B61" w:rsidRDefault="00105B81" w:rsidP="00B1482E">
      <w:pPr>
        <w:rPr>
          <w:rFonts w:ascii="Times New Roman" w:hAnsi="Times New Roman" w:cs="Times New Roman"/>
          <w:lang w:val="en-US"/>
        </w:rPr>
      </w:pPr>
    </w:p>
    <w:p w14:paraId="4462578D" w14:textId="77777777" w:rsidR="00BE25D4" w:rsidRPr="00B93B61" w:rsidRDefault="00BE25D4" w:rsidP="00BE25D4">
      <w:pPr>
        <w:widowControl w:val="0"/>
        <w:autoSpaceDE w:val="0"/>
        <w:autoSpaceDN w:val="0"/>
        <w:adjustRightInd w:val="0"/>
        <w:rPr>
          <w:rFonts w:ascii="Times New Roman" w:hAnsi="Times New Roman" w:cs="Times New Roman"/>
          <w:b/>
          <w:lang w:val="en-US"/>
        </w:rPr>
      </w:pPr>
      <w:r w:rsidRPr="00B93B61">
        <w:rPr>
          <w:rFonts w:ascii="Times New Roman" w:hAnsi="Times New Roman" w:cs="Times New Roman"/>
          <w:b/>
          <w:lang w:val="en-US"/>
        </w:rPr>
        <w:t>CURRENT TRENDS AND PERCEPTIONS IN ISLAMIC FINANCE</w:t>
      </w:r>
    </w:p>
    <w:p w14:paraId="0BC5A833" w14:textId="77777777" w:rsidR="00BE25D4" w:rsidRDefault="00BE25D4" w:rsidP="00BE25D4">
      <w:pPr>
        <w:widowControl w:val="0"/>
        <w:autoSpaceDE w:val="0"/>
        <w:autoSpaceDN w:val="0"/>
        <w:adjustRightInd w:val="0"/>
        <w:rPr>
          <w:rFonts w:ascii="Times New Roman" w:hAnsi="Times New Roman" w:cs="Times New Roman"/>
          <w:lang w:val="en-US"/>
        </w:rPr>
      </w:pPr>
    </w:p>
    <w:p w14:paraId="38D25630" w14:textId="77777777" w:rsidR="007C50B9" w:rsidRPr="006C5ECC" w:rsidRDefault="0056069D" w:rsidP="00BE25D4">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The Islamic finance industry faces </w:t>
      </w:r>
      <w:r w:rsidR="00EE76EC">
        <w:rPr>
          <w:rFonts w:ascii="Times New Roman" w:hAnsi="Times New Roman" w:cs="Times New Roman"/>
          <w:lang w:val="en-US"/>
        </w:rPr>
        <w:t>a number of</w:t>
      </w:r>
      <w:r>
        <w:rPr>
          <w:rFonts w:ascii="Times New Roman" w:hAnsi="Times New Roman" w:cs="Times New Roman"/>
          <w:lang w:val="en-US"/>
        </w:rPr>
        <w:t xml:space="preserve"> external challenges</w:t>
      </w:r>
      <w:r w:rsidR="00EE76EC">
        <w:rPr>
          <w:rFonts w:ascii="Times New Roman" w:hAnsi="Times New Roman" w:cs="Times New Roman"/>
          <w:lang w:val="en-US"/>
        </w:rPr>
        <w:t xml:space="preserve"> to its reputation and outward perception</w:t>
      </w:r>
      <w:r>
        <w:rPr>
          <w:rFonts w:ascii="Times New Roman" w:hAnsi="Times New Roman" w:cs="Times New Roman"/>
          <w:lang w:val="en-US"/>
        </w:rPr>
        <w:t xml:space="preserve"> </w:t>
      </w:r>
      <w:r w:rsidR="00EE76EC">
        <w:rPr>
          <w:rFonts w:ascii="Times New Roman" w:hAnsi="Times New Roman" w:cs="Times New Roman"/>
          <w:lang w:val="en-US"/>
        </w:rPr>
        <w:t>both from consumers and</w:t>
      </w:r>
      <w:r w:rsidR="004B4D81">
        <w:rPr>
          <w:rFonts w:ascii="Times New Roman" w:hAnsi="Times New Roman" w:cs="Times New Roman"/>
          <w:lang w:val="en-US"/>
        </w:rPr>
        <w:t xml:space="preserve"> practitioners</w:t>
      </w:r>
      <w:r w:rsidR="00EE76EC">
        <w:rPr>
          <w:rFonts w:ascii="Times New Roman" w:hAnsi="Times New Roman" w:cs="Times New Roman"/>
          <w:lang w:val="en-US"/>
        </w:rPr>
        <w:t xml:space="preserve"> within the industry</w:t>
      </w:r>
      <w:r w:rsidR="004B4D81">
        <w:rPr>
          <w:rFonts w:ascii="Times New Roman" w:hAnsi="Times New Roman" w:cs="Times New Roman"/>
          <w:lang w:val="en-US"/>
        </w:rPr>
        <w:t xml:space="preserve"> and the general public.  </w:t>
      </w:r>
      <w:r w:rsidR="006C5ECC">
        <w:rPr>
          <w:rFonts w:ascii="Times New Roman" w:hAnsi="Times New Roman" w:cs="Times New Roman"/>
          <w:lang w:val="en-US"/>
        </w:rPr>
        <w:t>Especially after the attacks of September 11, 2001, the words “Islam” and “</w:t>
      </w:r>
      <w:proofErr w:type="spellStart"/>
      <w:r w:rsidR="006C5ECC">
        <w:rPr>
          <w:rFonts w:ascii="Times New Roman" w:hAnsi="Times New Roman" w:cs="Times New Roman"/>
          <w:i/>
          <w:lang w:val="en-US"/>
        </w:rPr>
        <w:t>shari’a</w:t>
      </w:r>
      <w:proofErr w:type="spellEnd"/>
      <w:r w:rsidR="006C5ECC">
        <w:rPr>
          <w:rFonts w:ascii="Times New Roman" w:hAnsi="Times New Roman" w:cs="Times New Roman"/>
          <w:lang w:val="en-US"/>
        </w:rPr>
        <w:t xml:space="preserve">” </w:t>
      </w:r>
      <w:r w:rsidR="00656AC9">
        <w:rPr>
          <w:rFonts w:ascii="Times New Roman" w:hAnsi="Times New Roman" w:cs="Times New Roman"/>
          <w:lang w:val="en-US"/>
        </w:rPr>
        <w:t>have taken on negative connotations</w:t>
      </w:r>
      <w:r w:rsidR="00E62233">
        <w:rPr>
          <w:rFonts w:ascii="Times New Roman" w:hAnsi="Times New Roman" w:cs="Times New Roman"/>
          <w:lang w:val="en-US"/>
        </w:rPr>
        <w:t xml:space="preserve"> within the media and the Western consciousness</w:t>
      </w:r>
      <w:r w:rsidR="00656AC9">
        <w:rPr>
          <w:rFonts w:ascii="Times New Roman" w:hAnsi="Times New Roman" w:cs="Times New Roman"/>
          <w:lang w:val="en-US"/>
        </w:rPr>
        <w:t xml:space="preserve">.  </w:t>
      </w:r>
      <w:r w:rsidR="00E62233">
        <w:rPr>
          <w:rFonts w:ascii="Times New Roman" w:hAnsi="Times New Roman" w:cs="Times New Roman"/>
          <w:lang w:val="en-US"/>
        </w:rPr>
        <w:t xml:space="preserve">Similarly, after the global economic crisis of 2008, the term “finance” has </w:t>
      </w:r>
      <w:r w:rsidR="00962522">
        <w:rPr>
          <w:rFonts w:ascii="Times New Roman" w:hAnsi="Times New Roman" w:cs="Times New Roman"/>
          <w:lang w:val="en-US"/>
        </w:rPr>
        <w:lastRenderedPageBreak/>
        <w:t xml:space="preserve">come to be viewed more critically, both in the West and the rest of the world.  </w:t>
      </w:r>
      <w:r w:rsidR="00797898">
        <w:rPr>
          <w:rFonts w:ascii="Times New Roman" w:hAnsi="Times New Roman" w:cs="Times New Roman"/>
          <w:lang w:val="en-US"/>
        </w:rPr>
        <w:t>The combination of the two leads to an even higher level of concern</w:t>
      </w:r>
      <w:r w:rsidR="00574251">
        <w:rPr>
          <w:rFonts w:ascii="Times New Roman" w:hAnsi="Times New Roman" w:cs="Times New Roman"/>
          <w:lang w:val="en-US"/>
        </w:rPr>
        <w:t xml:space="preserve">, especially as the outside media has often tended to equate Islamic finance or </w:t>
      </w:r>
      <w:proofErr w:type="spellStart"/>
      <w:r w:rsidR="00B23AD3">
        <w:rPr>
          <w:rFonts w:ascii="Times New Roman" w:hAnsi="Times New Roman" w:cs="Times New Roman"/>
          <w:i/>
          <w:lang w:val="en-US"/>
        </w:rPr>
        <w:t>shari’a</w:t>
      </w:r>
      <w:proofErr w:type="spellEnd"/>
      <w:r w:rsidR="00B23AD3">
        <w:rPr>
          <w:rFonts w:ascii="Times New Roman" w:hAnsi="Times New Roman" w:cs="Times New Roman"/>
          <w:i/>
          <w:lang w:val="en-US"/>
        </w:rPr>
        <w:softHyphen/>
      </w:r>
      <w:r w:rsidR="00B23AD3">
        <w:rPr>
          <w:rFonts w:ascii="Times New Roman" w:hAnsi="Times New Roman" w:cs="Times New Roman"/>
          <w:lang w:val="en-US"/>
        </w:rPr>
        <w:t>-compliant economics to money laundering and terrorism financing</w:t>
      </w:r>
      <w:r w:rsidR="00797898">
        <w:rPr>
          <w:rFonts w:ascii="Times New Roman" w:hAnsi="Times New Roman" w:cs="Times New Roman"/>
          <w:lang w:val="en-US"/>
        </w:rPr>
        <w:t xml:space="preserve">.  </w:t>
      </w:r>
      <w:r w:rsidR="00574251">
        <w:rPr>
          <w:rFonts w:ascii="Times New Roman" w:hAnsi="Times New Roman" w:cs="Times New Roman"/>
          <w:lang w:val="en-US"/>
        </w:rPr>
        <w:t xml:space="preserve">For non-Muslims especially, Islamic finance and economics can appear as a black box of unfamiliar terms, non-transparent processes, and an unclear purpose and expected outcome.  </w:t>
      </w:r>
      <w:r w:rsidR="00BA416C">
        <w:rPr>
          <w:rFonts w:ascii="Times New Roman" w:hAnsi="Times New Roman" w:cs="Times New Roman"/>
          <w:lang w:val="en-US"/>
        </w:rPr>
        <w:t xml:space="preserve">Even the majority of Muslims are not knowledgeable about many of the basic tenets of Islamic economics; the average consumer might often confuse terms or concepts or not even be motivated to open an account or engage in an Islamic investment in the first place.  </w:t>
      </w:r>
    </w:p>
    <w:p w14:paraId="784148F9" w14:textId="77777777" w:rsidR="0056069D" w:rsidRDefault="0056069D" w:rsidP="00BE25D4">
      <w:pPr>
        <w:widowControl w:val="0"/>
        <w:autoSpaceDE w:val="0"/>
        <w:autoSpaceDN w:val="0"/>
        <w:adjustRightInd w:val="0"/>
        <w:rPr>
          <w:rFonts w:ascii="Times New Roman" w:hAnsi="Times New Roman" w:cs="Times New Roman"/>
          <w:lang w:val="en-US"/>
        </w:rPr>
      </w:pPr>
    </w:p>
    <w:p w14:paraId="7B997AFB" w14:textId="77777777" w:rsidR="00D27186" w:rsidRDefault="00D27186" w:rsidP="00BE25D4">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Beyond misconceptions</w:t>
      </w:r>
      <w:r w:rsidR="008C76DD">
        <w:rPr>
          <w:rFonts w:ascii="Times New Roman" w:hAnsi="Times New Roman" w:cs="Times New Roman"/>
          <w:lang w:val="en-US"/>
        </w:rPr>
        <w:t xml:space="preserve"> about its methods and goals</w:t>
      </w:r>
      <w:r>
        <w:rPr>
          <w:rFonts w:ascii="Times New Roman" w:hAnsi="Times New Roman" w:cs="Times New Roman"/>
          <w:lang w:val="en-US"/>
        </w:rPr>
        <w:t>, both among Muslims and non-Muslims, the</w:t>
      </w:r>
      <w:r w:rsidR="00BC33E6">
        <w:rPr>
          <w:rFonts w:ascii="Times New Roman" w:hAnsi="Times New Roman" w:cs="Times New Roman"/>
          <w:lang w:val="en-US"/>
        </w:rPr>
        <w:t xml:space="preserve"> Islamic finance industry must confront </w:t>
      </w:r>
      <w:r w:rsidR="00A65CAA">
        <w:rPr>
          <w:rFonts w:ascii="Times New Roman" w:hAnsi="Times New Roman" w:cs="Times New Roman"/>
          <w:lang w:val="en-US"/>
        </w:rPr>
        <w:t>negative perception</w:t>
      </w:r>
      <w:r w:rsidR="00752978">
        <w:rPr>
          <w:rFonts w:ascii="Times New Roman" w:hAnsi="Times New Roman" w:cs="Times New Roman"/>
          <w:lang w:val="en-US"/>
        </w:rPr>
        <w:t>s</w:t>
      </w:r>
      <w:r w:rsidR="00A65CAA">
        <w:rPr>
          <w:rFonts w:ascii="Times New Roman" w:hAnsi="Times New Roman" w:cs="Times New Roman"/>
          <w:lang w:val="en-US"/>
        </w:rPr>
        <w:t xml:space="preserve"> from within the profession </w:t>
      </w:r>
      <w:r w:rsidR="00752978">
        <w:rPr>
          <w:rFonts w:ascii="Times New Roman" w:hAnsi="Times New Roman" w:cs="Times New Roman"/>
          <w:lang w:val="en-US"/>
        </w:rPr>
        <w:t>and academia of</w:t>
      </w:r>
      <w:r w:rsidR="00A65CAA">
        <w:rPr>
          <w:rFonts w:ascii="Times New Roman" w:hAnsi="Times New Roman" w:cs="Times New Roman"/>
          <w:lang w:val="en-US"/>
        </w:rPr>
        <w:t xml:space="preserve"> </w:t>
      </w:r>
      <w:r w:rsidR="00C470AE">
        <w:rPr>
          <w:rFonts w:ascii="Times New Roman" w:hAnsi="Times New Roman" w:cs="Times New Roman"/>
          <w:lang w:val="en-US"/>
        </w:rPr>
        <w:t xml:space="preserve">its </w:t>
      </w:r>
      <w:r w:rsidR="00752978">
        <w:rPr>
          <w:rFonts w:ascii="Times New Roman" w:hAnsi="Times New Roman" w:cs="Times New Roman"/>
          <w:lang w:val="en-US"/>
        </w:rPr>
        <w:t>attempts to stay</w:t>
      </w:r>
      <w:r w:rsidR="00BC33E6">
        <w:rPr>
          <w:rFonts w:ascii="Times New Roman" w:hAnsi="Times New Roman" w:cs="Times New Roman"/>
          <w:lang w:val="en-US"/>
        </w:rPr>
        <w:t xml:space="preserve"> true to the ideals of </w:t>
      </w:r>
      <w:proofErr w:type="spellStart"/>
      <w:r w:rsidR="00BC33E6">
        <w:rPr>
          <w:rFonts w:ascii="Times New Roman" w:hAnsi="Times New Roman" w:cs="Times New Roman"/>
          <w:i/>
          <w:lang w:val="en-US"/>
        </w:rPr>
        <w:t>shari’a</w:t>
      </w:r>
      <w:proofErr w:type="spellEnd"/>
      <w:r w:rsidR="00BC33E6">
        <w:rPr>
          <w:rFonts w:ascii="Times New Roman" w:hAnsi="Times New Roman" w:cs="Times New Roman"/>
          <w:lang w:val="en-US"/>
        </w:rPr>
        <w:t xml:space="preserve">-compliant economics.  </w:t>
      </w:r>
      <w:r w:rsidR="0095228E">
        <w:rPr>
          <w:rFonts w:ascii="Times New Roman" w:hAnsi="Times New Roman" w:cs="Times New Roman"/>
          <w:lang w:val="en-US"/>
        </w:rPr>
        <w:t xml:space="preserve">Islamic finance differentiates itself from its conventional counterpart by the addition one word: “Islamic.”  Without the </w:t>
      </w:r>
      <w:r w:rsidR="002519E5">
        <w:rPr>
          <w:rFonts w:ascii="Times New Roman" w:hAnsi="Times New Roman" w:cs="Times New Roman"/>
          <w:lang w:val="en-US"/>
        </w:rPr>
        <w:t>moral gu</w:t>
      </w:r>
      <w:r w:rsidR="003B50B6">
        <w:rPr>
          <w:rFonts w:ascii="Times New Roman" w:hAnsi="Times New Roman" w:cs="Times New Roman"/>
          <w:lang w:val="en-US"/>
        </w:rPr>
        <w:t>idance</w:t>
      </w:r>
      <w:r w:rsidR="002519E5">
        <w:rPr>
          <w:rFonts w:ascii="Times New Roman" w:hAnsi="Times New Roman" w:cs="Times New Roman"/>
          <w:lang w:val="en-US"/>
        </w:rPr>
        <w:t xml:space="preserve"> provided by Islam, Islamic finance cannot </w:t>
      </w:r>
      <w:r w:rsidR="003B50B6">
        <w:rPr>
          <w:rFonts w:ascii="Times New Roman" w:hAnsi="Times New Roman" w:cs="Times New Roman"/>
          <w:lang w:val="en-US"/>
        </w:rPr>
        <w:t xml:space="preserve">achieve its goals of social and environment responsibility and cannot differentiate itself from interest-based economics.  </w:t>
      </w:r>
      <w:r w:rsidR="00FE681B">
        <w:rPr>
          <w:rFonts w:ascii="Times New Roman" w:hAnsi="Times New Roman" w:cs="Times New Roman"/>
          <w:lang w:val="en-US"/>
        </w:rPr>
        <w:t>Within the industry itself, there is a great deal of tension among Islamic economists who do not approve of the way the sector has been progressing.  Scholars ofte</w:t>
      </w:r>
      <w:r w:rsidR="000554E3">
        <w:rPr>
          <w:rFonts w:ascii="Times New Roman" w:hAnsi="Times New Roman" w:cs="Times New Roman"/>
          <w:lang w:val="en-US"/>
        </w:rPr>
        <w:t>n</w:t>
      </w:r>
      <w:r w:rsidR="00E352A7">
        <w:rPr>
          <w:rFonts w:ascii="Times New Roman" w:hAnsi="Times New Roman" w:cs="Times New Roman"/>
          <w:lang w:val="en-US"/>
        </w:rPr>
        <w:t xml:space="preserve"> criticize </w:t>
      </w:r>
      <w:r w:rsidR="00632DC7">
        <w:rPr>
          <w:rFonts w:ascii="Times New Roman" w:hAnsi="Times New Roman" w:cs="Times New Roman"/>
          <w:lang w:val="en-US"/>
        </w:rPr>
        <w:t xml:space="preserve">the products and services released by the industry for mimicking too closely their conventional counterparts.  According to some economists, the Islamic nature of the financial services is being warped in order to make a profit.  Some </w:t>
      </w:r>
      <w:proofErr w:type="spellStart"/>
      <w:r w:rsidR="00632DC7">
        <w:rPr>
          <w:rFonts w:ascii="Times New Roman" w:hAnsi="Times New Roman" w:cs="Times New Roman"/>
          <w:i/>
          <w:lang w:val="en-US"/>
        </w:rPr>
        <w:t>shari’a</w:t>
      </w:r>
      <w:proofErr w:type="spellEnd"/>
      <w:r w:rsidR="00632DC7">
        <w:rPr>
          <w:rFonts w:ascii="Times New Roman" w:hAnsi="Times New Roman" w:cs="Times New Roman"/>
          <w:lang w:val="en-US"/>
        </w:rPr>
        <w:t xml:space="preserve"> scholars in particular feel that the industry is not on the track it was intended to be when it began almost thirty years ago.  For them, there is a need to reappraise the industry and put it back on a moral pathway.  On the hand, practitioners explain that the industry is often under pressure from shareholders and consumers looking to make money in a relatively short period of time and pushing the industry for more goods and services.   </w:t>
      </w:r>
      <w:r w:rsidR="00FE681B">
        <w:rPr>
          <w:rFonts w:ascii="Times New Roman" w:hAnsi="Times New Roman" w:cs="Times New Roman"/>
          <w:lang w:val="en-US"/>
        </w:rPr>
        <w:t xml:space="preserve"> </w:t>
      </w:r>
    </w:p>
    <w:p w14:paraId="4A0FD935" w14:textId="77777777" w:rsidR="0071736E" w:rsidRPr="00BC33E6" w:rsidRDefault="0071736E" w:rsidP="00BE25D4">
      <w:pPr>
        <w:widowControl w:val="0"/>
        <w:autoSpaceDE w:val="0"/>
        <w:autoSpaceDN w:val="0"/>
        <w:adjustRightInd w:val="0"/>
        <w:rPr>
          <w:rFonts w:ascii="Times New Roman" w:hAnsi="Times New Roman" w:cs="Times New Roman"/>
          <w:lang w:val="en-US"/>
        </w:rPr>
      </w:pPr>
    </w:p>
    <w:p w14:paraId="5D0CA0FE" w14:textId="77777777" w:rsidR="0025720C" w:rsidRDefault="004F523D" w:rsidP="00C73B66">
      <w:pPr>
        <w:rPr>
          <w:rFonts w:ascii="Times New Roman" w:hAnsi="Times New Roman" w:cs="Times New Roman"/>
          <w:lang w:val="en-US"/>
        </w:rPr>
      </w:pPr>
      <w:r w:rsidRPr="00B93B61">
        <w:rPr>
          <w:rFonts w:ascii="Times New Roman" w:hAnsi="Times New Roman" w:cs="Times New Roman"/>
          <w:lang w:val="en-US"/>
        </w:rPr>
        <w:t xml:space="preserve">According to previous scholarship, consumers most value the following factors when choosing an Islamic financial services provider: speed and efficiency of service, reputation and image of the institution, confidentiality, and convenience.  In the case of Islamic banking in particular, consumer satisfaction with levels of customer service was found to be especially important as a certain level of knowledge is needed to explain and offer </w:t>
      </w:r>
      <w:proofErr w:type="spellStart"/>
      <w:r w:rsidRPr="00B93B61">
        <w:rPr>
          <w:rFonts w:ascii="Times New Roman" w:hAnsi="Times New Roman" w:cs="Times New Roman"/>
          <w:i/>
          <w:lang w:val="en-US"/>
        </w:rPr>
        <w:t>shari’a</w:t>
      </w:r>
      <w:proofErr w:type="spellEnd"/>
      <w:r w:rsidRPr="00B93B61">
        <w:rPr>
          <w:rFonts w:ascii="Times New Roman" w:hAnsi="Times New Roman" w:cs="Times New Roman"/>
          <w:lang w:val="en-US"/>
        </w:rPr>
        <w:t xml:space="preserve">-compliant financial services.  </w:t>
      </w:r>
      <w:r w:rsidR="005E494A" w:rsidRPr="00B93B61">
        <w:rPr>
          <w:rFonts w:ascii="Times New Roman" w:hAnsi="Times New Roman" w:cs="Times New Roman"/>
          <w:lang w:val="en-US"/>
        </w:rPr>
        <w:t>With regards to retail banking in particular, various studies have found that Islamic banks tend to deliver at a lower level than their conventional counterparts in terms of customer service and that consumer satisfaction levels are lower overall</w:t>
      </w:r>
      <w:r w:rsidR="00426A76" w:rsidRPr="00B93B61">
        <w:rPr>
          <w:rFonts w:ascii="Times New Roman" w:hAnsi="Times New Roman" w:cs="Times New Roman"/>
          <w:lang w:val="en-US"/>
        </w:rPr>
        <w:t xml:space="preserve">.  </w:t>
      </w:r>
      <w:r w:rsidR="004975D4" w:rsidRPr="00B93B61">
        <w:rPr>
          <w:rFonts w:ascii="Times New Roman" w:hAnsi="Times New Roman" w:cs="Times New Roman"/>
          <w:lang w:val="en-US"/>
        </w:rPr>
        <w:t xml:space="preserve">However, according to a group of 100 Pakistani Islamic finance practitioners surveyed in a 2011 poll, religion and economics are the primary factors motivating consumers to </w:t>
      </w:r>
      <w:proofErr w:type="gramStart"/>
      <w:r w:rsidR="004975D4" w:rsidRPr="00B93B61">
        <w:rPr>
          <w:rFonts w:ascii="Times New Roman" w:hAnsi="Times New Roman" w:cs="Times New Roman"/>
          <w:lang w:val="en-US"/>
        </w:rPr>
        <w:t>chose</w:t>
      </w:r>
      <w:proofErr w:type="gramEnd"/>
      <w:r w:rsidR="004975D4" w:rsidRPr="00B93B61">
        <w:rPr>
          <w:rFonts w:ascii="Times New Roman" w:hAnsi="Times New Roman" w:cs="Times New Roman"/>
          <w:lang w:val="en-US"/>
        </w:rPr>
        <w:t xml:space="preserve"> an Islamic bank over a conventional bank, rather than the level of customer service they would receive.  </w:t>
      </w:r>
      <w:r w:rsidR="00CA10F8">
        <w:rPr>
          <w:rFonts w:ascii="Times New Roman" w:hAnsi="Times New Roman" w:cs="Times New Roman"/>
          <w:lang w:val="en-US"/>
        </w:rPr>
        <w:t>A</w:t>
      </w:r>
      <w:r w:rsidR="00C73B66" w:rsidRPr="00B93B61">
        <w:rPr>
          <w:rFonts w:ascii="Times New Roman" w:hAnsi="Times New Roman" w:cs="Times New Roman"/>
          <w:lang w:val="en-US"/>
        </w:rPr>
        <w:t>s the scholars conducting the survey observed, this perception could be due to ineffective marketing efforts on the part of Islamic banks and financial institutions rather than a reflection of real customer preference.</w:t>
      </w:r>
      <w:r w:rsidR="001B192F">
        <w:rPr>
          <w:rStyle w:val="FootnoteReference"/>
          <w:rFonts w:ascii="Times New Roman" w:hAnsi="Times New Roman" w:cs="Times New Roman"/>
          <w:lang w:val="en-US"/>
        </w:rPr>
        <w:footnoteReference w:id="3"/>
      </w:r>
      <w:r w:rsidR="00C73B66" w:rsidRPr="00B93B61">
        <w:rPr>
          <w:rFonts w:ascii="Times New Roman" w:hAnsi="Times New Roman" w:cs="Times New Roman"/>
          <w:lang w:val="en-US"/>
        </w:rPr>
        <w:t xml:space="preserve"> </w:t>
      </w:r>
      <w:r w:rsidR="005E494A" w:rsidRPr="00B93B61">
        <w:rPr>
          <w:rFonts w:ascii="Times New Roman" w:hAnsi="Times New Roman" w:cs="Times New Roman"/>
          <w:lang w:val="en-US"/>
        </w:rPr>
        <w:t xml:space="preserve"> </w:t>
      </w:r>
      <w:r w:rsidR="0025720C" w:rsidRPr="0082319F">
        <w:rPr>
          <w:rFonts w:ascii="Times New Roman" w:hAnsi="Times New Roman" w:cs="Times New Roman"/>
          <w:lang w:val="en-US"/>
        </w:rPr>
        <w:t xml:space="preserve">A 2008 survey of some of the most prominent literature on perceptions of Islamic finance among consumers found that overall, most consumers were primarily motivated by religious reasons in using </w:t>
      </w:r>
      <w:r w:rsidR="0025720C" w:rsidRPr="0082319F">
        <w:rPr>
          <w:rFonts w:ascii="Times New Roman" w:hAnsi="Times New Roman" w:cs="Times New Roman"/>
          <w:lang w:val="en-US"/>
        </w:rPr>
        <w:lastRenderedPageBreak/>
        <w:t>Islamic banking, but that the reputation of the bank, overall service quality, and return on investment were important factors as well.</w:t>
      </w:r>
      <w:r w:rsidR="0025720C">
        <w:rPr>
          <w:rStyle w:val="FootnoteReference"/>
          <w:rFonts w:ascii="Times New Roman" w:hAnsi="Times New Roman" w:cs="Times New Roman"/>
          <w:lang w:val="en-US"/>
        </w:rPr>
        <w:footnoteReference w:id="4"/>
      </w:r>
      <w:r w:rsidR="0025720C">
        <w:rPr>
          <w:rFonts w:ascii="Times New Roman" w:hAnsi="Times New Roman" w:cs="Times New Roman"/>
          <w:lang w:val="en-US"/>
        </w:rPr>
        <w:t xml:space="preserve"> </w:t>
      </w:r>
    </w:p>
    <w:p w14:paraId="488908D7" w14:textId="77777777" w:rsidR="00E74DC8" w:rsidRPr="00B93B61" w:rsidRDefault="00E74DC8" w:rsidP="00C73B66">
      <w:pPr>
        <w:rPr>
          <w:rFonts w:ascii="Times New Roman" w:hAnsi="Times New Roman" w:cs="Times New Roman"/>
          <w:lang w:val="en-US"/>
        </w:rPr>
      </w:pPr>
    </w:p>
    <w:p w14:paraId="4C24EE68" w14:textId="77777777" w:rsidR="006B4973" w:rsidRPr="00C0584A" w:rsidRDefault="00E74DC8" w:rsidP="006B4973">
      <w:pPr>
        <w:rPr>
          <w:rFonts w:ascii="Times New Roman" w:hAnsi="Times New Roman" w:cs="Times New Roman"/>
          <w:lang w:val="en-US"/>
        </w:rPr>
      </w:pPr>
      <w:r w:rsidRPr="00B93B61">
        <w:rPr>
          <w:rFonts w:ascii="Times New Roman" w:hAnsi="Times New Roman" w:cs="Times New Roman"/>
          <w:lang w:val="en-US"/>
        </w:rPr>
        <w:t>Participants in a survey of 100 Malaysian financial services professionals expressed similar opinions.  Most thought that the primary motivating factors for customers in choosing Islamic banking were a combination of religious and economic reasons.</w:t>
      </w:r>
      <w:r w:rsidR="00C04C68" w:rsidRPr="00B93B61">
        <w:rPr>
          <w:rFonts w:ascii="Times New Roman" w:hAnsi="Times New Roman" w:cs="Times New Roman"/>
          <w:lang w:val="en-US"/>
        </w:rPr>
        <w:t xml:space="preserve">  </w:t>
      </w:r>
      <w:r w:rsidR="00D80BCE" w:rsidRPr="00B93B61">
        <w:rPr>
          <w:rFonts w:ascii="Times New Roman" w:hAnsi="Times New Roman" w:cs="Times New Roman"/>
          <w:lang w:val="en-US"/>
        </w:rPr>
        <w:t>Furthermore, the participants in the Malaysian survey also agreed that Islamic banks and financial institutions in Malaysia were not engaging in enough marketing initiatives to promote their services</w:t>
      </w:r>
      <w:r w:rsidR="005335CA" w:rsidRPr="00B93B61">
        <w:rPr>
          <w:rFonts w:ascii="Times New Roman" w:hAnsi="Times New Roman" w:cs="Times New Roman"/>
          <w:lang w:val="en-US"/>
        </w:rPr>
        <w:t xml:space="preserve">.  </w:t>
      </w:r>
      <w:r w:rsidR="00EA3F93" w:rsidRPr="00B93B61">
        <w:rPr>
          <w:rFonts w:ascii="Times New Roman" w:hAnsi="Times New Roman" w:cs="Times New Roman"/>
          <w:lang w:val="en-US"/>
        </w:rPr>
        <w:t xml:space="preserve">However, at the same time, the survey found that the most important factor for consumers in selecting a bank was the cost of goods and services, rather than religion per se.  </w:t>
      </w:r>
      <w:r w:rsidR="005335CA" w:rsidRPr="00B93B61">
        <w:rPr>
          <w:rFonts w:ascii="Times New Roman" w:hAnsi="Times New Roman" w:cs="Times New Roman"/>
          <w:lang w:val="en-US"/>
        </w:rPr>
        <w:t xml:space="preserve">The survey went on to conclude from its collected data that Islamic financial </w:t>
      </w:r>
      <w:r w:rsidR="005335CA" w:rsidRPr="00C0584A">
        <w:rPr>
          <w:rFonts w:ascii="Times New Roman" w:hAnsi="Times New Roman" w:cs="Times New Roman"/>
          <w:lang w:val="en-US"/>
        </w:rPr>
        <w:t>institutions in Malaysia had not done enough to educated consumers and practitioners about Islamic banking and economics in the country</w:t>
      </w:r>
      <w:r w:rsidR="00F15E2D" w:rsidRPr="00E8235C">
        <w:rPr>
          <w:rFonts w:ascii="Times New Roman" w:hAnsi="Times New Roman" w:cs="Times New Roman"/>
          <w:lang w:val="en-US"/>
        </w:rPr>
        <w:t>.</w:t>
      </w:r>
      <w:r w:rsidR="00F15E2D" w:rsidRPr="00E8235C">
        <w:rPr>
          <w:rStyle w:val="FootnoteReference"/>
          <w:rFonts w:ascii="Times New Roman" w:hAnsi="Times New Roman" w:cs="Times New Roman"/>
          <w:lang w:val="en-US"/>
        </w:rPr>
        <w:footnoteReference w:id="5"/>
      </w:r>
      <w:r w:rsidR="0025720C" w:rsidRPr="00E8235C">
        <w:rPr>
          <w:rFonts w:ascii="Times New Roman" w:hAnsi="Times New Roman" w:cs="Times New Roman"/>
          <w:lang w:val="en-US"/>
        </w:rPr>
        <w:t xml:space="preserve">  Respondents to a 2008 study of the Bangladeshi Islamic banking sector stated that religion was a very important factor for them in deciding whether or not to purchase Islamic banking services.  However, they also added that other factors were important to them as well, including convenience, customer service, and profit.   The report recommended that banks work to lower the cost of banking to appeal more to customers and that they also engage in more customer education programs.</w:t>
      </w:r>
      <w:r w:rsidR="0025720C" w:rsidRPr="006B4973">
        <w:rPr>
          <w:rStyle w:val="FootnoteReference"/>
          <w:rFonts w:ascii="Times New Roman" w:hAnsi="Times New Roman" w:cs="Times New Roman"/>
          <w:lang w:val="en-US"/>
        </w:rPr>
        <w:footnoteReference w:id="6"/>
      </w:r>
      <w:r w:rsidR="00C0584A">
        <w:rPr>
          <w:rFonts w:ascii="Times New Roman" w:hAnsi="Times New Roman" w:cs="Times New Roman"/>
          <w:lang w:val="en-US"/>
        </w:rPr>
        <w:t xml:space="preserve">  </w:t>
      </w:r>
      <w:r w:rsidR="00E8235C">
        <w:rPr>
          <w:rFonts w:ascii="Times New Roman" w:hAnsi="Times New Roman" w:cs="Times New Roman"/>
          <w:lang w:val="en-US"/>
        </w:rPr>
        <w:t>A study of Islamic and conventional banks in Pakistan found that consumers there most valued the economic benefits, financial position, interest rates, and global image and reputation in choosing a banking facility.  Overall, customers of Islamic banks were less satisfied than those of conventional banks.</w:t>
      </w:r>
      <w:r w:rsidR="00E8235C">
        <w:rPr>
          <w:rStyle w:val="FootnoteReference"/>
          <w:rFonts w:ascii="Times New Roman" w:hAnsi="Times New Roman" w:cs="Times New Roman"/>
          <w:lang w:val="en-US"/>
        </w:rPr>
        <w:footnoteReference w:id="7"/>
      </w:r>
      <w:r w:rsidR="006B4973">
        <w:rPr>
          <w:rFonts w:ascii="Times New Roman" w:hAnsi="Times New Roman" w:cs="Times New Roman"/>
          <w:lang w:val="en-US"/>
        </w:rPr>
        <w:t xml:space="preserve">  </w:t>
      </w:r>
      <w:r w:rsidR="006B4973" w:rsidRPr="00E8235C">
        <w:rPr>
          <w:rFonts w:ascii="Times New Roman" w:hAnsi="Times New Roman" w:cs="Times New Roman"/>
          <w:lang w:val="en-US"/>
        </w:rPr>
        <w:t xml:space="preserve">In Bangladesh, a 2011 study of consumers of Islamic banking products and services </w:t>
      </w:r>
      <w:r w:rsidR="006B4973">
        <w:rPr>
          <w:rFonts w:ascii="Times New Roman" w:hAnsi="Times New Roman" w:cs="Times New Roman"/>
          <w:lang w:val="en-US"/>
        </w:rPr>
        <w:t>found that many consumers saw no difference between the products and services offered by Islamic and conventional banks.  Consumers suggested that Islamic banks aim to promoting Islamic values more, rather than simply trying to increase profit.</w:t>
      </w:r>
      <w:r w:rsidR="006B4973">
        <w:rPr>
          <w:rStyle w:val="FootnoteReference"/>
          <w:rFonts w:ascii="Times New Roman" w:hAnsi="Times New Roman" w:cs="Times New Roman"/>
          <w:lang w:val="en-US"/>
        </w:rPr>
        <w:footnoteReference w:id="8"/>
      </w:r>
      <w:r w:rsidR="006B4973">
        <w:rPr>
          <w:rFonts w:ascii="Times New Roman" w:hAnsi="Times New Roman" w:cs="Times New Roman"/>
          <w:lang w:val="en-US"/>
        </w:rPr>
        <w:t xml:space="preserve"> </w:t>
      </w:r>
    </w:p>
    <w:p w14:paraId="3FDADE81" w14:textId="77777777" w:rsidR="00801B22" w:rsidRDefault="00801B22">
      <w:pPr>
        <w:rPr>
          <w:rFonts w:ascii="Times New Roman" w:hAnsi="Times New Roman" w:cs="Times New Roman"/>
          <w:lang w:val="en-US"/>
        </w:rPr>
      </w:pPr>
    </w:p>
    <w:p w14:paraId="4A96C2B8" w14:textId="77777777" w:rsidR="00FD38FA" w:rsidRPr="00B93B61" w:rsidRDefault="00B2186B" w:rsidP="00EC048C">
      <w:pPr>
        <w:rPr>
          <w:rFonts w:ascii="Times New Roman" w:hAnsi="Times New Roman" w:cs="Times New Roman"/>
          <w:lang w:val="en-US"/>
        </w:rPr>
      </w:pPr>
      <w:r w:rsidRPr="00E8235C">
        <w:rPr>
          <w:rFonts w:ascii="Times New Roman" w:hAnsi="Times New Roman" w:cs="Times New Roman"/>
          <w:lang w:val="en-US"/>
        </w:rPr>
        <w:t xml:space="preserve">In an April 2010 </w:t>
      </w:r>
      <w:r w:rsidR="00691F5A">
        <w:rPr>
          <w:rFonts w:ascii="Times New Roman" w:hAnsi="Times New Roman" w:cs="Times New Roman"/>
          <w:lang w:val="en-US"/>
        </w:rPr>
        <w:t xml:space="preserve">a </w:t>
      </w:r>
      <w:r w:rsidRPr="00E8235C">
        <w:rPr>
          <w:rFonts w:ascii="Times New Roman" w:hAnsi="Times New Roman" w:cs="Times New Roman"/>
          <w:lang w:val="en-US"/>
        </w:rPr>
        <w:t xml:space="preserve">survey </w:t>
      </w:r>
      <w:r w:rsidR="00691F5A">
        <w:rPr>
          <w:rFonts w:ascii="Times New Roman" w:hAnsi="Times New Roman" w:cs="Times New Roman"/>
          <w:lang w:val="en-US"/>
        </w:rPr>
        <w:t xml:space="preserve">was </w:t>
      </w:r>
      <w:r w:rsidRPr="00E8235C">
        <w:rPr>
          <w:rFonts w:ascii="Times New Roman" w:hAnsi="Times New Roman" w:cs="Times New Roman"/>
          <w:lang w:val="en-US"/>
        </w:rPr>
        <w:t xml:space="preserve">conducted by </w:t>
      </w:r>
      <w:proofErr w:type="spellStart"/>
      <w:r w:rsidRPr="00E8235C">
        <w:rPr>
          <w:rFonts w:ascii="Times New Roman" w:hAnsi="Times New Roman" w:cs="Times New Roman"/>
          <w:lang w:val="en-US"/>
        </w:rPr>
        <w:t>Opalesque</w:t>
      </w:r>
      <w:proofErr w:type="spellEnd"/>
      <w:r w:rsidRPr="00E8235C">
        <w:rPr>
          <w:rFonts w:ascii="Times New Roman" w:hAnsi="Times New Roman" w:cs="Times New Roman"/>
          <w:lang w:val="en-US"/>
        </w:rPr>
        <w:t xml:space="preserve"> Islamic Finance Intelligence of both Islamic finance practitioners and non-practitioners, it was found that the Islamic finance</w:t>
      </w:r>
      <w:r w:rsidRPr="00B93B61">
        <w:rPr>
          <w:rFonts w:ascii="Times New Roman" w:hAnsi="Times New Roman" w:cs="Times New Roman"/>
          <w:lang w:val="en-US"/>
        </w:rPr>
        <w:t xml:space="preserve"> industry faces a multi-faceted perception problem.  The survey identified five areas in which the reputation of the industry was </w:t>
      </w:r>
      <w:r w:rsidR="008D24D8" w:rsidRPr="00B93B61">
        <w:rPr>
          <w:rFonts w:ascii="Times New Roman" w:hAnsi="Times New Roman" w:cs="Times New Roman"/>
          <w:lang w:val="en-US"/>
        </w:rPr>
        <w:t>particularly</w:t>
      </w:r>
      <w:r w:rsidRPr="00B93B61">
        <w:rPr>
          <w:rFonts w:ascii="Times New Roman" w:hAnsi="Times New Roman" w:cs="Times New Roman"/>
          <w:lang w:val="en-US"/>
        </w:rPr>
        <w:t xml:space="preserve"> vulnerable: transparency, comprehension, brand marketing, ethics and governance, and human capital. </w:t>
      </w:r>
      <w:r w:rsidR="00B44109" w:rsidRPr="00B93B61">
        <w:rPr>
          <w:rFonts w:ascii="Times New Roman" w:hAnsi="Times New Roman" w:cs="Times New Roman"/>
          <w:lang w:val="en-US"/>
        </w:rPr>
        <w:t xml:space="preserve"> Regarding transparency, </w:t>
      </w:r>
      <w:r w:rsidR="008D24D8" w:rsidRPr="00B93B61">
        <w:rPr>
          <w:rFonts w:ascii="Times New Roman" w:hAnsi="Times New Roman" w:cs="Times New Roman"/>
          <w:lang w:val="en-US"/>
        </w:rPr>
        <w:t xml:space="preserve">participants commented that the Islamic finance industry remains “shrouded in mystery,” as many of its products and services are not explained to the customer. </w:t>
      </w:r>
      <w:r w:rsidR="00104631" w:rsidRPr="00B93B61">
        <w:rPr>
          <w:rFonts w:ascii="Times New Roman" w:hAnsi="Times New Roman" w:cs="Times New Roman"/>
          <w:lang w:val="en-US"/>
        </w:rPr>
        <w:t xml:space="preserve"> Participants observed </w:t>
      </w:r>
      <w:r w:rsidR="00104631" w:rsidRPr="00B93B61">
        <w:rPr>
          <w:rFonts w:ascii="Times New Roman" w:hAnsi="Times New Roman" w:cs="Times New Roman"/>
          <w:lang w:val="en-US"/>
        </w:rPr>
        <w:lastRenderedPageBreak/>
        <w:t xml:space="preserve">that there </w:t>
      </w:r>
      <w:proofErr w:type="gramStart"/>
      <w:r w:rsidR="00104631" w:rsidRPr="00B93B61">
        <w:rPr>
          <w:rFonts w:ascii="Times New Roman" w:hAnsi="Times New Roman" w:cs="Times New Roman"/>
          <w:lang w:val="en-US"/>
        </w:rPr>
        <w:t>were</w:t>
      </w:r>
      <w:proofErr w:type="gramEnd"/>
      <w:r w:rsidR="00104631" w:rsidRPr="00B93B61">
        <w:rPr>
          <w:rFonts w:ascii="Times New Roman" w:hAnsi="Times New Roman" w:cs="Times New Roman"/>
          <w:lang w:val="en-US"/>
        </w:rPr>
        <w:t xml:space="preserve"> a great deal of grey areas in the pract</w:t>
      </w:r>
      <w:r w:rsidR="001B4F85" w:rsidRPr="00B93B61">
        <w:rPr>
          <w:rFonts w:ascii="Times New Roman" w:hAnsi="Times New Roman" w:cs="Times New Roman"/>
          <w:lang w:val="en-US"/>
        </w:rPr>
        <w:t xml:space="preserve">ice of Islamic finance and, in some cases, accused Islamic financial institutions of not complying with regulations.  </w:t>
      </w:r>
      <w:r w:rsidR="00B44109" w:rsidRPr="00B93B61">
        <w:rPr>
          <w:rFonts w:ascii="Times New Roman" w:hAnsi="Times New Roman" w:cs="Times New Roman"/>
          <w:lang w:val="en-US"/>
        </w:rPr>
        <w:t>In terms of c</w:t>
      </w:r>
      <w:r w:rsidR="00E6358E" w:rsidRPr="00B93B61">
        <w:rPr>
          <w:rFonts w:ascii="Times New Roman" w:hAnsi="Times New Roman" w:cs="Times New Roman"/>
          <w:lang w:val="en-US"/>
        </w:rPr>
        <w:t>omprehension</w:t>
      </w:r>
      <w:r w:rsidR="00B44109" w:rsidRPr="00B93B61">
        <w:rPr>
          <w:rFonts w:ascii="Times New Roman" w:hAnsi="Times New Roman" w:cs="Times New Roman"/>
          <w:lang w:val="en-US"/>
        </w:rPr>
        <w:t xml:space="preserve">, the </w:t>
      </w:r>
      <w:r w:rsidR="005B696F" w:rsidRPr="00B93B61">
        <w:rPr>
          <w:rFonts w:ascii="Times New Roman" w:hAnsi="Times New Roman" w:cs="Times New Roman"/>
          <w:lang w:val="en-US"/>
        </w:rPr>
        <w:t xml:space="preserve">comments from the participants demonstrated </w:t>
      </w:r>
      <w:r w:rsidR="00A2646D" w:rsidRPr="00B93B61">
        <w:rPr>
          <w:rFonts w:ascii="Times New Roman" w:hAnsi="Times New Roman" w:cs="Times New Roman"/>
          <w:lang w:val="en-US"/>
        </w:rPr>
        <w:t xml:space="preserve">a lack of understanding of the distinction between Islamic financial products and conventional finance products as well as a confusion relating to the difference between </w:t>
      </w:r>
      <w:proofErr w:type="spellStart"/>
      <w:r w:rsidR="00A2646D" w:rsidRPr="00B93B61">
        <w:rPr>
          <w:rFonts w:ascii="Times New Roman" w:hAnsi="Times New Roman" w:cs="Times New Roman"/>
          <w:i/>
          <w:lang w:val="en-US"/>
        </w:rPr>
        <w:t>shari’a</w:t>
      </w:r>
      <w:proofErr w:type="spellEnd"/>
      <w:r w:rsidR="00A2646D" w:rsidRPr="00B93B61">
        <w:rPr>
          <w:rFonts w:ascii="Times New Roman" w:hAnsi="Times New Roman" w:cs="Times New Roman"/>
          <w:lang w:val="en-US"/>
        </w:rPr>
        <w:t xml:space="preserve"> based and </w:t>
      </w:r>
      <w:proofErr w:type="spellStart"/>
      <w:r w:rsidR="00A2646D" w:rsidRPr="00B93B61">
        <w:rPr>
          <w:rFonts w:ascii="Times New Roman" w:hAnsi="Times New Roman" w:cs="Times New Roman"/>
          <w:i/>
          <w:lang w:val="en-US"/>
        </w:rPr>
        <w:t>shari’a</w:t>
      </w:r>
      <w:proofErr w:type="spellEnd"/>
      <w:r w:rsidR="00A2646D" w:rsidRPr="00B93B61">
        <w:rPr>
          <w:rFonts w:ascii="Times New Roman" w:hAnsi="Times New Roman" w:cs="Times New Roman"/>
          <w:lang w:val="en-US"/>
        </w:rPr>
        <w:t xml:space="preserve"> compliant services</w:t>
      </w:r>
      <w:r w:rsidR="00A96092" w:rsidRPr="00B93B61">
        <w:rPr>
          <w:rFonts w:ascii="Times New Roman" w:hAnsi="Times New Roman" w:cs="Times New Roman"/>
          <w:lang w:val="en-US"/>
        </w:rPr>
        <w:t xml:space="preserve">.  Practitioners commented on the lack of a </w:t>
      </w:r>
      <w:r w:rsidR="00994BD8" w:rsidRPr="00B93B61">
        <w:rPr>
          <w:rFonts w:ascii="Times New Roman" w:hAnsi="Times New Roman" w:cs="Times New Roman"/>
          <w:lang w:val="en-US"/>
        </w:rPr>
        <w:t xml:space="preserve">clearly </w:t>
      </w:r>
      <w:r w:rsidR="00A96092" w:rsidRPr="00B93B61">
        <w:rPr>
          <w:rFonts w:ascii="Times New Roman" w:hAnsi="Times New Roman" w:cs="Times New Roman"/>
          <w:lang w:val="en-US"/>
        </w:rPr>
        <w:t>written guidebook on Islamic finance that they could consu</w:t>
      </w:r>
      <w:r w:rsidR="00B44109" w:rsidRPr="00B93B61">
        <w:rPr>
          <w:rFonts w:ascii="Times New Roman" w:hAnsi="Times New Roman" w:cs="Times New Roman"/>
          <w:lang w:val="en-US"/>
        </w:rPr>
        <w:t>lt in their business dealings.  With regards to b</w:t>
      </w:r>
      <w:r w:rsidR="00E6358E" w:rsidRPr="00B93B61">
        <w:rPr>
          <w:rFonts w:ascii="Times New Roman" w:hAnsi="Times New Roman" w:cs="Times New Roman"/>
          <w:lang w:val="en-US"/>
        </w:rPr>
        <w:t>rand marketing</w:t>
      </w:r>
      <w:r w:rsidR="00B44109" w:rsidRPr="00B93B61">
        <w:rPr>
          <w:rFonts w:ascii="Times New Roman" w:hAnsi="Times New Roman" w:cs="Times New Roman"/>
          <w:lang w:val="en-US"/>
        </w:rPr>
        <w:t>, p</w:t>
      </w:r>
      <w:r w:rsidR="00CE1D23" w:rsidRPr="00B93B61">
        <w:rPr>
          <w:rFonts w:ascii="Times New Roman" w:hAnsi="Times New Roman" w:cs="Times New Roman"/>
          <w:lang w:val="en-US"/>
        </w:rPr>
        <w:t xml:space="preserve">articipants observed that there was a lack of brand identity among </w:t>
      </w:r>
      <w:proofErr w:type="spellStart"/>
      <w:r w:rsidR="00CE1D23" w:rsidRPr="00B93B61">
        <w:rPr>
          <w:rFonts w:ascii="Times New Roman" w:hAnsi="Times New Roman" w:cs="Times New Roman"/>
          <w:i/>
          <w:lang w:val="en-US"/>
        </w:rPr>
        <w:t>shari’a</w:t>
      </w:r>
      <w:proofErr w:type="spellEnd"/>
      <w:r w:rsidR="00CE1D23" w:rsidRPr="00B93B61">
        <w:rPr>
          <w:rFonts w:ascii="Times New Roman" w:hAnsi="Times New Roman" w:cs="Times New Roman"/>
          <w:lang w:val="en-US"/>
        </w:rPr>
        <w:t xml:space="preserve"> compliant financial institutions as well as a lack of emphasis on</w:t>
      </w:r>
      <w:r w:rsidR="001248C7" w:rsidRPr="00B93B61">
        <w:rPr>
          <w:rFonts w:ascii="Times New Roman" w:hAnsi="Times New Roman" w:cs="Times New Roman"/>
          <w:lang w:val="en-US"/>
        </w:rPr>
        <w:t xml:space="preserve"> the ethical or socially responsibly elements of Islamic finan</w:t>
      </w:r>
      <w:r w:rsidR="001942A5" w:rsidRPr="00B93B61">
        <w:rPr>
          <w:rFonts w:ascii="Times New Roman" w:hAnsi="Times New Roman" w:cs="Times New Roman"/>
          <w:lang w:val="en-US"/>
        </w:rPr>
        <w:t xml:space="preserve">ce in their marketing campaigns.  Most participants commented that Islamic finance seemed too similar to conventional finance and that it was difficult for the consumer or practitioner to differentiate between the two.  </w:t>
      </w:r>
      <w:r w:rsidR="00B44109" w:rsidRPr="00B93B61">
        <w:rPr>
          <w:rFonts w:ascii="Times New Roman" w:hAnsi="Times New Roman" w:cs="Times New Roman"/>
          <w:lang w:val="en-US"/>
        </w:rPr>
        <w:t>In terms of ethics and</w:t>
      </w:r>
      <w:r w:rsidR="00E6358E" w:rsidRPr="00B93B61">
        <w:rPr>
          <w:rFonts w:ascii="Times New Roman" w:hAnsi="Times New Roman" w:cs="Times New Roman"/>
          <w:lang w:val="en-US"/>
        </w:rPr>
        <w:t xml:space="preserve"> governance</w:t>
      </w:r>
      <w:r w:rsidR="00B44109" w:rsidRPr="00B93B61">
        <w:rPr>
          <w:rFonts w:ascii="Times New Roman" w:hAnsi="Times New Roman" w:cs="Times New Roman"/>
          <w:lang w:val="en-US"/>
        </w:rPr>
        <w:t>,</w:t>
      </w:r>
      <w:r w:rsidR="00550A5E" w:rsidRPr="00B93B61">
        <w:rPr>
          <w:rFonts w:ascii="Times New Roman" w:hAnsi="Times New Roman" w:cs="Times New Roman"/>
          <w:lang w:val="en-US"/>
        </w:rPr>
        <w:t xml:space="preserve"> the participants commented that while they see Islamic finance as having great potential for </w:t>
      </w:r>
      <w:r w:rsidR="0091209E" w:rsidRPr="00B93B61">
        <w:rPr>
          <w:rFonts w:ascii="Times New Roman" w:hAnsi="Times New Roman" w:cs="Times New Roman"/>
          <w:lang w:val="en-US"/>
        </w:rPr>
        <w:t xml:space="preserve">integrating Islamic values into the financial system, they felt that Islamic finance has failed to deliver on its stated goals.  One particularly emphasized criticism was that </w:t>
      </w:r>
      <w:proofErr w:type="spellStart"/>
      <w:r w:rsidR="0091209E" w:rsidRPr="00B93B61">
        <w:rPr>
          <w:rFonts w:ascii="Times New Roman" w:hAnsi="Times New Roman" w:cs="Times New Roman"/>
          <w:i/>
          <w:lang w:val="en-US"/>
        </w:rPr>
        <w:t>shari’a</w:t>
      </w:r>
      <w:proofErr w:type="spellEnd"/>
      <w:r w:rsidR="0091209E" w:rsidRPr="00B93B61">
        <w:rPr>
          <w:rFonts w:ascii="Times New Roman" w:hAnsi="Times New Roman" w:cs="Times New Roman"/>
          <w:lang w:val="en-US"/>
        </w:rPr>
        <w:t xml:space="preserve"> scholars seemed to be in constant disagreement with one another, failing to provide strong leadership on the </w:t>
      </w:r>
      <w:r w:rsidR="009F1724" w:rsidRPr="00B93B61">
        <w:rPr>
          <w:rFonts w:ascii="Times New Roman" w:hAnsi="Times New Roman" w:cs="Times New Roman"/>
          <w:lang w:val="en-US"/>
        </w:rPr>
        <w:t>ethica</w:t>
      </w:r>
      <w:r w:rsidR="00B44109" w:rsidRPr="00B93B61">
        <w:rPr>
          <w:rFonts w:ascii="Times New Roman" w:hAnsi="Times New Roman" w:cs="Times New Roman"/>
          <w:lang w:val="en-US"/>
        </w:rPr>
        <w:t>l elements of Islamic finance.  Lastly, regarding h</w:t>
      </w:r>
      <w:r w:rsidR="00E6358E" w:rsidRPr="00B93B61">
        <w:rPr>
          <w:rFonts w:ascii="Times New Roman" w:hAnsi="Times New Roman" w:cs="Times New Roman"/>
          <w:lang w:val="en-US"/>
        </w:rPr>
        <w:t>uman capital</w:t>
      </w:r>
      <w:r w:rsidR="00B44109" w:rsidRPr="00B93B61">
        <w:rPr>
          <w:rFonts w:ascii="Times New Roman" w:hAnsi="Times New Roman" w:cs="Times New Roman"/>
          <w:lang w:val="en-US"/>
        </w:rPr>
        <w:t xml:space="preserve">, </w:t>
      </w:r>
      <w:r w:rsidR="006A7D76" w:rsidRPr="00B93B61">
        <w:rPr>
          <w:rFonts w:ascii="Times New Roman" w:hAnsi="Times New Roman" w:cs="Times New Roman"/>
          <w:lang w:val="en-US"/>
        </w:rPr>
        <w:t xml:space="preserve">participants explained that there is a clear lack of </w:t>
      </w:r>
      <w:r w:rsidR="00922BE6" w:rsidRPr="00B93B61">
        <w:rPr>
          <w:rFonts w:ascii="Times New Roman" w:hAnsi="Times New Roman" w:cs="Times New Roman"/>
          <w:lang w:val="en-US"/>
        </w:rPr>
        <w:t xml:space="preserve">both </w:t>
      </w:r>
      <w:r w:rsidR="00ED2494" w:rsidRPr="00B93B61">
        <w:rPr>
          <w:rFonts w:ascii="Times New Roman" w:hAnsi="Times New Roman" w:cs="Times New Roman"/>
          <w:lang w:val="en-US"/>
        </w:rPr>
        <w:t xml:space="preserve">trained personnel </w:t>
      </w:r>
      <w:r w:rsidR="00922BE6" w:rsidRPr="00B93B61">
        <w:rPr>
          <w:rFonts w:ascii="Times New Roman" w:hAnsi="Times New Roman" w:cs="Times New Roman"/>
          <w:lang w:val="en-US"/>
        </w:rPr>
        <w:t xml:space="preserve">and opportunities for training within the field, especially in terms of cross-functional knowledge of </w:t>
      </w:r>
      <w:proofErr w:type="spellStart"/>
      <w:r w:rsidR="00922BE6" w:rsidRPr="00B93B61">
        <w:rPr>
          <w:rFonts w:ascii="Times New Roman" w:hAnsi="Times New Roman" w:cs="Times New Roman"/>
          <w:i/>
          <w:lang w:val="en-US"/>
        </w:rPr>
        <w:t>shari’a</w:t>
      </w:r>
      <w:proofErr w:type="spellEnd"/>
      <w:r w:rsidR="00922BE6" w:rsidRPr="00B93B61">
        <w:rPr>
          <w:rFonts w:ascii="Times New Roman" w:hAnsi="Times New Roman" w:cs="Times New Roman"/>
          <w:lang w:val="en-US"/>
        </w:rPr>
        <w:t xml:space="preserve"> compliance and product development.  They explained that </w:t>
      </w:r>
      <w:r w:rsidR="00693D9E" w:rsidRPr="00B93B61">
        <w:rPr>
          <w:rFonts w:ascii="Times New Roman" w:hAnsi="Times New Roman" w:cs="Times New Roman"/>
          <w:lang w:val="en-US"/>
        </w:rPr>
        <w:t>there should be more emphasis on training new graduates, as they are the future of the industry</w:t>
      </w:r>
      <w:r w:rsidR="00B44109" w:rsidRPr="00B93B61">
        <w:rPr>
          <w:rFonts w:ascii="Times New Roman" w:hAnsi="Times New Roman" w:cs="Times New Roman"/>
          <w:lang w:val="en-US"/>
        </w:rPr>
        <w:t>.</w:t>
      </w:r>
      <w:r w:rsidR="00B44109" w:rsidRPr="00B93B61">
        <w:rPr>
          <w:rStyle w:val="FootnoteReference"/>
          <w:rFonts w:ascii="Times New Roman" w:hAnsi="Times New Roman" w:cs="Times New Roman"/>
          <w:lang w:val="en-US"/>
        </w:rPr>
        <w:footnoteReference w:id="9"/>
      </w:r>
      <w:r w:rsidR="00693D9E" w:rsidRPr="00B93B61">
        <w:rPr>
          <w:rFonts w:ascii="Times New Roman" w:hAnsi="Times New Roman" w:cs="Times New Roman"/>
          <w:lang w:val="en-US"/>
        </w:rPr>
        <w:t xml:space="preserve"> </w:t>
      </w:r>
    </w:p>
    <w:p w14:paraId="14B8EE1B" w14:textId="77777777" w:rsidR="00B44109" w:rsidRDefault="00B44109" w:rsidP="00B44109">
      <w:pPr>
        <w:rPr>
          <w:rFonts w:ascii="Times New Roman" w:hAnsi="Times New Roman" w:cs="Times New Roman"/>
          <w:lang w:val="en-US"/>
        </w:rPr>
      </w:pPr>
    </w:p>
    <w:p w14:paraId="15932C72" w14:textId="77777777" w:rsidR="00E003A2" w:rsidRDefault="00E003A2" w:rsidP="00B44109">
      <w:pPr>
        <w:rPr>
          <w:rFonts w:ascii="Times New Roman" w:hAnsi="Times New Roman" w:cs="Times New Roman"/>
          <w:lang w:val="en-US"/>
        </w:rPr>
      </w:pPr>
      <w:r w:rsidRPr="00B93B61">
        <w:rPr>
          <w:rFonts w:ascii="Times New Roman" w:hAnsi="Times New Roman" w:cs="Times New Roman"/>
          <w:lang w:val="en-US"/>
        </w:rPr>
        <w:t xml:space="preserve">Islamic finance is increasingly adopting the forms of conventional finance, causing many to question whether Islamic banking is substantially different from </w:t>
      </w:r>
      <w:proofErr w:type="spellStart"/>
      <w:r w:rsidRPr="00B93B61">
        <w:rPr>
          <w:rFonts w:ascii="Times New Roman" w:hAnsi="Times New Roman" w:cs="Times New Roman"/>
          <w:i/>
          <w:lang w:val="en-US"/>
        </w:rPr>
        <w:t>riba</w:t>
      </w:r>
      <w:proofErr w:type="spellEnd"/>
      <w:r w:rsidRPr="00B93B61">
        <w:rPr>
          <w:rFonts w:ascii="Times New Roman" w:hAnsi="Times New Roman" w:cs="Times New Roman"/>
          <w:lang w:val="en-US"/>
        </w:rPr>
        <w:t xml:space="preserve">-based economics, or if it simply differs in form.  There are a few causes of this problem.  Firstly, most Islamic financial institutions are run as </w:t>
      </w:r>
      <w:proofErr w:type="spellStart"/>
      <w:r w:rsidRPr="00B93B61">
        <w:rPr>
          <w:rFonts w:ascii="Times New Roman" w:hAnsi="Times New Roman" w:cs="Times New Roman"/>
          <w:i/>
          <w:lang w:val="en-US"/>
        </w:rPr>
        <w:t>shari’a</w:t>
      </w:r>
      <w:proofErr w:type="spellEnd"/>
      <w:r w:rsidRPr="00B93B61">
        <w:rPr>
          <w:rFonts w:ascii="Times New Roman" w:hAnsi="Times New Roman" w:cs="Times New Roman"/>
          <w:lang w:val="en-US"/>
        </w:rPr>
        <w:t xml:space="preserve"> compliant windows of conventional banks.  In most cases, conventional banks open a </w:t>
      </w:r>
      <w:proofErr w:type="spellStart"/>
      <w:r w:rsidRPr="00B93B61">
        <w:rPr>
          <w:rFonts w:ascii="Times New Roman" w:hAnsi="Times New Roman" w:cs="Times New Roman"/>
          <w:i/>
          <w:lang w:val="en-US"/>
        </w:rPr>
        <w:t>shari’a</w:t>
      </w:r>
      <w:proofErr w:type="spellEnd"/>
      <w:r w:rsidRPr="00B93B61">
        <w:rPr>
          <w:rFonts w:ascii="Times New Roman" w:hAnsi="Times New Roman" w:cs="Times New Roman"/>
          <w:lang w:val="en-US"/>
        </w:rPr>
        <w:t xml:space="preserve"> compliant branch in order to tap into a growing market interested in Islamic finance and make a profit, rather than to realize the ethical or social goals of non-interest based finance.  Thus, the experience of these practitioners in conventional finance colors their endeavors in Islamic finance, meaning that the </w:t>
      </w:r>
      <w:proofErr w:type="spellStart"/>
      <w:r w:rsidRPr="00B93B61">
        <w:rPr>
          <w:rFonts w:ascii="Times New Roman" w:hAnsi="Times New Roman" w:cs="Times New Roman"/>
          <w:i/>
          <w:lang w:val="en-US"/>
        </w:rPr>
        <w:t>shari’a</w:t>
      </w:r>
      <w:proofErr w:type="spellEnd"/>
      <w:r w:rsidRPr="00B93B61">
        <w:rPr>
          <w:rFonts w:ascii="Times New Roman" w:hAnsi="Times New Roman" w:cs="Times New Roman"/>
          <w:lang w:val="en-US"/>
        </w:rPr>
        <w:t xml:space="preserve">-compliant instruments they develop tend to resemble their counterparts that are based on interest.  Secondly, banks tend to make higher profits through trading activities rather than financing.  Islamic finance, however, tends to shy away from trading, as the trend of securitization tends to draw banks away from relying on tangible assets.  However, </w:t>
      </w:r>
      <w:proofErr w:type="gramStart"/>
      <w:r w:rsidRPr="00B93B61">
        <w:rPr>
          <w:rFonts w:ascii="Times New Roman" w:hAnsi="Times New Roman" w:cs="Times New Roman"/>
          <w:lang w:val="en-US"/>
        </w:rPr>
        <w:t>in order to</w:t>
      </w:r>
      <w:proofErr w:type="gramEnd"/>
      <w:r w:rsidRPr="00B93B61">
        <w:rPr>
          <w:rFonts w:ascii="Times New Roman" w:hAnsi="Times New Roman" w:cs="Times New Roman"/>
          <w:lang w:val="en-US"/>
        </w:rPr>
        <w:t xml:space="preserve"> remain competitive with conventional finance institutions, </w:t>
      </w:r>
      <w:proofErr w:type="spellStart"/>
      <w:r w:rsidRPr="00B93B61">
        <w:rPr>
          <w:rFonts w:ascii="Times New Roman" w:hAnsi="Times New Roman" w:cs="Times New Roman"/>
          <w:i/>
          <w:lang w:val="en-US"/>
        </w:rPr>
        <w:t>shari’a</w:t>
      </w:r>
      <w:proofErr w:type="spellEnd"/>
      <w:r w:rsidRPr="00B93B61">
        <w:rPr>
          <w:rFonts w:ascii="Times New Roman" w:hAnsi="Times New Roman" w:cs="Times New Roman"/>
          <w:lang w:val="en-US"/>
        </w:rPr>
        <w:t>-compliant banks or branches have had to develop Islamic equivalents of securities, which tend to resemble their conventional counterparts.  Thirdly, most new financial products tend to be based on conventional financing principles rather than Islamic ones.  Thus, in a legal sense, financing tools tend to remain more abstractly tied to the real market.</w:t>
      </w:r>
      <w:r w:rsidRPr="00B93B61">
        <w:rPr>
          <w:rStyle w:val="FootnoteReference"/>
          <w:rFonts w:ascii="Times New Roman" w:hAnsi="Times New Roman" w:cs="Times New Roman"/>
          <w:lang w:val="en-US"/>
        </w:rPr>
        <w:footnoteReference w:id="10"/>
      </w:r>
      <w:r w:rsidRPr="00B93B61">
        <w:rPr>
          <w:rFonts w:ascii="Times New Roman" w:hAnsi="Times New Roman" w:cs="Times New Roman"/>
          <w:lang w:val="en-US"/>
        </w:rPr>
        <w:t xml:space="preserve">  </w:t>
      </w:r>
    </w:p>
    <w:p w14:paraId="4A1CD274" w14:textId="77777777" w:rsidR="00E003A2" w:rsidRPr="00B93B61" w:rsidRDefault="00E003A2" w:rsidP="00B44109">
      <w:pPr>
        <w:rPr>
          <w:rFonts w:ascii="Times New Roman" w:hAnsi="Times New Roman" w:cs="Times New Roman"/>
          <w:lang w:val="en-US"/>
        </w:rPr>
      </w:pPr>
    </w:p>
    <w:p w14:paraId="4EC27917" w14:textId="77777777" w:rsidR="009E5378" w:rsidRPr="00B93B61" w:rsidRDefault="001B5199" w:rsidP="00EC048C">
      <w:pPr>
        <w:rPr>
          <w:rFonts w:ascii="Times New Roman" w:hAnsi="Times New Roman" w:cs="Times New Roman"/>
          <w:lang w:val="en-US"/>
        </w:rPr>
      </w:pPr>
      <w:r w:rsidRPr="00B93B61">
        <w:rPr>
          <w:rFonts w:ascii="Times New Roman" w:hAnsi="Times New Roman" w:cs="Times New Roman"/>
          <w:lang w:val="en-US"/>
        </w:rPr>
        <w:t xml:space="preserve">According to Rushdi Siddiqui, the head of </w:t>
      </w:r>
      <w:r w:rsidR="00A52017" w:rsidRPr="00B93B61">
        <w:rPr>
          <w:rFonts w:ascii="Times New Roman" w:hAnsi="Times New Roman" w:cs="Times New Roman"/>
          <w:lang w:val="en-US"/>
        </w:rPr>
        <w:t>Islamic Finance at Thomson Reuters, many still associate Islamic finance with the funding of terrorism and gravely misund</w:t>
      </w:r>
      <w:r w:rsidR="008F6AF7" w:rsidRPr="00B93B61">
        <w:rPr>
          <w:rFonts w:ascii="Times New Roman" w:hAnsi="Times New Roman" w:cs="Times New Roman"/>
          <w:lang w:val="en-US"/>
        </w:rPr>
        <w:t xml:space="preserve">erstand the industry as a whole.  He placed some of the blame on the industry itself, explaining that </w:t>
      </w:r>
      <w:proofErr w:type="spellStart"/>
      <w:r w:rsidR="008F6AF7" w:rsidRPr="00B93B61">
        <w:rPr>
          <w:rFonts w:ascii="Times New Roman" w:hAnsi="Times New Roman" w:cs="Times New Roman"/>
          <w:i/>
          <w:lang w:val="en-US"/>
        </w:rPr>
        <w:t>shari’a</w:t>
      </w:r>
      <w:proofErr w:type="spellEnd"/>
      <w:r w:rsidR="008F6AF7" w:rsidRPr="00B93B61">
        <w:rPr>
          <w:rFonts w:ascii="Times New Roman" w:hAnsi="Times New Roman" w:cs="Times New Roman"/>
          <w:lang w:val="en-US"/>
        </w:rPr>
        <w:t xml:space="preserve"> compliant financiers have done a poor job of explaining their products and services </w:t>
      </w:r>
      <w:r w:rsidR="008F6AF7" w:rsidRPr="00B93B61">
        <w:rPr>
          <w:rFonts w:ascii="Times New Roman" w:hAnsi="Times New Roman" w:cs="Times New Roman"/>
          <w:lang w:val="en-US"/>
        </w:rPr>
        <w:lastRenderedPageBreak/>
        <w:t xml:space="preserve">and how they differ from the tools of conventional finance. </w:t>
      </w:r>
      <w:r w:rsidR="00DB4040" w:rsidRPr="00B93B61">
        <w:rPr>
          <w:rFonts w:ascii="Times New Roman" w:hAnsi="Times New Roman" w:cs="Times New Roman"/>
          <w:lang w:val="en-US"/>
        </w:rPr>
        <w:t xml:space="preserve"> According to Siddiqui, there is a great need to educate the “man on the street” about the working</w:t>
      </w:r>
      <w:r w:rsidR="00FB427D" w:rsidRPr="00B93B61">
        <w:rPr>
          <w:rFonts w:ascii="Times New Roman" w:hAnsi="Times New Roman" w:cs="Times New Roman"/>
          <w:lang w:val="en-US"/>
        </w:rPr>
        <w:t>s of Islamic finance in order to disperse the notion that Islamic finance is no more than “</w:t>
      </w:r>
      <w:r w:rsidR="00372FED" w:rsidRPr="00B93B61">
        <w:rPr>
          <w:rFonts w:ascii="Times New Roman" w:hAnsi="Times New Roman" w:cs="Times New Roman"/>
          <w:lang w:val="en-US"/>
        </w:rPr>
        <w:t>terrorism finance</w:t>
      </w:r>
      <w:r w:rsidR="00B44109" w:rsidRPr="00B93B61">
        <w:rPr>
          <w:rFonts w:ascii="Times New Roman" w:hAnsi="Times New Roman" w:cs="Times New Roman"/>
          <w:lang w:val="en-US"/>
        </w:rPr>
        <w:t>.</w:t>
      </w:r>
      <w:r w:rsidR="00FB427D" w:rsidRPr="00B93B61">
        <w:rPr>
          <w:rFonts w:ascii="Times New Roman" w:hAnsi="Times New Roman" w:cs="Times New Roman"/>
          <w:lang w:val="en-US"/>
        </w:rPr>
        <w:t>”</w:t>
      </w:r>
      <w:r w:rsidR="00B44109" w:rsidRPr="00B93B61">
        <w:rPr>
          <w:rFonts w:ascii="Times New Roman" w:hAnsi="Times New Roman" w:cs="Times New Roman"/>
          <w:lang w:val="en-US"/>
        </w:rPr>
        <w:t xml:space="preserve">  </w:t>
      </w:r>
      <w:r w:rsidR="009E5378" w:rsidRPr="00B93B61">
        <w:rPr>
          <w:rFonts w:ascii="Times New Roman" w:hAnsi="Times New Roman" w:cs="Times New Roman"/>
          <w:lang w:val="en-US"/>
        </w:rPr>
        <w:t xml:space="preserve">Siddiqui identified </w:t>
      </w:r>
      <w:r w:rsidR="00E52409" w:rsidRPr="00B93B61">
        <w:rPr>
          <w:rFonts w:ascii="Times New Roman" w:hAnsi="Times New Roman" w:cs="Times New Roman"/>
          <w:lang w:val="en-US"/>
        </w:rPr>
        <w:t>what he saw</w:t>
      </w:r>
      <w:r w:rsidR="009E5378" w:rsidRPr="00B93B61">
        <w:rPr>
          <w:rFonts w:ascii="Times New Roman" w:hAnsi="Times New Roman" w:cs="Times New Roman"/>
          <w:lang w:val="en-US"/>
        </w:rPr>
        <w:t xml:space="preserve"> as the three main challenges facing the industry: “transparency, the search for information, and industry connectivity</w:t>
      </w:r>
      <w:r w:rsidR="00780424" w:rsidRPr="00B93B61">
        <w:rPr>
          <w:rFonts w:ascii="Times New Roman" w:hAnsi="Times New Roman" w:cs="Times New Roman"/>
          <w:lang w:val="en-US"/>
        </w:rPr>
        <w:t>.</w:t>
      </w:r>
      <w:r w:rsidR="009E5378" w:rsidRPr="00B93B61">
        <w:rPr>
          <w:rFonts w:ascii="Times New Roman" w:hAnsi="Times New Roman" w:cs="Times New Roman"/>
          <w:lang w:val="en-US"/>
        </w:rPr>
        <w:t>”</w:t>
      </w:r>
      <w:r w:rsidR="00780424" w:rsidRPr="00B93B61">
        <w:rPr>
          <w:rFonts w:ascii="Times New Roman" w:hAnsi="Times New Roman" w:cs="Times New Roman"/>
          <w:lang w:val="en-US"/>
        </w:rPr>
        <w:t xml:space="preserve">  </w:t>
      </w:r>
      <w:r w:rsidR="00E52409" w:rsidRPr="00B93B61">
        <w:rPr>
          <w:rFonts w:ascii="Times New Roman" w:hAnsi="Times New Roman" w:cs="Times New Roman"/>
          <w:lang w:val="en-US"/>
        </w:rPr>
        <w:t xml:space="preserve">He specifically pointed to the inability to use the search engine Google to find </w:t>
      </w:r>
      <w:r w:rsidR="00F936DD" w:rsidRPr="00B93B61">
        <w:rPr>
          <w:rFonts w:ascii="Times New Roman" w:hAnsi="Times New Roman" w:cs="Times New Roman"/>
          <w:lang w:val="en-US"/>
        </w:rPr>
        <w:t>useful and meaningful</w:t>
      </w:r>
      <w:r w:rsidR="00E52409" w:rsidRPr="00B93B61">
        <w:rPr>
          <w:rFonts w:ascii="Times New Roman" w:hAnsi="Times New Roman" w:cs="Times New Roman"/>
          <w:lang w:val="en-US"/>
        </w:rPr>
        <w:t xml:space="preserve"> information on Islamic finance as a pressing challenge</w:t>
      </w:r>
      <w:r w:rsidR="00C70F7B" w:rsidRPr="00B93B61">
        <w:rPr>
          <w:rFonts w:ascii="Times New Roman" w:hAnsi="Times New Roman" w:cs="Times New Roman"/>
          <w:lang w:val="en-US"/>
        </w:rPr>
        <w:t xml:space="preserve">.  </w:t>
      </w:r>
      <w:r w:rsidR="00781160" w:rsidRPr="00B93B61">
        <w:rPr>
          <w:rFonts w:ascii="Times New Roman" w:hAnsi="Times New Roman" w:cs="Times New Roman"/>
          <w:lang w:val="en-US"/>
        </w:rPr>
        <w:t>He also explained that Islamic finance has a presence throughout the Muslim and non-Muslim world but that they are not connected in the way that conventional banks are, communicating electronically and engaging in financial transactions together</w:t>
      </w:r>
      <w:r w:rsidR="00B44109" w:rsidRPr="00B93B61">
        <w:rPr>
          <w:rFonts w:ascii="Times New Roman" w:hAnsi="Times New Roman" w:cs="Times New Roman"/>
          <w:lang w:val="en-US"/>
        </w:rPr>
        <w:t>.</w:t>
      </w:r>
      <w:r w:rsidR="00B44109" w:rsidRPr="00B93B61">
        <w:rPr>
          <w:rStyle w:val="FootnoteReference"/>
          <w:rFonts w:ascii="Times New Roman" w:hAnsi="Times New Roman" w:cs="Times New Roman"/>
          <w:lang w:val="en-US"/>
        </w:rPr>
        <w:footnoteReference w:id="11"/>
      </w:r>
      <w:r w:rsidR="00C70F7B" w:rsidRPr="00B93B61">
        <w:rPr>
          <w:rFonts w:ascii="Times New Roman" w:hAnsi="Times New Roman" w:cs="Times New Roman"/>
          <w:lang w:val="en-US"/>
        </w:rPr>
        <w:t xml:space="preserve"> </w:t>
      </w:r>
    </w:p>
    <w:p w14:paraId="15AC561A" w14:textId="77777777" w:rsidR="00EC048C" w:rsidRPr="00B93B61" w:rsidRDefault="00EC048C" w:rsidP="00EC048C">
      <w:pPr>
        <w:rPr>
          <w:rFonts w:ascii="Times New Roman" w:hAnsi="Times New Roman" w:cs="Times New Roman"/>
          <w:lang w:val="en-US"/>
        </w:rPr>
      </w:pPr>
    </w:p>
    <w:p w14:paraId="0F6FE8C2" w14:textId="77777777" w:rsidR="00750B01" w:rsidRDefault="00EC048C" w:rsidP="00EC048C">
      <w:pPr>
        <w:rPr>
          <w:rFonts w:ascii="Times New Roman" w:hAnsi="Times New Roman" w:cs="Times New Roman"/>
          <w:lang w:val="en-US"/>
        </w:rPr>
      </w:pPr>
      <w:r w:rsidRPr="00B93B61">
        <w:rPr>
          <w:rFonts w:ascii="Times New Roman" w:hAnsi="Times New Roman" w:cs="Times New Roman"/>
          <w:lang w:val="en-US"/>
        </w:rPr>
        <w:t>A statistical study conducted by Nazim Ali and Abdur Rahman Syed in 2010 investigated the impact of the terrorist attacks of September 11, 2001 on the perception of Islamic finance, both in the West and among Islamic finance practitioners themselves.  As authors S. Nazim Ali and Abdur Rahman Syed explained, in the wake of 9/11, “the distinctions between philanthropy, political activism, and support of militancy seemed to be lost when prefaced by the adjective ‘Islamic.’”</w:t>
      </w:r>
      <w:r w:rsidRPr="00B93B61">
        <w:rPr>
          <w:rStyle w:val="FootnoteReference"/>
          <w:rFonts w:ascii="Times New Roman" w:hAnsi="Times New Roman" w:cs="Times New Roman"/>
          <w:lang w:val="en-US"/>
        </w:rPr>
        <w:footnoteReference w:id="12"/>
      </w:r>
      <w:r w:rsidRPr="00B93B61">
        <w:rPr>
          <w:rFonts w:ascii="Times New Roman" w:hAnsi="Times New Roman" w:cs="Times New Roman"/>
          <w:lang w:val="en-US"/>
        </w:rPr>
        <w:t xml:space="preserve">  Their study found that while there was a spike in the number of articles relating Islamic finance to terrorism directly after 9/11, the rate of appearance of such articles has since d</w:t>
      </w:r>
      <w:r w:rsidR="005D4A26">
        <w:rPr>
          <w:rFonts w:ascii="Times New Roman" w:hAnsi="Times New Roman" w:cs="Times New Roman"/>
          <w:lang w:val="en-US"/>
        </w:rPr>
        <w:t>ecreased to pre-9/11 levels</w:t>
      </w:r>
      <w:r w:rsidRPr="00B93B61">
        <w:rPr>
          <w:rFonts w:ascii="Times New Roman" w:hAnsi="Times New Roman" w:cs="Times New Roman"/>
          <w:lang w:val="en-US"/>
        </w:rPr>
        <w:t xml:space="preserve">.  </w:t>
      </w:r>
      <w:r w:rsidR="00DF1E7A" w:rsidRPr="00B93B61">
        <w:rPr>
          <w:rFonts w:ascii="Times New Roman" w:hAnsi="Times New Roman" w:cs="Times New Roman"/>
          <w:lang w:val="en-US"/>
        </w:rPr>
        <w:t xml:space="preserve">9/11 has had a negative effect on the perception of Muslims in the United States.  According to a 2006 joint ABC News/Washington Post poll, 46 percent of Americans </w:t>
      </w:r>
      <w:r w:rsidR="0038555B" w:rsidRPr="00B93B61">
        <w:rPr>
          <w:rFonts w:ascii="Times New Roman" w:hAnsi="Times New Roman" w:cs="Times New Roman"/>
          <w:lang w:val="en-US"/>
        </w:rPr>
        <w:t xml:space="preserve">expressed </w:t>
      </w:r>
      <w:r w:rsidR="00F376A6" w:rsidRPr="00B93B61">
        <w:rPr>
          <w:rFonts w:ascii="Times New Roman" w:hAnsi="Times New Roman" w:cs="Times New Roman"/>
          <w:lang w:val="en-US"/>
        </w:rPr>
        <w:t>a negative opin</w:t>
      </w:r>
      <w:r w:rsidR="002813C0" w:rsidRPr="00B93B61">
        <w:rPr>
          <w:rFonts w:ascii="Times New Roman" w:hAnsi="Times New Roman" w:cs="Times New Roman"/>
          <w:lang w:val="en-US"/>
        </w:rPr>
        <w:t>ion of Islam and Muslims.  This percentage was nearly double what it had been immediately after the terrorist attacks of September 1</w:t>
      </w:r>
      <w:r w:rsidR="00712351" w:rsidRPr="00B93B61">
        <w:rPr>
          <w:rFonts w:ascii="Times New Roman" w:hAnsi="Times New Roman" w:cs="Times New Roman"/>
          <w:lang w:val="en-US"/>
        </w:rPr>
        <w:t>1th</w:t>
      </w:r>
      <w:r w:rsidRPr="00B93B61">
        <w:rPr>
          <w:rFonts w:ascii="Times New Roman" w:hAnsi="Times New Roman" w:cs="Times New Roman"/>
          <w:lang w:val="en-US"/>
        </w:rPr>
        <w:t>.</w:t>
      </w:r>
      <w:r w:rsidR="00712351" w:rsidRPr="00B93B61">
        <w:rPr>
          <w:rFonts w:ascii="Times New Roman" w:hAnsi="Times New Roman" w:cs="Times New Roman"/>
          <w:lang w:val="en-US"/>
        </w:rPr>
        <w:t xml:space="preserve"> </w:t>
      </w:r>
      <w:r w:rsidRPr="00B93B61">
        <w:rPr>
          <w:rFonts w:ascii="Times New Roman" w:hAnsi="Times New Roman" w:cs="Times New Roman"/>
          <w:lang w:val="en-US"/>
        </w:rPr>
        <w:t xml:space="preserve"> </w:t>
      </w:r>
      <w:r w:rsidR="00B37CCD" w:rsidRPr="00B93B61">
        <w:rPr>
          <w:rFonts w:ascii="Times New Roman" w:hAnsi="Times New Roman" w:cs="Times New Roman"/>
          <w:lang w:val="en-US"/>
        </w:rPr>
        <w:t>Islam faces</w:t>
      </w:r>
      <w:r w:rsidR="001026FF" w:rsidRPr="00B93B61">
        <w:rPr>
          <w:rFonts w:ascii="Times New Roman" w:hAnsi="Times New Roman" w:cs="Times New Roman"/>
          <w:lang w:val="en-US"/>
        </w:rPr>
        <w:t xml:space="preserve"> similarly negative </w:t>
      </w:r>
      <w:r w:rsidR="00B37CCD" w:rsidRPr="00B93B61">
        <w:rPr>
          <w:rFonts w:ascii="Times New Roman" w:hAnsi="Times New Roman" w:cs="Times New Roman"/>
          <w:lang w:val="en-US"/>
        </w:rPr>
        <w:t>statistics</w:t>
      </w:r>
      <w:r w:rsidR="001026FF" w:rsidRPr="00B93B61">
        <w:rPr>
          <w:rFonts w:ascii="Times New Roman" w:hAnsi="Times New Roman" w:cs="Times New Roman"/>
          <w:lang w:val="en-US"/>
        </w:rPr>
        <w:t xml:space="preserve"> in Europe</w:t>
      </w:r>
      <w:r w:rsidR="00B37CCD" w:rsidRPr="00B93B61">
        <w:rPr>
          <w:rFonts w:ascii="Times New Roman" w:hAnsi="Times New Roman" w:cs="Times New Roman"/>
          <w:lang w:val="en-US"/>
        </w:rPr>
        <w:t xml:space="preserve">.  In the United Kingdom, for example, 48 percent of respondents in a 2006 Pew Global Attitudes Poll found Muslims to be fanatical, compared to 32 percent that saw Muslims as violent.  </w:t>
      </w:r>
      <w:r w:rsidR="00942838" w:rsidRPr="00B93B61">
        <w:rPr>
          <w:rFonts w:ascii="Times New Roman" w:hAnsi="Times New Roman" w:cs="Times New Roman"/>
          <w:lang w:val="en-US"/>
        </w:rPr>
        <w:t xml:space="preserve">In both the United Kingdom and the United States, it was found that the influence of the media was very high on public perceptions of Islam and Muslims and that there was a positive correlation between paying close attention to television and supporting the restrictions </w:t>
      </w:r>
      <w:r w:rsidR="005D4A26">
        <w:rPr>
          <w:rFonts w:ascii="Times New Roman" w:hAnsi="Times New Roman" w:cs="Times New Roman"/>
          <w:lang w:val="en-US"/>
        </w:rPr>
        <w:t>of Muslims’ civil liberties</w:t>
      </w:r>
      <w:r w:rsidR="00942838" w:rsidRPr="00B93B61">
        <w:rPr>
          <w:rFonts w:ascii="Times New Roman" w:hAnsi="Times New Roman" w:cs="Times New Roman"/>
          <w:lang w:val="en-US"/>
        </w:rPr>
        <w:t xml:space="preserve">. </w:t>
      </w:r>
      <w:r w:rsidRPr="00B93B61">
        <w:rPr>
          <w:rFonts w:ascii="Times New Roman" w:hAnsi="Times New Roman" w:cs="Times New Roman"/>
          <w:lang w:val="en-US"/>
        </w:rPr>
        <w:t xml:space="preserve"> </w:t>
      </w:r>
      <w:r w:rsidR="00D031AF" w:rsidRPr="00B93B61">
        <w:rPr>
          <w:rFonts w:ascii="Times New Roman" w:hAnsi="Times New Roman" w:cs="Times New Roman"/>
          <w:lang w:val="en-US"/>
        </w:rPr>
        <w:t>T</w:t>
      </w:r>
      <w:r w:rsidR="003A64E9" w:rsidRPr="00B93B61">
        <w:rPr>
          <w:rFonts w:ascii="Times New Roman" w:hAnsi="Times New Roman" w:cs="Times New Roman"/>
          <w:lang w:val="en-US"/>
        </w:rPr>
        <w:t>he number of articles related to or focused on Islamic finance</w:t>
      </w:r>
      <w:r w:rsidR="00D031AF" w:rsidRPr="00B93B61">
        <w:rPr>
          <w:rFonts w:ascii="Times New Roman" w:hAnsi="Times New Roman" w:cs="Times New Roman"/>
          <w:lang w:val="en-US"/>
        </w:rPr>
        <w:t xml:space="preserve"> spiked in the direct aftermath of the September 11th</w:t>
      </w:r>
      <w:r w:rsidR="003A64E9" w:rsidRPr="00B93B61">
        <w:rPr>
          <w:rFonts w:ascii="Times New Roman" w:hAnsi="Times New Roman" w:cs="Times New Roman"/>
          <w:lang w:val="en-US"/>
        </w:rPr>
        <w:t xml:space="preserve"> </w:t>
      </w:r>
      <w:r w:rsidR="00D031AF" w:rsidRPr="00B93B61">
        <w:rPr>
          <w:rFonts w:ascii="Times New Roman" w:hAnsi="Times New Roman" w:cs="Times New Roman"/>
          <w:lang w:val="en-US"/>
        </w:rPr>
        <w:t xml:space="preserve">attacks, but after this sudden increase, the rate of growth return to the levels it had been experiencing over </w:t>
      </w:r>
      <w:r w:rsidR="005D4A26">
        <w:rPr>
          <w:rFonts w:ascii="Times New Roman" w:hAnsi="Times New Roman" w:cs="Times New Roman"/>
          <w:lang w:val="en-US"/>
        </w:rPr>
        <w:t>the past ten years</w:t>
      </w:r>
      <w:r w:rsidRPr="00B93B61">
        <w:rPr>
          <w:rFonts w:ascii="Times New Roman" w:hAnsi="Times New Roman" w:cs="Times New Roman"/>
          <w:lang w:val="en-US"/>
        </w:rPr>
        <w:t xml:space="preserve">.  </w:t>
      </w:r>
      <w:r w:rsidR="002F7DB5" w:rsidRPr="00B93B61">
        <w:rPr>
          <w:rFonts w:ascii="Times New Roman" w:hAnsi="Times New Roman" w:cs="Times New Roman"/>
          <w:lang w:val="en-US"/>
        </w:rPr>
        <w:t>While many</w:t>
      </w:r>
      <w:r w:rsidR="00215D73" w:rsidRPr="00B93B61">
        <w:rPr>
          <w:rFonts w:ascii="Times New Roman" w:hAnsi="Times New Roman" w:cs="Times New Roman"/>
          <w:lang w:val="en-US"/>
        </w:rPr>
        <w:t xml:space="preserve"> Western news</w:t>
      </w:r>
      <w:r w:rsidR="002F7DB5" w:rsidRPr="00B93B61">
        <w:rPr>
          <w:rFonts w:ascii="Times New Roman" w:hAnsi="Times New Roman" w:cs="Times New Roman"/>
          <w:lang w:val="en-US"/>
        </w:rPr>
        <w:t xml:space="preserve"> articles observed that 9/11 had had a negative impact on the Islamic finance industry, a large number also stated that there had been positive developments in Islamic fi</w:t>
      </w:r>
      <w:r w:rsidR="005D4A26">
        <w:rPr>
          <w:rFonts w:ascii="Times New Roman" w:hAnsi="Times New Roman" w:cs="Times New Roman"/>
          <w:lang w:val="en-US"/>
        </w:rPr>
        <w:t>nance since the attacks</w:t>
      </w:r>
      <w:r w:rsidRPr="00B93B61">
        <w:rPr>
          <w:rFonts w:ascii="Times New Roman" w:hAnsi="Times New Roman" w:cs="Times New Roman"/>
          <w:lang w:val="en-US"/>
        </w:rPr>
        <w:t xml:space="preserve">.  </w:t>
      </w:r>
      <w:r w:rsidR="00215D73" w:rsidRPr="00B93B61">
        <w:rPr>
          <w:rFonts w:ascii="Times New Roman" w:hAnsi="Times New Roman" w:cs="Times New Roman"/>
          <w:lang w:val="en-US"/>
        </w:rPr>
        <w:t xml:space="preserve">Islamic finance practitioners were evenly split on the question of whether 9/11 had had a negative impact on the field.  </w:t>
      </w:r>
      <w:r w:rsidR="00992A4F" w:rsidRPr="00B93B61">
        <w:rPr>
          <w:rFonts w:ascii="Times New Roman" w:hAnsi="Times New Roman" w:cs="Times New Roman"/>
          <w:lang w:val="en-US"/>
        </w:rPr>
        <w:t xml:space="preserve">Of those who did identify a negative effect, most cited the economic and political ramifications of the attacks as the main </w:t>
      </w:r>
      <w:r w:rsidR="00BD0359" w:rsidRPr="00B93B61">
        <w:rPr>
          <w:rFonts w:ascii="Times New Roman" w:hAnsi="Times New Roman" w:cs="Times New Roman"/>
          <w:lang w:val="en-US"/>
        </w:rPr>
        <w:t xml:space="preserve">causes.  </w:t>
      </w:r>
      <w:r w:rsidR="009336B2" w:rsidRPr="00B93B61">
        <w:rPr>
          <w:rFonts w:ascii="Times New Roman" w:hAnsi="Times New Roman" w:cs="Times New Roman"/>
          <w:lang w:val="en-US"/>
        </w:rPr>
        <w:t>Regardless, the majority of respondents agreed that there has been greater scrutiny on t</w:t>
      </w:r>
      <w:r w:rsidR="00BD0359" w:rsidRPr="00B93B61">
        <w:rPr>
          <w:rFonts w:ascii="Times New Roman" w:hAnsi="Times New Roman" w:cs="Times New Roman"/>
          <w:lang w:val="en-US"/>
        </w:rPr>
        <w:t xml:space="preserve">he industry since the attacks.  </w:t>
      </w:r>
      <w:r w:rsidR="00782F5A" w:rsidRPr="00B93B61">
        <w:rPr>
          <w:rFonts w:ascii="Times New Roman" w:hAnsi="Times New Roman" w:cs="Times New Roman"/>
          <w:lang w:val="en-US"/>
        </w:rPr>
        <w:t>While the majority of respondents did not report suffering harassment or receiving other sorts of negative attention, a sizable minority did state that they had experienced harassment</w:t>
      </w:r>
      <w:r w:rsidR="009A3509" w:rsidRPr="00B93B61">
        <w:rPr>
          <w:rFonts w:ascii="Times New Roman" w:hAnsi="Times New Roman" w:cs="Times New Roman"/>
          <w:lang w:val="en-US"/>
        </w:rPr>
        <w:t xml:space="preserve">.  Most respondents also agreed </w:t>
      </w:r>
      <w:r w:rsidR="00DC12C7" w:rsidRPr="00B93B61">
        <w:rPr>
          <w:rFonts w:ascii="Times New Roman" w:hAnsi="Times New Roman" w:cs="Times New Roman"/>
          <w:lang w:val="en-US"/>
        </w:rPr>
        <w:t xml:space="preserve">that there were many </w:t>
      </w:r>
      <w:r w:rsidR="009A3509" w:rsidRPr="00B93B61">
        <w:rPr>
          <w:rFonts w:ascii="Times New Roman" w:hAnsi="Times New Roman" w:cs="Times New Roman"/>
          <w:lang w:val="en-US"/>
        </w:rPr>
        <w:t>steps Islamic financial institutions could take to improve the percep</w:t>
      </w:r>
      <w:r w:rsidR="005D4A26">
        <w:rPr>
          <w:rFonts w:ascii="Times New Roman" w:hAnsi="Times New Roman" w:cs="Times New Roman"/>
          <w:lang w:val="en-US"/>
        </w:rPr>
        <w:t>tion of the industry as a whole</w:t>
      </w:r>
      <w:r w:rsidR="00782F5A" w:rsidRPr="00B93B61">
        <w:rPr>
          <w:rFonts w:ascii="Times New Roman" w:hAnsi="Times New Roman" w:cs="Times New Roman"/>
          <w:lang w:val="en-US"/>
        </w:rPr>
        <w:t xml:space="preserve">.  </w:t>
      </w:r>
      <w:r w:rsidR="00D55836" w:rsidRPr="00B93B61">
        <w:rPr>
          <w:rFonts w:ascii="Times New Roman" w:hAnsi="Times New Roman" w:cs="Times New Roman"/>
          <w:lang w:val="en-US"/>
        </w:rPr>
        <w:t>Overall, practitioners concluded that 9/11 had brought increased scrutiny on the industry and this had lead to some misconceptions, it also “brought many opportunities, including opportunities for growth, and for increased awareness and understanding of Islamic</w:t>
      </w:r>
      <w:r w:rsidR="005D4A26">
        <w:rPr>
          <w:rFonts w:ascii="Times New Roman" w:hAnsi="Times New Roman" w:cs="Times New Roman"/>
          <w:lang w:val="en-US"/>
        </w:rPr>
        <w:t xml:space="preserve"> finance.”</w:t>
      </w:r>
      <w:r w:rsidRPr="00B93B61">
        <w:rPr>
          <w:rFonts w:ascii="Times New Roman" w:hAnsi="Times New Roman" w:cs="Times New Roman"/>
          <w:lang w:val="en-US"/>
        </w:rPr>
        <w:t xml:space="preserve"> </w:t>
      </w:r>
      <w:r w:rsidR="005D4A26">
        <w:rPr>
          <w:rFonts w:ascii="Times New Roman" w:hAnsi="Times New Roman" w:cs="Times New Roman"/>
          <w:lang w:val="en-US"/>
        </w:rPr>
        <w:t xml:space="preserve"> </w:t>
      </w:r>
      <w:r w:rsidR="002223C3" w:rsidRPr="00B93B61">
        <w:rPr>
          <w:rFonts w:ascii="Times New Roman" w:hAnsi="Times New Roman" w:cs="Times New Roman"/>
          <w:lang w:val="en-US"/>
        </w:rPr>
        <w:t>In contrast, the majority of professionals in the Islamic finance media industry observe that 9/11 has had a negative impact on the field of Islamic finance</w:t>
      </w:r>
      <w:r w:rsidR="007A4A73" w:rsidRPr="00B93B61">
        <w:rPr>
          <w:rFonts w:ascii="Times New Roman" w:hAnsi="Times New Roman" w:cs="Times New Roman"/>
          <w:lang w:val="en-US"/>
        </w:rPr>
        <w:t>, more because of political than economic consequences</w:t>
      </w:r>
      <w:r w:rsidR="002223C3" w:rsidRPr="00B93B61">
        <w:rPr>
          <w:rFonts w:ascii="Times New Roman" w:hAnsi="Times New Roman" w:cs="Times New Roman"/>
          <w:lang w:val="en-US"/>
        </w:rPr>
        <w:t xml:space="preserve">.  However, most also agree </w:t>
      </w:r>
      <w:r w:rsidR="007A4A73" w:rsidRPr="00B93B61">
        <w:rPr>
          <w:rFonts w:ascii="Times New Roman" w:hAnsi="Times New Roman" w:cs="Times New Roman"/>
          <w:lang w:val="en-US"/>
        </w:rPr>
        <w:t>that the scrutiny has lead to “increased awareness and understanding”</w:t>
      </w:r>
      <w:r w:rsidR="005D4A26">
        <w:rPr>
          <w:rStyle w:val="FootnoteReference"/>
          <w:rFonts w:ascii="Times New Roman" w:hAnsi="Times New Roman" w:cs="Times New Roman"/>
          <w:lang w:val="en-US"/>
        </w:rPr>
        <w:footnoteReference w:id="13"/>
      </w:r>
      <w:r w:rsidR="007A4A73" w:rsidRPr="00B93B61">
        <w:rPr>
          <w:rFonts w:ascii="Times New Roman" w:hAnsi="Times New Roman" w:cs="Times New Roman"/>
          <w:lang w:val="en-US"/>
        </w:rPr>
        <w:t xml:space="preserve"> as well as increased opp</w:t>
      </w:r>
      <w:r w:rsidR="005D4A26">
        <w:rPr>
          <w:rFonts w:ascii="Times New Roman" w:hAnsi="Times New Roman" w:cs="Times New Roman"/>
          <w:lang w:val="en-US"/>
        </w:rPr>
        <w:t>ortunities for the industry</w:t>
      </w:r>
      <w:r w:rsidR="007A4A73" w:rsidRPr="00B93B61">
        <w:rPr>
          <w:rFonts w:ascii="Times New Roman" w:hAnsi="Times New Roman" w:cs="Times New Roman"/>
          <w:lang w:val="en-US"/>
        </w:rPr>
        <w:t xml:space="preserve">. </w:t>
      </w:r>
      <w:r w:rsidRPr="00B93B61">
        <w:rPr>
          <w:rFonts w:ascii="Times New Roman" w:hAnsi="Times New Roman" w:cs="Times New Roman"/>
          <w:lang w:val="en-US"/>
        </w:rPr>
        <w:t xml:space="preserve"> </w:t>
      </w:r>
      <w:r w:rsidR="00750B01" w:rsidRPr="00B93B61">
        <w:rPr>
          <w:rFonts w:ascii="Times New Roman" w:hAnsi="Times New Roman" w:cs="Times New Roman"/>
          <w:lang w:val="en-US"/>
        </w:rPr>
        <w:t xml:space="preserve">In </w:t>
      </w:r>
      <w:r w:rsidR="00750B01" w:rsidRPr="00B93B61">
        <w:rPr>
          <w:rFonts w:ascii="Times New Roman" w:hAnsi="Times New Roman" w:cs="Times New Roman"/>
          <w:lang w:val="en-US"/>
        </w:rPr>
        <w:lastRenderedPageBreak/>
        <w:t>general, regulators and consumers have a more accurate perception of Islamic finance in the Middle East, Southeast Asia, and South Asia, while their counterparts in North America and Europe tend to be le</w:t>
      </w:r>
      <w:r w:rsidR="005D4A26">
        <w:rPr>
          <w:rFonts w:ascii="Times New Roman" w:hAnsi="Times New Roman" w:cs="Times New Roman"/>
          <w:lang w:val="en-US"/>
        </w:rPr>
        <w:t>ss educated on the industry</w:t>
      </w:r>
      <w:r w:rsidR="00750B01" w:rsidRPr="00B93B61">
        <w:rPr>
          <w:rFonts w:ascii="Times New Roman" w:hAnsi="Times New Roman" w:cs="Times New Roman"/>
          <w:lang w:val="en-US"/>
        </w:rPr>
        <w:t>.</w:t>
      </w:r>
      <w:r w:rsidR="005D4A26">
        <w:rPr>
          <w:rStyle w:val="FootnoteReference"/>
          <w:rFonts w:ascii="Times New Roman" w:hAnsi="Times New Roman" w:cs="Times New Roman"/>
          <w:lang w:val="en-US"/>
        </w:rPr>
        <w:footnoteReference w:id="14"/>
      </w:r>
      <w:r w:rsidR="00750B01" w:rsidRPr="00B93B61">
        <w:rPr>
          <w:rFonts w:ascii="Times New Roman" w:hAnsi="Times New Roman" w:cs="Times New Roman"/>
          <w:lang w:val="en-US"/>
        </w:rPr>
        <w:t xml:space="preserve"> </w:t>
      </w:r>
    </w:p>
    <w:p w14:paraId="53410EA0" w14:textId="77777777" w:rsidR="00F124FF" w:rsidRDefault="00F124FF" w:rsidP="00EC048C">
      <w:pPr>
        <w:rPr>
          <w:rFonts w:ascii="Times New Roman" w:hAnsi="Times New Roman" w:cs="Times New Roman"/>
          <w:lang w:val="en-US"/>
        </w:rPr>
      </w:pPr>
    </w:p>
    <w:p w14:paraId="01DAFA27" w14:textId="77777777" w:rsidR="00F124FF" w:rsidRPr="00B93B61" w:rsidRDefault="00F124FF" w:rsidP="00EC048C">
      <w:pPr>
        <w:rPr>
          <w:rFonts w:ascii="Times New Roman" w:hAnsi="Times New Roman" w:cs="Times New Roman"/>
          <w:lang w:val="en-US"/>
        </w:rPr>
      </w:pPr>
      <w:r>
        <w:rPr>
          <w:rFonts w:ascii="Times New Roman" w:hAnsi="Times New Roman" w:cs="Times New Roman"/>
          <w:lang w:val="en-US"/>
        </w:rPr>
        <w:t xml:space="preserve">In a study of </w:t>
      </w:r>
      <w:r w:rsidR="00A431E2">
        <w:rPr>
          <w:rFonts w:ascii="Times New Roman" w:hAnsi="Times New Roman" w:cs="Times New Roman"/>
          <w:lang w:val="en-US"/>
        </w:rPr>
        <w:t xml:space="preserve">Japanese perceptions of Islam and Muslims, </w:t>
      </w:r>
      <w:r w:rsidR="00816E2F">
        <w:rPr>
          <w:rFonts w:ascii="Times New Roman" w:hAnsi="Times New Roman" w:cs="Times New Roman"/>
          <w:lang w:val="en-US"/>
        </w:rPr>
        <w:t>authors</w:t>
      </w:r>
      <w:r w:rsidR="00816E2F" w:rsidRPr="00B93B61">
        <w:rPr>
          <w:rFonts w:ascii="Times New Roman" w:hAnsi="Times New Roman" w:cs="Times New Roman"/>
          <w:lang w:val="en-US"/>
        </w:rPr>
        <w:t xml:space="preserve"> Hirofumi</w:t>
      </w:r>
      <w:r w:rsidR="00816E2F">
        <w:rPr>
          <w:rFonts w:ascii="Times New Roman" w:hAnsi="Times New Roman" w:cs="Times New Roman"/>
          <w:lang w:val="en-US"/>
        </w:rPr>
        <w:t xml:space="preserve"> Okai</w:t>
      </w:r>
      <w:r w:rsidR="00816E2F" w:rsidRPr="00B93B61">
        <w:rPr>
          <w:rFonts w:ascii="Times New Roman" w:hAnsi="Times New Roman" w:cs="Times New Roman"/>
          <w:lang w:val="en-US"/>
        </w:rPr>
        <w:t xml:space="preserve"> and </w:t>
      </w:r>
      <w:proofErr w:type="spellStart"/>
      <w:r w:rsidR="00816E2F" w:rsidRPr="00B93B61">
        <w:rPr>
          <w:rFonts w:ascii="Times New Roman" w:hAnsi="Times New Roman" w:cs="Times New Roman"/>
          <w:lang w:val="en-US"/>
        </w:rPr>
        <w:t>Kiju</w:t>
      </w:r>
      <w:proofErr w:type="spellEnd"/>
      <w:r w:rsidR="00816E2F" w:rsidRPr="00B93B61">
        <w:rPr>
          <w:rFonts w:ascii="Times New Roman" w:hAnsi="Times New Roman" w:cs="Times New Roman"/>
          <w:lang w:val="en-US"/>
        </w:rPr>
        <w:t xml:space="preserve"> Ishikawa</w:t>
      </w:r>
      <w:r w:rsidR="00816E2F">
        <w:rPr>
          <w:rFonts w:ascii="Times New Roman" w:hAnsi="Times New Roman" w:cs="Times New Roman"/>
          <w:lang w:val="en-US"/>
        </w:rPr>
        <w:t xml:space="preserve"> were able to pinpoint some of the demographic factors that </w:t>
      </w:r>
      <w:r w:rsidR="00580658">
        <w:rPr>
          <w:rFonts w:ascii="Times New Roman" w:hAnsi="Times New Roman" w:cs="Times New Roman"/>
          <w:lang w:val="en-US"/>
        </w:rPr>
        <w:t xml:space="preserve">were shown to have an effect </w:t>
      </w:r>
      <w:r w:rsidR="00FB5706">
        <w:rPr>
          <w:rFonts w:ascii="Times New Roman" w:hAnsi="Times New Roman" w:cs="Times New Roman"/>
          <w:lang w:val="en-US"/>
        </w:rPr>
        <w:t xml:space="preserve">on the positive or negative perceptions native Japanese had of Muslims living in Japan.  </w:t>
      </w:r>
      <w:r w:rsidR="001A7CCC">
        <w:rPr>
          <w:rFonts w:ascii="Times New Roman" w:hAnsi="Times New Roman" w:cs="Times New Roman"/>
          <w:lang w:val="en-US"/>
        </w:rPr>
        <w:t>Their study demonstrated that women, people with higher levels of education, and people who interacted more with immigrants were more likely to have a positive perception of Islam and Muslims while age, occupation, and income had no significant impact.</w:t>
      </w:r>
      <w:r w:rsidR="00B81EC5">
        <w:rPr>
          <w:rStyle w:val="FootnoteReference"/>
          <w:rFonts w:ascii="Times New Roman" w:hAnsi="Times New Roman" w:cs="Times New Roman"/>
          <w:lang w:val="en-US"/>
        </w:rPr>
        <w:footnoteReference w:id="15"/>
      </w:r>
      <w:r w:rsidR="001A7CCC">
        <w:rPr>
          <w:rFonts w:ascii="Times New Roman" w:hAnsi="Times New Roman" w:cs="Times New Roman"/>
          <w:lang w:val="en-US"/>
        </w:rPr>
        <w:t xml:space="preserve">  </w:t>
      </w:r>
      <w:r w:rsidR="0070568B">
        <w:rPr>
          <w:rFonts w:ascii="Times New Roman" w:hAnsi="Times New Roman" w:cs="Times New Roman"/>
          <w:lang w:val="en-US"/>
        </w:rPr>
        <w:t xml:space="preserve">While specific to the Japanese context, these results could </w:t>
      </w:r>
      <w:r w:rsidR="00B81EC5">
        <w:rPr>
          <w:rFonts w:ascii="Times New Roman" w:hAnsi="Times New Roman" w:cs="Times New Roman"/>
          <w:lang w:val="en-US"/>
        </w:rPr>
        <w:t xml:space="preserve">be taken into account by Islamic finance practitioners and scholars when thinking about how to improve the perception of Islam and </w:t>
      </w:r>
      <w:proofErr w:type="spellStart"/>
      <w:r w:rsidR="00B81EC5">
        <w:rPr>
          <w:rFonts w:ascii="Times New Roman" w:hAnsi="Times New Roman" w:cs="Times New Roman"/>
          <w:i/>
          <w:lang w:val="en-US"/>
        </w:rPr>
        <w:t>shari’a</w:t>
      </w:r>
      <w:proofErr w:type="spellEnd"/>
      <w:r w:rsidR="00B81EC5">
        <w:rPr>
          <w:rFonts w:ascii="Times New Roman" w:hAnsi="Times New Roman" w:cs="Times New Roman"/>
          <w:lang w:val="en-US"/>
        </w:rPr>
        <w:t xml:space="preserve">-compliant economics worldwide.  </w:t>
      </w:r>
      <w:r w:rsidR="00B7208F" w:rsidRPr="0082319F">
        <w:rPr>
          <w:rFonts w:ascii="Times New Roman" w:hAnsi="Times New Roman" w:cs="Times New Roman"/>
          <w:lang w:val="en-US"/>
        </w:rPr>
        <w:t>A 2003 examination of attitudes of Muslims living outside of Muslim-majority countries found that Muslims living in the United Kingdom would be willing to change their current financial practices if they had the opportunity to bank within an Islamic system.</w:t>
      </w:r>
      <w:r w:rsidR="00B7208F">
        <w:rPr>
          <w:rStyle w:val="FootnoteReference"/>
          <w:rFonts w:ascii="Times New Roman" w:hAnsi="Times New Roman" w:cs="Times New Roman"/>
          <w:lang w:val="en-US"/>
        </w:rPr>
        <w:footnoteReference w:id="16"/>
      </w:r>
      <w:r w:rsidR="00B7208F" w:rsidRPr="0082319F">
        <w:rPr>
          <w:rFonts w:ascii="Times New Roman" w:hAnsi="Times New Roman" w:cs="Times New Roman"/>
          <w:lang w:val="en-US"/>
        </w:rPr>
        <w:t xml:space="preserve"> </w:t>
      </w:r>
      <w:r w:rsidR="0070568B">
        <w:rPr>
          <w:rFonts w:ascii="Times New Roman" w:hAnsi="Times New Roman" w:cs="Times New Roman"/>
          <w:lang w:val="en-US"/>
        </w:rPr>
        <w:t xml:space="preserve"> </w:t>
      </w:r>
    </w:p>
    <w:p w14:paraId="48BB5E78" w14:textId="77777777" w:rsidR="00EC048C" w:rsidRDefault="00EC048C" w:rsidP="00EC048C">
      <w:pPr>
        <w:rPr>
          <w:rFonts w:ascii="Times New Roman" w:hAnsi="Times New Roman" w:cs="Times New Roman"/>
          <w:lang w:val="en-US"/>
        </w:rPr>
      </w:pPr>
    </w:p>
    <w:p w14:paraId="5723F331" w14:textId="77777777" w:rsidR="004137FC" w:rsidRPr="00B93B61" w:rsidRDefault="004137FC" w:rsidP="004137FC">
      <w:pPr>
        <w:widowControl w:val="0"/>
        <w:autoSpaceDE w:val="0"/>
        <w:autoSpaceDN w:val="0"/>
        <w:adjustRightInd w:val="0"/>
        <w:rPr>
          <w:rFonts w:ascii="Times New Roman" w:hAnsi="Times New Roman" w:cs="Times New Roman"/>
          <w:b/>
          <w:lang w:val="en-US"/>
        </w:rPr>
      </w:pPr>
      <w:r w:rsidRPr="00B93B61">
        <w:rPr>
          <w:rFonts w:ascii="Times New Roman" w:hAnsi="Times New Roman" w:cs="Times New Roman"/>
          <w:b/>
          <w:lang w:val="en-US"/>
        </w:rPr>
        <w:t>LOOKING AHEAD: HOW TO ADDRESS THE NEGATIVE PERCEPTIONS</w:t>
      </w:r>
    </w:p>
    <w:p w14:paraId="1935883A" w14:textId="77777777" w:rsidR="001A6530" w:rsidRDefault="001A6530" w:rsidP="001A6530">
      <w:pPr>
        <w:widowControl w:val="0"/>
        <w:autoSpaceDE w:val="0"/>
        <w:autoSpaceDN w:val="0"/>
        <w:adjustRightInd w:val="0"/>
        <w:rPr>
          <w:rFonts w:ascii="Times New Roman" w:hAnsi="Times New Roman" w:cs="Times New Roman"/>
          <w:lang w:val="en-US"/>
        </w:rPr>
      </w:pPr>
    </w:p>
    <w:p w14:paraId="35B7E25A" w14:textId="77777777" w:rsidR="004137FC" w:rsidRPr="00972BC8" w:rsidRDefault="007E30F5" w:rsidP="00972BC8">
      <w:pPr>
        <w:widowControl w:val="0"/>
        <w:autoSpaceDE w:val="0"/>
        <w:autoSpaceDN w:val="0"/>
        <w:adjustRightInd w:val="0"/>
        <w:rPr>
          <w:rFonts w:ascii="Times New Roman" w:hAnsi="Times New Roman" w:cs="Times New Roman"/>
          <w:lang w:val="en-US"/>
        </w:rPr>
      </w:pPr>
      <w:r w:rsidRPr="001A6530">
        <w:rPr>
          <w:rFonts w:ascii="Times New Roman" w:hAnsi="Times New Roman" w:cs="Times New Roman"/>
          <w:lang w:val="en-US"/>
        </w:rPr>
        <w:t xml:space="preserve">There are institutional and strategic changes that the Islamic finance industry can adopt to address the negative perceptions it faces.  </w:t>
      </w:r>
      <w:r w:rsidR="004137FC" w:rsidRPr="001A6530">
        <w:rPr>
          <w:rFonts w:ascii="Times New Roman" w:hAnsi="Times New Roman" w:cs="Times New Roman"/>
          <w:lang w:val="en-US"/>
        </w:rPr>
        <w:t xml:space="preserve">In order to improve the current perception, more dialogues are needed among </w:t>
      </w:r>
      <w:r w:rsidR="001A6530" w:rsidRPr="001A6530">
        <w:rPr>
          <w:rFonts w:ascii="Times New Roman" w:hAnsi="Times New Roman" w:cs="Times New Roman"/>
          <w:lang w:val="en-US"/>
        </w:rPr>
        <w:t xml:space="preserve">those involved in the industry, including </w:t>
      </w:r>
      <w:r w:rsidR="004137FC" w:rsidRPr="001A6530">
        <w:rPr>
          <w:rFonts w:ascii="Times New Roman" w:hAnsi="Times New Roman" w:cs="Times New Roman"/>
          <w:lang w:val="en-US"/>
        </w:rPr>
        <w:t xml:space="preserve">Islamic economists, </w:t>
      </w:r>
      <w:proofErr w:type="spellStart"/>
      <w:r w:rsidR="001A6530" w:rsidRPr="001A6530">
        <w:rPr>
          <w:rFonts w:ascii="Times New Roman" w:hAnsi="Times New Roman" w:cs="Times New Roman"/>
          <w:i/>
          <w:lang w:val="en-US"/>
        </w:rPr>
        <w:t>shari’a</w:t>
      </w:r>
      <w:proofErr w:type="spellEnd"/>
      <w:r w:rsidR="004137FC" w:rsidRPr="001A6530">
        <w:rPr>
          <w:rFonts w:ascii="Times New Roman" w:hAnsi="Times New Roman" w:cs="Times New Roman"/>
          <w:lang w:val="en-US"/>
        </w:rPr>
        <w:t xml:space="preserve"> scholars, practitioners, regulators, and legal </w:t>
      </w:r>
      <w:r w:rsidR="001A6530" w:rsidRPr="001A6530">
        <w:rPr>
          <w:rFonts w:ascii="Times New Roman" w:hAnsi="Times New Roman" w:cs="Times New Roman"/>
          <w:lang w:val="en-US"/>
        </w:rPr>
        <w:t>professionals</w:t>
      </w:r>
      <w:r w:rsidR="004137FC" w:rsidRPr="001A6530">
        <w:rPr>
          <w:rFonts w:ascii="Times New Roman" w:hAnsi="Times New Roman" w:cs="Times New Roman"/>
          <w:lang w:val="en-US"/>
        </w:rPr>
        <w:t xml:space="preserve">. </w:t>
      </w:r>
      <w:r w:rsidR="001A6530" w:rsidRPr="001A6530">
        <w:rPr>
          <w:rFonts w:ascii="Times New Roman" w:hAnsi="Times New Roman" w:cs="Times New Roman"/>
          <w:lang w:val="en-US"/>
        </w:rPr>
        <w:t xml:space="preserve"> Public lectures are needed to educate the media and general publi</w:t>
      </w:r>
      <w:r w:rsidR="001A6530">
        <w:rPr>
          <w:rFonts w:ascii="Times New Roman" w:hAnsi="Times New Roman" w:cs="Times New Roman"/>
          <w:lang w:val="en-US"/>
        </w:rPr>
        <w:t xml:space="preserve">c, including both Muslims and non-Muslims.  </w:t>
      </w:r>
      <w:r w:rsidR="001A6530" w:rsidRPr="001A6530">
        <w:rPr>
          <w:rFonts w:ascii="Times New Roman" w:hAnsi="Times New Roman" w:cs="Times New Roman"/>
          <w:lang w:val="en-US"/>
        </w:rPr>
        <w:t>The role of academia</w:t>
      </w:r>
      <w:r w:rsidR="001A6530">
        <w:rPr>
          <w:rFonts w:ascii="Times New Roman" w:hAnsi="Times New Roman" w:cs="Times New Roman"/>
          <w:lang w:val="en-US"/>
        </w:rPr>
        <w:t xml:space="preserve"> is critical</w:t>
      </w:r>
      <w:r w:rsidR="001A6530" w:rsidRPr="001A6530">
        <w:rPr>
          <w:rFonts w:ascii="Times New Roman" w:hAnsi="Times New Roman" w:cs="Times New Roman"/>
          <w:lang w:val="en-US"/>
        </w:rPr>
        <w:t xml:space="preserve"> in engaging Islamic finance stakeholders in a healthy discourse on the subject of Islamic finance.</w:t>
      </w:r>
      <w:r w:rsidR="001A6530">
        <w:rPr>
          <w:rFonts w:ascii="Times New Roman" w:hAnsi="Times New Roman" w:cs="Times New Roman"/>
          <w:lang w:val="en-US"/>
        </w:rPr>
        <w:t xml:space="preserve">  Academic institutions such as Harvard University can engage in </w:t>
      </w:r>
      <w:r w:rsidR="004137FC" w:rsidRPr="001A6530">
        <w:rPr>
          <w:rFonts w:ascii="Times New Roman" w:hAnsi="Times New Roman" w:cs="Times New Roman"/>
          <w:lang w:val="en-US"/>
        </w:rPr>
        <w:t>effort</w:t>
      </w:r>
      <w:r w:rsidR="001A6530">
        <w:rPr>
          <w:rFonts w:ascii="Times New Roman" w:hAnsi="Times New Roman" w:cs="Times New Roman"/>
          <w:lang w:val="en-US"/>
        </w:rPr>
        <w:t>s to bring together</w:t>
      </w:r>
      <w:r w:rsidR="004137FC" w:rsidRPr="001A6530">
        <w:rPr>
          <w:rFonts w:ascii="Times New Roman" w:hAnsi="Times New Roman" w:cs="Times New Roman"/>
          <w:lang w:val="en-US"/>
        </w:rPr>
        <w:t xml:space="preserve"> all </w:t>
      </w:r>
      <w:r w:rsidR="001A6530">
        <w:rPr>
          <w:rFonts w:ascii="Times New Roman" w:hAnsi="Times New Roman" w:cs="Times New Roman"/>
          <w:lang w:val="en-US"/>
        </w:rPr>
        <w:t xml:space="preserve">the </w:t>
      </w:r>
      <w:r w:rsidR="004137FC" w:rsidRPr="001A6530">
        <w:rPr>
          <w:rFonts w:ascii="Times New Roman" w:hAnsi="Times New Roman" w:cs="Times New Roman"/>
          <w:lang w:val="en-US"/>
        </w:rPr>
        <w:t xml:space="preserve">actors to develop </w:t>
      </w:r>
      <w:r w:rsidR="001A6530">
        <w:rPr>
          <w:rFonts w:ascii="Times New Roman" w:hAnsi="Times New Roman" w:cs="Times New Roman"/>
          <w:lang w:val="en-US"/>
        </w:rPr>
        <w:t xml:space="preserve">a </w:t>
      </w:r>
      <w:r w:rsidR="004137FC" w:rsidRPr="001A6530">
        <w:rPr>
          <w:rFonts w:ascii="Times New Roman" w:hAnsi="Times New Roman" w:cs="Times New Roman"/>
          <w:lang w:val="en-US"/>
        </w:rPr>
        <w:t xml:space="preserve">better understanding and resolve the issues </w:t>
      </w:r>
      <w:r w:rsidR="001A6530">
        <w:rPr>
          <w:rFonts w:ascii="Times New Roman" w:hAnsi="Times New Roman" w:cs="Times New Roman"/>
          <w:lang w:val="en-US"/>
        </w:rPr>
        <w:t>facing the industry</w:t>
      </w:r>
      <w:r w:rsidR="004137FC" w:rsidRPr="001A6530">
        <w:rPr>
          <w:rFonts w:ascii="Times New Roman" w:hAnsi="Times New Roman" w:cs="Times New Roman"/>
          <w:lang w:val="en-US"/>
        </w:rPr>
        <w:t>.</w:t>
      </w:r>
      <w:r w:rsidR="0027081D">
        <w:rPr>
          <w:rFonts w:ascii="Times New Roman" w:hAnsi="Times New Roman" w:cs="Times New Roman"/>
          <w:lang w:val="en-US"/>
        </w:rPr>
        <w:t xml:space="preserve"> </w:t>
      </w:r>
      <w:r w:rsidR="00972BC8">
        <w:rPr>
          <w:rFonts w:ascii="Times New Roman" w:hAnsi="Times New Roman" w:cs="Times New Roman"/>
          <w:lang w:val="en-US"/>
        </w:rPr>
        <w:t xml:space="preserve"> </w:t>
      </w:r>
      <w:r w:rsidR="0027081D">
        <w:rPr>
          <w:rFonts w:ascii="Times New Roman" w:hAnsi="Times New Roman" w:cs="Times New Roman"/>
          <w:lang w:val="en-US"/>
        </w:rPr>
        <w:t xml:space="preserve">In particular, initiatives should focus on improving transparency and organization at a national and international level, so that </w:t>
      </w:r>
      <w:r w:rsidR="004137FC" w:rsidRPr="0027081D">
        <w:rPr>
          <w:rFonts w:ascii="Times New Roman" w:hAnsi="Times New Roman" w:cs="Times New Roman"/>
          <w:lang w:val="en-US"/>
        </w:rPr>
        <w:t xml:space="preserve">Islamic financial institutions </w:t>
      </w:r>
      <w:r w:rsidR="0027081D">
        <w:rPr>
          <w:rFonts w:ascii="Times New Roman" w:hAnsi="Times New Roman" w:cs="Times New Roman"/>
          <w:lang w:val="en-US"/>
        </w:rPr>
        <w:t>can better</w:t>
      </w:r>
      <w:r w:rsidR="004137FC" w:rsidRPr="0027081D">
        <w:rPr>
          <w:rFonts w:ascii="Times New Roman" w:hAnsi="Times New Roman" w:cs="Times New Roman"/>
          <w:lang w:val="en-US"/>
        </w:rPr>
        <w:t xml:space="preserve"> communicate with </w:t>
      </w:r>
      <w:r w:rsidR="0027081D">
        <w:rPr>
          <w:rFonts w:ascii="Times New Roman" w:hAnsi="Times New Roman" w:cs="Times New Roman"/>
          <w:lang w:val="en-US"/>
        </w:rPr>
        <w:t>one</w:t>
      </w:r>
      <w:r w:rsidR="004137FC" w:rsidRPr="0027081D">
        <w:rPr>
          <w:rFonts w:ascii="Times New Roman" w:hAnsi="Times New Roman" w:cs="Times New Roman"/>
          <w:lang w:val="en-US"/>
        </w:rPr>
        <w:t xml:space="preserve"> other and become </w:t>
      </w:r>
      <w:r w:rsidR="0027081D">
        <w:rPr>
          <w:rFonts w:ascii="Times New Roman" w:hAnsi="Times New Roman" w:cs="Times New Roman"/>
          <w:lang w:val="en-US"/>
        </w:rPr>
        <w:t xml:space="preserve">more </w:t>
      </w:r>
      <w:r w:rsidR="004137FC" w:rsidRPr="0027081D">
        <w:rPr>
          <w:rFonts w:ascii="Times New Roman" w:hAnsi="Times New Roman" w:cs="Times New Roman"/>
          <w:lang w:val="en-US"/>
        </w:rPr>
        <w:t xml:space="preserve">involved </w:t>
      </w:r>
      <w:r w:rsidR="0027081D">
        <w:rPr>
          <w:rFonts w:ascii="Times New Roman" w:hAnsi="Times New Roman" w:cs="Times New Roman"/>
          <w:lang w:val="en-US"/>
        </w:rPr>
        <w:t xml:space="preserve">with one another.  </w:t>
      </w:r>
      <w:r w:rsidR="00972BC8">
        <w:rPr>
          <w:rFonts w:ascii="Times New Roman" w:hAnsi="Times New Roman" w:cs="Times New Roman"/>
          <w:lang w:val="en-US"/>
        </w:rPr>
        <w:t>Islamic finance</w:t>
      </w:r>
      <w:r w:rsidR="00972BC8" w:rsidRPr="00B93B61">
        <w:rPr>
          <w:rFonts w:ascii="Times New Roman" w:hAnsi="Times New Roman" w:cs="Times New Roman"/>
          <w:lang w:val="en-US"/>
        </w:rPr>
        <w:t xml:space="preserve"> industry leaders should make themselves available to discuss the issues openly and provide clear directions of the industry, removing any misunderstanding b</w:t>
      </w:r>
      <w:r w:rsidR="00972BC8">
        <w:rPr>
          <w:rFonts w:ascii="Times New Roman" w:hAnsi="Times New Roman" w:cs="Times New Roman"/>
          <w:lang w:val="en-US"/>
        </w:rPr>
        <w:t>eing created by Islamophobia or other issues</w:t>
      </w:r>
      <w:r w:rsidR="00972BC8" w:rsidRPr="00B93B61">
        <w:rPr>
          <w:rFonts w:ascii="Times New Roman" w:hAnsi="Times New Roman" w:cs="Times New Roman"/>
          <w:lang w:val="en-US"/>
        </w:rPr>
        <w:t>.</w:t>
      </w:r>
      <w:r w:rsidR="00972BC8">
        <w:rPr>
          <w:rFonts w:ascii="Times New Roman" w:hAnsi="Times New Roman" w:cs="Times New Roman"/>
          <w:lang w:val="en-US"/>
        </w:rPr>
        <w:t xml:space="preserve">  </w:t>
      </w:r>
      <w:r w:rsidR="0027081D">
        <w:rPr>
          <w:rFonts w:ascii="Times New Roman" w:hAnsi="Times New Roman" w:cs="Times New Roman"/>
          <w:lang w:val="en-US"/>
        </w:rPr>
        <w:t xml:space="preserve">Issues of ethics and </w:t>
      </w:r>
      <w:r w:rsidR="00972BC8">
        <w:rPr>
          <w:rFonts w:ascii="Times New Roman" w:hAnsi="Times New Roman" w:cs="Times New Roman"/>
          <w:lang w:val="en-US"/>
        </w:rPr>
        <w:t>governance</w:t>
      </w:r>
      <w:r w:rsidR="0027081D">
        <w:rPr>
          <w:rFonts w:ascii="Times New Roman" w:hAnsi="Times New Roman" w:cs="Times New Roman"/>
          <w:lang w:val="en-US"/>
        </w:rPr>
        <w:t xml:space="preserve"> </w:t>
      </w:r>
      <w:r w:rsidR="00972BC8">
        <w:rPr>
          <w:rFonts w:ascii="Times New Roman" w:hAnsi="Times New Roman" w:cs="Times New Roman"/>
          <w:lang w:val="en-US"/>
        </w:rPr>
        <w:t xml:space="preserve">as well as social relevance must be addressed to bring about greater community participation.  </w:t>
      </w:r>
      <w:r w:rsidR="004137FC" w:rsidRPr="00972BC8">
        <w:rPr>
          <w:rFonts w:ascii="Times New Roman" w:hAnsi="Times New Roman" w:cs="Times New Roman"/>
          <w:lang w:val="en-US"/>
        </w:rPr>
        <w:t>As evidenced by the views of Islamic finance practitioners and media professionals, increasing coverage in the global media, and the sustained growth of the industry worldwide, the outlook for future development of the industry is overwhelmingly positive</w:t>
      </w:r>
      <w:r w:rsidR="00150E4F">
        <w:rPr>
          <w:rFonts w:ascii="Times New Roman" w:hAnsi="Times New Roman" w:cs="Times New Roman"/>
          <w:lang w:val="en-US"/>
        </w:rPr>
        <w:t xml:space="preserve">. </w:t>
      </w:r>
    </w:p>
    <w:p w14:paraId="6A7362E5" w14:textId="77777777" w:rsidR="004137FC" w:rsidRPr="00B93B61" w:rsidRDefault="004137FC" w:rsidP="00EC048C">
      <w:pPr>
        <w:rPr>
          <w:rFonts w:ascii="Times New Roman" w:hAnsi="Times New Roman" w:cs="Times New Roman"/>
          <w:lang w:val="en-US"/>
        </w:rPr>
      </w:pPr>
    </w:p>
    <w:p w14:paraId="67A5E0FA" w14:textId="77777777" w:rsidR="00DF27D9" w:rsidRPr="00B93B61" w:rsidRDefault="00DF27D9" w:rsidP="0031797F">
      <w:pPr>
        <w:tabs>
          <w:tab w:val="left" w:pos="4230"/>
        </w:tabs>
        <w:rPr>
          <w:rFonts w:ascii="Times New Roman" w:hAnsi="Times New Roman" w:cs="Times New Roman"/>
          <w:lang w:val="en-US"/>
        </w:rPr>
      </w:pPr>
      <w:r w:rsidRPr="00B93B61">
        <w:rPr>
          <w:rFonts w:ascii="Times New Roman" w:hAnsi="Times New Roman" w:cs="Times New Roman"/>
          <w:lang w:val="en-US"/>
        </w:rPr>
        <w:t xml:space="preserve">In a 2010 survey conducted of practitioners and academics focused on finance in Pakistan, it was found that while </w:t>
      </w:r>
      <w:proofErr w:type="gramStart"/>
      <w:r w:rsidRPr="00B93B61">
        <w:rPr>
          <w:rFonts w:ascii="Times New Roman" w:hAnsi="Times New Roman" w:cs="Times New Roman"/>
          <w:lang w:val="en-US"/>
        </w:rPr>
        <w:t>the majority of</w:t>
      </w:r>
      <w:proofErr w:type="gramEnd"/>
      <w:r w:rsidRPr="00B93B61">
        <w:rPr>
          <w:rFonts w:ascii="Times New Roman" w:hAnsi="Times New Roman" w:cs="Times New Roman"/>
          <w:lang w:val="en-US"/>
        </w:rPr>
        <w:t xml:space="preserve"> respondents understood the theoretical basis of </w:t>
      </w:r>
      <w:proofErr w:type="spellStart"/>
      <w:r w:rsidRPr="00B93B61">
        <w:rPr>
          <w:rFonts w:ascii="Times New Roman" w:hAnsi="Times New Roman" w:cs="Times New Roman"/>
          <w:i/>
          <w:lang w:val="en-US"/>
        </w:rPr>
        <w:t>shari’a</w:t>
      </w:r>
      <w:proofErr w:type="spellEnd"/>
      <w:r w:rsidRPr="00B93B61">
        <w:rPr>
          <w:rFonts w:ascii="Times New Roman" w:hAnsi="Times New Roman" w:cs="Times New Roman"/>
          <w:lang w:val="en-US"/>
        </w:rPr>
        <w:t>-compliant economics, many were skeptical about how Islamic finance operated in Pakistan.  Many stated that they thought an interest-free economy was not possible and that Islamic banks should exis</w:t>
      </w:r>
      <w:r w:rsidR="00801955" w:rsidRPr="00B93B61">
        <w:rPr>
          <w:rFonts w:ascii="Times New Roman" w:hAnsi="Times New Roman" w:cs="Times New Roman"/>
          <w:lang w:val="en-US"/>
        </w:rPr>
        <w:t>t alongside conventional banks</w:t>
      </w:r>
      <w:r w:rsidRPr="00B93B61">
        <w:rPr>
          <w:rFonts w:ascii="Times New Roman" w:hAnsi="Times New Roman" w:cs="Times New Roman"/>
          <w:lang w:val="en-US"/>
        </w:rPr>
        <w:t xml:space="preserve">. </w:t>
      </w:r>
      <w:r w:rsidR="00C8789D" w:rsidRPr="00B93B61">
        <w:rPr>
          <w:rFonts w:ascii="Times New Roman" w:hAnsi="Times New Roman" w:cs="Times New Roman"/>
          <w:lang w:val="en-US"/>
        </w:rPr>
        <w:t xml:space="preserve"> The participants also offered a number of suggestions to expand and promote the Islamic banking industry.  Among them, respondents suggested that the industry should launch an awareness campaign to counteract some of the misconceptions about </w:t>
      </w:r>
      <w:proofErr w:type="spellStart"/>
      <w:r w:rsidR="00C8789D" w:rsidRPr="00B93B61">
        <w:rPr>
          <w:rFonts w:ascii="Times New Roman" w:hAnsi="Times New Roman" w:cs="Times New Roman"/>
          <w:i/>
          <w:lang w:val="en-US"/>
        </w:rPr>
        <w:t>shari’a</w:t>
      </w:r>
      <w:proofErr w:type="spellEnd"/>
      <w:r w:rsidR="00C8789D" w:rsidRPr="00B93B61">
        <w:rPr>
          <w:rFonts w:ascii="Times New Roman" w:hAnsi="Times New Roman" w:cs="Times New Roman"/>
          <w:lang w:val="en-US"/>
        </w:rPr>
        <w:t xml:space="preserve">-compliant financing.  </w:t>
      </w:r>
      <w:r w:rsidR="00F75668" w:rsidRPr="00B93B61">
        <w:rPr>
          <w:rFonts w:ascii="Times New Roman" w:hAnsi="Times New Roman" w:cs="Times New Roman"/>
          <w:lang w:val="en-US"/>
        </w:rPr>
        <w:t>Through such a campaign, practitioners could include organize classes, conferences, seminars, road shows</w:t>
      </w:r>
      <w:r w:rsidR="003C3F6E" w:rsidRPr="00B93B61">
        <w:rPr>
          <w:rFonts w:ascii="Times New Roman" w:hAnsi="Times New Roman" w:cs="Times New Roman"/>
          <w:lang w:val="en-US"/>
        </w:rPr>
        <w:t>,</w:t>
      </w:r>
      <w:r w:rsidR="00F75668" w:rsidRPr="00B93B61">
        <w:rPr>
          <w:rFonts w:ascii="Times New Roman" w:hAnsi="Times New Roman" w:cs="Times New Roman"/>
          <w:lang w:val="en-US"/>
        </w:rPr>
        <w:t xml:space="preserve"> and other events to </w:t>
      </w:r>
      <w:r w:rsidR="00F75668" w:rsidRPr="00B93B61">
        <w:rPr>
          <w:rFonts w:ascii="Times New Roman" w:hAnsi="Times New Roman" w:cs="Times New Roman"/>
          <w:lang w:val="en-US"/>
        </w:rPr>
        <w:lastRenderedPageBreak/>
        <w:t xml:space="preserve">educate consumers, students, and other practitioners.  </w:t>
      </w:r>
      <w:r w:rsidR="003C3F6E" w:rsidRPr="00B93B61">
        <w:rPr>
          <w:rFonts w:ascii="Times New Roman" w:hAnsi="Times New Roman" w:cs="Times New Roman"/>
          <w:lang w:val="en-US"/>
        </w:rPr>
        <w:t xml:space="preserve">Another suggestion was to increase the number of auditors trained in </w:t>
      </w:r>
      <w:proofErr w:type="spellStart"/>
      <w:r w:rsidR="003C3F6E" w:rsidRPr="00B93B61">
        <w:rPr>
          <w:rFonts w:ascii="Times New Roman" w:hAnsi="Times New Roman" w:cs="Times New Roman"/>
          <w:i/>
          <w:lang w:val="en-US"/>
        </w:rPr>
        <w:t>shari’a</w:t>
      </w:r>
      <w:proofErr w:type="spellEnd"/>
      <w:r w:rsidR="003C3F6E" w:rsidRPr="00B93B61">
        <w:rPr>
          <w:rFonts w:ascii="Times New Roman" w:hAnsi="Times New Roman" w:cs="Times New Roman"/>
          <w:lang w:val="en-US"/>
        </w:rPr>
        <w:t>-compliant finance</w:t>
      </w:r>
      <w:r w:rsidR="00C21870" w:rsidRPr="00B93B61">
        <w:rPr>
          <w:rFonts w:ascii="Times New Roman" w:hAnsi="Times New Roman" w:cs="Times New Roman"/>
          <w:lang w:val="en-US"/>
        </w:rPr>
        <w:t xml:space="preserve"> through the development of human resources departments and talent acquisition</w:t>
      </w:r>
      <w:r w:rsidR="003C3F6E" w:rsidRPr="00B93B61">
        <w:rPr>
          <w:rFonts w:ascii="Times New Roman" w:hAnsi="Times New Roman" w:cs="Times New Roman"/>
          <w:lang w:val="en-US"/>
        </w:rPr>
        <w:t xml:space="preserve">. </w:t>
      </w:r>
      <w:r w:rsidR="00C21870" w:rsidRPr="00B93B61">
        <w:rPr>
          <w:rFonts w:ascii="Times New Roman" w:hAnsi="Times New Roman" w:cs="Times New Roman"/>
          <w:lang w:val="en-US"/>
        </w:rPr>
        <w:t xml:space="preserve"> </w:t>
      </w:r>
      <w:r w:rsidR="00F20C4E" w:rsidRPr="00B93B61">
        <w:rPr>
          <w:rFonts w:ascii="Times New Roman" w:hAnsi="Times New Roman" w:cs="Times New Roman"/>
          <w:lang w:val="en-US"/>
        </w:rPr>
        <w:t xml:space="preserve">A third suggestion was for the government and other regulatory bodies </w:t>
      </w:r>
      <w:r w:rsidR="00802F7E" w:rsidRPr="00B93B61">
        <w:rPr>
          <w:rFonts w:ascii="Times New Roman" w:hAnsi="Times New Roman" w:cs="Times New Roman"/>
          <w:lang w:val="en-US"/>
        </w:rPr>
        <w:t xml:space="preserve">in Pakistan specially </w:t>
      </w:r>
      <w:r w:rsidR="00F20C4E" w:rsidRPr="00B93B61">
        <w:rPr>
          <w:rFonts w:ascii="Times New Roman" w:hAnsi="Times New Roman" w:cs="Times New Roman"/>
          <w:lang w:val="en-US"/>
        </w:rPr>
        <w:t xml:space="preserve">to </w:t>
      </w:r>
      <w:r w:rsidR="00E76E27" w:rsidRPr="00B93B61">
        <w:rPr>
          <w:rFonts w:ascii="Times New Roman" w:hAnsi="Times New Roman" w:cs="Times New Roman"/>
          <w:lang w:val="en-US"/>
        </w:rPr>
        <w:t xml:space="preserve">play a larger role in mandating the inclusion of Islamic banking within the financial services industry.  </w:t>
      </w:r>
      <w:r w:rsidR="006E0770" w:rsidRPr="00B93B61">
        <w:rPr>
          <w:rFonts w:ascii="Times New Roman" w:hAnsi="Times New Roman" w:cs="Times New Roman"/>
          <w:lang w:val="en-US"/>
        </w:rPr>
        <w:t>Others suggested that banks and other financial institutions engage more in the practice of profit and loss sharing (PLS) as a viable Islamic financial product that has so far be</w:t>
      </w:r>
      <w:r w:rsidR="000A2F2D" w:rsidRPr="00B93B61">
        <w:rPr>
          <w:rFonts w:ascii="Times New Roman" w:hAnsi="Times New Roman" w:cs="Times New Roman"/>
          <w:lang w:val="en-US"/>
        </w:rPr>
        <w:t>en under utilized in Pakistan.  Finally, some also suggested that other players outside of academia and the industry ought to be involved in the transition to an Islamic economy, including businesspeople, regulators, members of civil society, clerics, and public intellectuals.</w:t>
      </w:r>
      <w:r w:rsidR="00801955" w:rsidRPr="00B93B61">
        <w:rPr>
          <w:rStyle w:val="FootnoteReference"/>
          <w:rFonts w:ascii="Times New Roman" w:hAnsi="Times New Roman" w:cs="Times New Roman"/>
          <w:lang w:val="en-US"/>
        </w:rPr>
        <w:footnoteReference w:id="17"/>
      </w:r>
      <w:r w:rsidR="000A2F2D" w:rsidRPr="00B93B61">
        <w:rPr>
          <w:rFonts w:ascii="Times New Roman" w:hAnsi="Times New Roman" w:cs="Times New Roman"/>
          <w:lang w:val="en-US"/>
        </w:rPr>
        <w:t xml:space="preserve"> </w:t>
      </w:r>
    </w:p>
    <w:p w14:paraId="61B4C556" w14:textId="77777777" w:rsidR="00E6358E" w:rsidRPr="00B93B61" w:rsidRDefault="00E6358E" w:rsidP="00F97BC4">
      <w:pPr>
        <w:rPr>
          <w:rFonts w:ascii="Times New Roman" w:hAnsi="Times New Roman" w:cs="Times New Roman"/>
          <w:lang w:val="en-US"/>
        </w:rPr>
      </w:pPr>
    </w:p>
    <w:p w14:paraId="6F03715F" w14:textId="77777777" w:rsidR="00313AB3" w:rsidRPr="00B93B61" w:rsidRDefault="00313AB3" w:rsidP="00F97BC4">
      <w:pPr>
        <w:rPr>
          <w:rFonts w:ascii="Times New Roman" w:hAnsi="Times New Roman" w:cs="Times New Roman"/>
          <w:lang w:val="en-US"/>
        </w:rPr>
      </w:pPr>
      <w:r w:rsidRPr="00B93B61">
        <w:rPr>
          <w:rFonts w:ascii="Times New Roman" w:hAnsi="Times New Roman" w:cs="Times New Roman"/>
          <w:lang w:val="en-US"/>
        </w:rPr>
        <w:t>Currently, Islamic financial institutions depend on the conventional financial auditing structure</w:t>
      </w:r>
      <w:r w:rsidR="006E60CB">
        <w:rPr>
          <w:rFonts w:ascii="Times New Roman" w:hAnsi="Times New Roman" w:cs="Times New Roman"/>
          <w:lang w:val="en-US"/>
        </w:rPr>
        <w:t xml:space="preserve"> in conjunction with the AAOIFI board (Accounting and Auditing Organization for Islamic Financial Institutions)</w:t>
      </w:r>
      <w:r w:rsidRPr="00B93B61">
        <w:rPr>
          <w:rFonts w:ascii="Times New Roman" w:hAnsi="Times New Roman" w:cs="Times New Roman"/>
          <w:lang w:val="en-US"/>
        </w:rPr>
        <w:t xml:space="preserve">. </w:t>
      </w:r>
      <w:r w:rsidR="0031797F" w:rsidRPr="00B93B61">
        <w:rPr>
          <w:rFonts w:ascii="Times New Roman" w:hAnsi="Times New Roman" w:cs="Times New Roman"/>
          <w:lang w:val="en-US"/>
        </w:rPr>
        <w:t xml:space="preserve"> </w:t>
      </w:r>
      <w:r w:rsidR="006E60CB">
        <w:rPr>
          <w:rFonts w:ascii="Times New Roman" w:hAnsi="Times New Roman" w:cs="Times New Roman"/>
          <w:lang w:val="en-US"/>
        </w:rPr>
        <w:t>However, t</w:t>
      </w:r>
      <w:r w:rsidR="0031797F" w:rsidRPr="00B93B61">
        <w:rPr>
          <w:rFonts w:ascii="Times New Roman" w:hAnsi="Times New Roman" w:cs="Times New Roman"/>
          <w:lang w:val="en-US"/>
        </w:rPr>
        <w:t xml:space="preserve">he lack of a tailored structure for Islamic financial institutions means that auditing endeavors often lack the necessary framework to accurately assess Islamic banks and hold them accountable for their practices and transactions.  </w:t>
      </w:r>
      <w:r w:rsidR="00332B22" w:rsidRPr="00B93B61">
        <w:rPr>
          <w:rFonts w:ascii="Times New Roman" w:hAnsi="Times New Roman" w:cs="Times New Roman"/>
          <w:lang w:val="en-US"/>
        </w:rPr>
        <w:t xml:space="preserve">Many facets of the current auditing </w:t>
      </w:r>
      <w:r w:rsidR="00781F54" w:rsidRPr="00B93B61">
        <w:rPr>
          <w:rFonts w:ascii="Times New Roman" w:hAnsi="Times New Roman" w:cs="Times New Roman"/>
          <w:lang w:val="en-US"/>
        </w:rPr>
        <w:t>system</w:t>
      </w:r>
      <w:r w:rsidR="00332B22" w:rsidRPr="00B93B61">
        <w:rPr>
          <w:rFonts w:ascii="Times New Roman" w:hAnsi="Times New Roman" w:cs="Times New Roman"/>
          <w:lang w:val="en-US"/>
        </w:rPr>
        <w:t xml:space="preserve"> </w:t>
      </w:r>
      <w:r w:rsidR="00781F54" w:rsidRPr="00B93B61">
        <w:rPr>
          <w:rFonts w:ascii="Times New Roman" w:hAnsi="Times New Roman" w:cs="Times New Roman"/>
          <w:lang w:val="en-US"/>
        </w:rPr>
        <w:t>serve as a roadblock to</w:t>
      </w:r>
      <w:r w:rsidR="00332B22" w:rsidRPr="00B93B61">
        <w:rPr>
          <w:rFonts w:ascii="Times New Roman" w:hAnsi="Times New Roman" w:cs="Times New Roman"/>
          <w:lang w:val="en-US"/>
        </w:rPr>
        <w:t xml:space="preserve"> high-level auditing, including </w:t>
      </w:r>
      <w:r w:rsidR="00781F54" w:rsidRPr="00B93B61">
        <w:rPr>
          <w:rFonts w:ascii="Times New Roman" w:hAnsi="Times New Roman" w:cs="Times New Roman"/>
          <w:lang w:val="en-US"/>
        </w:rPr>
        <w:t xml:space="preserve">the framework of the system, its scope, the level of qualification of its professionals, and the issue of independence.  </w:t>
      </w:r>
      <w:r w:rsidR="001942B2" w:rsidRPr="00B93B61">
        <w:rPr>
          <w:rFonts w:ascii="Times New Roman" w:hAnsi="Times New Roman" w:cs="Times New Roman"/>
          <w:lang w:val="en-US"/>
        </w:rPr>
        <w:t xml:space="preserve">In terms of framework, many countries that operate primarily under a Western legal system suffer from the absence of clear guidelines when assessing </w:t>
      </w:r>
      <w:r w:rsidR="00263CEC" w:rsidRPr="00B93B61">
        <w:rPr>
          <w:rFonts w:ascii="Times New Roman" w:hAnsi="Times New Roman" w:cs="Times New Roman"/>
          <w:lang w:val="en-US"/>
        </w:rPr>
        <w:t xml:space="preserve">or holding accountable </w:t>
      </w:r>
      <w:r w:rsidR="001942B2" w:rsidRPr="00B93B61">
        <w:rPr>
          <w:rFonts w:ascii="Times New Roman" w:hAnsi="Times New Roman" w:cs="Times New Roman"/>
          <w:lang w:val="en-US"/>
        </w:rPr>
        <w:t xml:space="preserve">a </w:t>
      </w:r>
      <w:proofErr w:type="spellStart"/>
      <w:r w:rsidR="00263CEC" w:rsidRPr="00B93B61">
        <w:rPr>
          <w:rFonts w:ascii="Times New Roman" w:hAnsi="Times New Roman" w:cs="Times New Roman"/>
          <w:i/>
          <w:lang w:val="en-US"/>
        </w:rPr>
        <w:t>shari’a</w:t>
      </w:r>
      <w:proofErr w:type="spellEnd"/>
      <w:r w:rsidR="00263CEC" w:rsidRPr="00B93B61">
        <w:rPr>
          <w:rFonts w:ascii="Times New Roman" w:hAnsi="Times New Roman" w:cs="Times New Roman"/>
          <w:lang w:val="en-US"/>
        </w:rPr>
        <w:t xml:space="preserve"> based financial system.  With regards to scope, </w:t>
      </w:r>
      <w:r w:rsidR="00F710EF" w:rsidRPr="00B93B61">
        <w:rPr>
          <w:rFonts w:ascii="Times New Roman" w:hAnsi="Times New Roman" w:cs="Times New Roman"/>
          <w:lang w:val="en-US"/>
        </w:rPr>
        <w:t>the</w:t>
      </w:r>
      <w:r w:rsidR="00DC6A9F" w:rsidRPr="00B93B61">
        <w:rPr>
          <w:rFonts w:ascii="Times New Roman" w:hAnsi="Times New Roman" w:cs="Times New Roman"/>
          <w:lang w:val="en-US"/>
        </w:rPr>
        <w:t>re are pressures from some quarters for a broader audit of Islamic finance that would encompass social and environmental concerns.  However, the</w:t>
      </w:r>
      <w:r w:rsidR="00F710EF" w:rsidRPr="00B93B61">
        <w:rPr>
          <w:rFonts w:ascii="Times New Roman" w:hAnsi="Times New Roman" w:cs="Times New Roman"/>
          <w:lang w:val="en-US"/>
        </w:rPr>
        <w:t xml:space="preserve"> lack of expertise on </w:t>
      </w:r>
      <w:proofErr w:type="spellStart"/>
      <w:r w:rsidR="00F710EF" w:rsidRPr="00B93B61">
        <w:rPr>
          <w:rFonts w:ascii="Times New Roman" w:hAnsi="Times New Roman" w:cs="Times New Roman"/>
          <w:i/>
          <w:lang w:val="en-US"/>
        </w:rPr>
        <w:t>shari’a</w:t>
      </w:r>
      <w:proofErr w:type="spellEnd"/>
      <w:r w:rsidR="00DC6A9F" w:rsidRPr="00B93B61">
        <w:rPr>
          <w:rFonts w:ascii="Times New Roman" w:hAnsi="Times New Roman" w:cs="Times New Roman"/>
          <w:lang w:val="en-US"/>
        </w:rPr>
        <w:t xml:space="preserve"> law </w:t>
      </w:r>
      <w:r w:rsidR="00A96B7A" w:rsidRPr="00B93B61">
        <w:rPr>
          <w:rFonts w:ascii="Times New Roman" w:hAnsi="Times New Roman" w:cs="Times New Roman"/>
          <w:lang w:val="en-US"/>
        </w:rPr>
        <w:t xml:space="preserve">has led to a gap between the expectations of a complete </w:t>
      </w:r>
      <w:proofErr w:type="spellStart"/>
      <w:r w:rsidR="00A96B7A" w:rsidRPr="00B93B61">
        <w:rPr>
          <w:rFonts w:ascii="Times New Roman" w:hAnsi="Times New Roman" w:cs="Times New Roman"/>
          <w:i/>
          <w:lang w:val="en-US"/>
        </w:rPr>
        <w:t>shari’a</w:t>
      </w:r>
      <w:proofErr w:type="spellEnd"/>
      <w:r w:rsidR="00A96B7A" w:rsidRPr="00B93B61">
        <w:rPr>
          <w:rFonts w:ascii="Times New Roman" w:hAnsi="Times New Roman" w:cs="Times New Roman"/>
          <w:lang w:val="en-US"/>
        </w:rPr>
        <w:t xml:space="preserve"> audit and its realities.</w:t>
      </w:r>
      <w:r w:rsidR="00B856D9" w:rsidRPr="00B93B61">
        <w:rPr>
          <w:rFonts w:ascii="Times New Roman" w:hAnsi="Times New Roman" w:cs="Times New Roman"/>
          <w:lang w:val="en-US"/>
        </w:rPr>
        <w:t xml:space="preserve">  In terms of qualification, there are few professionals trained in both the study of </w:t>
      </w:r>
      <w:proofErr w:type="spellStart"/>
      <w:r w:rsidR="00B856D9" w:rsidRPr="00B93B61">
        <w:rPr>
          <w:rFonts w:ascii="Times New Roman" w:hAnsi="Times New Roman" w:cs="Times New Roman"/>
          <w:i/>
          <w:lang w:val="en-US"/>
        </w:rPr>
        <w:t>shari’a</w:t>
      </w:r>
      <w:proofErr w:type="spellEnd"/>
      <w:r w:rsidR="00B856D9" w:rsidRPr="00B93B61">
        <w:rPr>
          <w:rFonts w:ascii="Times New Roman" w:hAnsi="Times New Roman" w:cs="Times New Roman"/>
          <w:lang w:val="en-US"/>
        </w:rPr>
        <w:t xml:space="preserve"> law and its applications and financial accounting.  </w:t>
      </w:r>
      <w:r w:rsidR="009B6C87" w:rsidRPr="00B93B61">
        <w:rPr>
          <w:rFonts w:ascii="Times New Roman" w:hAnsi="Times New Roman" w:cs="Times New Roman"/>
          <w:lang w:val="en-US"/>
        </w:rPr>
        <w:t xml:space="preserve">Additionally, there is some debate over whether the two sets of skills should even be combined in one regulator, or whether the roles of </w:t>
      </w:r>
      <w:proofErr w:type="spellStart"/>
      <w:r w:rsidR="00913E06" w:rsidRPr="00B93B61">
        <w:rPr>
          <w:rFonts w:ascii="Times New Roman" w:hAnsi="Times New Roman" w:cs="Times New Roman"/>
          <w:i/>
          <w:lang w:val="en-US"/>
        </w:rPr>
        <w:t>shari’a</w:t>
      </w:r>
      <w:proofErr w:type="spellEnd"/>
      <w:r w:rsidR="00913E06" w:rsidRPr="00B93B61">
        <w:rPr>
          <w:rFonts w:ascii="Times New Roman" w:hAnsi="Times New Roman" w:cs="Times New Roman"/>
          <w:lang w:val="en-US"/>
        </w:rPr>
        <w:t xml:space="preserve"> scholar and auditor should remain separate. </w:t>
      </w:r>
      <w:r w:rsidR="009B6C87" w:rsidRPr="00B93B61">
        <w:rPr>
          <w:rFonts w:ascii="Times New Roman" w:hAnsi="Times New Roman" w:cs="Times New Roman"/>
          <w:lang w:val="en-US"/>
        </w:rPr>
        <w:t xml:space="preserve"> </w:t>
      </w:r>
      <w:r w:rsidR="006C5D0B" w:rsidRPr="00B93B61">
        <w:rPr>
          <w:rFonts w:ascii="Times New Roman" w:hAnsi="Times New Roman" w:cs="Times New Roman"/>
          <w:lang w:val="en-US"/>
        </w:rPr>
        <w:t xml:space="preserve">Lastly, especially if </w:t>
      </w:r>
      <w:proofErr w:type="spellStart"/>
      <w:r w:rsidR="006C5D0B" w:rsidRPr="00B93B61">
        <w:rPr>
          <w:rFonts w:ascii="Times New Roman" w:hAnsi="Times New Roman" w:cs="Times New Roman"/>
          <w:i/>
          <w:lang w:val="en-US"/>
        </w:rPr>
        <w:t>shari’a</w:t>
      </w:r>
      <w:proofErr w:type="spellEnd"/>
      <w:r w:rsidR="006C5D0B" w:rsidRPr="00B93B61">
        <w:rPr>
          <w:rFonts w:ascii="Times New Roman" w:hAnsi="Times New Roman" w:cs="Times New Roman"/>
          <w:lang w:val="en-US"/>
        </w:rPr>
        <w:t xml:space="preserve"> audits are to have a social or environment scope, the issue of the independence of the auditor takes on great</w:t>
      </w:r>
      <w:r w:rsidR="00FE7624">
        <w:rPr>
          <w:rFonts w:ascii="Times New Roman" w:hAnsi="Times New Roman" w:cs="Times New Roman"/>
          <w:lang w:val="en-US"/>
        </w:rPr>
        <w:t>er</w:t>
      </w:r>
      <w:r w:rsidR="006C5D0B" w:rsidRPr="00B93B61">
        <w:rPr>
          <w:rFonts w:ascii="Times New Roman" w:hAnsi="Times New Roman" w:cs="Times New Roman"/>
          <w:lang w:val="en-US"/>
        </w:rPr>
        <w:t xml:space="preserve"> importance. </w:t>
      </w:r>
      <w:r w:rsidR="005468CE" w:rsidRPr="00B93B61">
        <w:rPr>
          <w:rFonts w:ascii="Times New Roman" w:hAnsi="Times New Roman" w:cs="Times New Roman"/>
          <w:lang w:val="en-US"/>
        </w:rPr>
        <w:t xml:space="preserve"> </w:t>
      </w:r>
      <w:r w:rsidR="008D60D7" w:rsidRPr="00B93B61">
        <w:rPr>
          <w:rFonts w:ascii="Times New Roman" w:hAnsi="Times New Roman" w:cs="Times New Roman"/>
          <w:lang w:val="en-US"/>
        </w:rPr>
        <w:t>A</w:t>
      </w:r>
      <w:r w:rsidR="005A4EF7" w:rsidRPr="00B93B61">
        <w:rPr>
          <w:rFonts w:ascii="Times New Roman" w:hAnsi="Times New Roman" w:cs="Times New Roman"/>
          <w:lang w:val="en-US"/>
        </w:rPr>
        <w:t xml:space="preserve"> system of appropriate checks and balances ought to be put in place to ensure that</w:t>
      </w:r>
      <w:r w:rsidR="00BD45D7" w:rsidRPr="00B93B61">
        <w:rPr>
          <w:rFonts w:ascii="Times New Roman" w:hAnsi="Times New Roman" w:cs="Times New Roman"/>
          <w:lang w:val="en-US"/>
        </w:rPr>
        <w:t xml:space="preserve"> Islamic</w:t>
      </w:r>
      <w:r w:rsidR="005A4EF7" w:rsidRPr="00B93B61">
        <w:rPr>
          <w:rFonts w:ascii="Times New Roman" w:hAnsi="Times New Roman" w:cs="Times New Roman"/>
          <w:lang w:val="en-US"/>
        </w:rPr>
        <w:t xml:space="preserve"> banks and other financial institutions are in compliance with </w:t>
      </w:r>
      <w:proofErr w:type="spellStart"/>
      <w:r w:rsidR="005A4EF7" w:rsidRPr="00B93B61">
        <w:rPr>
          <w:rFonts w:ascii="Times New Roman" w:hAnsi="Times New Roman" w:cs="Times New Roman"/>
          <w:i/>
          <w:lang w:val="en-US"/>
        </w:rPr>
        <w:t>shari’a</w:t>
      </w:r>
      <w:proofErr w:type="spellEnd"/>
      <w:r w:rsidR="005A4EF7" w:rsidRPr="00B93B61">
        <w:rPr>
          <w:rFonts w:ascii="Times New Roman" w:hAnsi="Times New Roman" w:cs="Times New Roman"/>
          <w:lang w:val="en-US"/>
        </w:rPr>
        <w:t>-standards a</w:t>
      </w:r>
      <w:r w:rsidR="00BD45D7" w:rsidRPr="00B93B61">
        <w:rPr>
          <w:rFonts w:ascii="Times New Roman" w:hAnsi="Times New Roman" w:cs="Times New Roman"/>
          <w:lang w:val="en-US"/>
        </w:rPr>
        <w:t xml:space="preserve">nd </w:t>
      </w:r>
      <w:r w:rsidR="00FE7624">
        <w:rPr>
          <w:rFonts w:ascii="Times New Roman" w:hAnsi="Times New Roman" w:cs="Times New Roman"/>
          <w:lang w:val="en-US"/>
        </w:rPr>
        <w:t xml:space="preserve">able </w:t>
      </w:r>
      <w:r w:rsidR="00BD45D7" w:rsidRPr="00B93B61">
        <w:rPr>
          <w:rFonts w:ascii="Times New Roman" w:hAnsi="Times New Roman" w:cs="Times New Roman"/>
          <w:lang w:val="en-US"/>
        </w:rPr>
        <w:t>to preserve the confidences of consumers and practitioners in Islamic finance as an industry.</w:t>
      </w:r>
      <w:r w:rsidR="00346986" w:rsidRPr="00B93B61">
        <w:rPr>
          <w:rStyle w:val="FootnoteReference"/>
          <w:rFonts w:ascii="Times New Roman" w:hAnsi="Times New Roman" w:cs="Times New Roman"/>
          <w:lang w:val="en-US"/>
        </w:rPr>
        <w:footnoteReference w:id="18"/>
      </w:r>
      <w:r w:rsidR="00BD45D7" w:rsidRPr="00B93B61">
        <w:rPr>
          <w:rFonts w:ascii="Times New Roman" w:hAnsi="Times New Roman" w:cs="Times New Roman"/>
          <w:lang w:val="en-US"/>
        </w:rPr>
        <w:t xml:space="preserve"> </w:t>
      </w:r>
    </w:p>
    <w:p w14:paraId="72213063" w14:textId="77777777" w:rsidR="00E3592E" w:rsidRPr="00B93B61" w:rsidRDefault="00E3592E" w:rsidP="00F97BC4">
      <w:pPr>
        <w:rPr>
          <w:rFonts w:ascii="Times New Roman" w:hAnsi="Times New Roman" w:cs="Times New Roman"/>
          <w:lang w:val="en-US"/>
        </w:rPr>
      </w:pPr>
    </w:p>
    <w:p w14:paraId="7E4A2EF0" w14:textId="77777777" w:rsidR="0023751B" w:rsidRPr="00B93B61" w:rsidRDefault="00E3592E" w:rsidP="00F97BC4">
      <w:pPr>
        <w:rPr>
          <w:rFonts w:ascii="Times New Roman" w:hAnsi="Times New Roman" w:cs="Times New Roman"/>
          <w:lang w:val="en-US"/>
        </w:rPr>
      </w:pPr>
      <w:r w:rsidRPr="00B93B61">
        <w:rPr>
          <w:rFonts w:ascii="Times New Roman" w:hAnsi="Times New Roman" w:cs="Times New Roman"/>
          <w:lang w:val="en-US"/>
        </w:rPr>
        <w:t>A</w:t>
      </w:r>
      <w:r w:rsidR="00FE4F0A" w:rsidRPr="00B93B61">
        <w:rPr>
          <w:rFonts w:ascii="Times New Roman" w:hAnsi="Times New Roman" w:cs="Times New Roman"/>
          <w:lang w:val="en-US"/>
        </w:rPr>
        <w:t xml:space="preserve"> 2005 study conducted by a team of researchers on student knowledge of Islamic finance in the United Arab Emirates</w:t>
      </w:r>
      <w:r w:rsidRPr="00B93B61">
        <w:rPr>
          <w:rFonts w:ascii="Times New Roman" w:hAnsi="Times New Roman" w:cs="Times New Roman"/>
          <w:lang w:val="en-US"/>
        </w:rPr>
        <w:t xml:space="preserve"> </w:t>
      </w:r>
      <w:r w:rsidR="00C66B1E" w:rsidRPr="00B93B61">
        <w:rPr>
          <w:rFonts w:ascii="Times New Roman" w:hAnsi="Times New Roman" w:cs="Times New Roman"/>
          <w:lang w:val="en-US"/>
        </w:rPr>
        <w:t xml:space="preserve">identified some important factors leading to misconceptions about Islamic finance among future consumers and practitioners.  First, it found that </w:t>
      </w:r>
      <w:r w:rsidR="001A19C1" w:rsidRPr="00B93B61">
        <w:rPr>
          <w:rFonts w:ascii="Times New Roman" w:hAnsi="Times New Roman" w:cs="Times New Roman"/>
          <w:lang w:val="en-US"/>
        </w:rPr>
        <w:t xml:space="preserve">the use of Arabic terms in Islamic finance served as an obstacle to many non-native speakers in understanding the mechanics of Islamic financial products and services.  The study suggested allowing suppliers of Islamic financial services to rename Islamic products as they see fit, after the regulatory bodies have clearly and comprehensively defined the instruments in question. </w:t>
      </w:r>
      <w:r w:rsidR="00E85302" w:rsidRPr="00B93B61">
        <w:rPr>
          <w:rFonts w:ascii="Times New Roman" w:hAnsi="Times New Roman" w:cs="Times New Roman"/>
          <w:lang w:val="en-US"/>
        </w:rPr>
        <w:t xml:space="preserve"> Secondly, the study also found that most consumers chose to purchase Islamic financial services for religious reasons, not because of the value or quality of the services themselves.  According to the study, this type of </w:t>
      </w:r>
      <w:r w:rsidR="00D153ED" w:rsidRPr="00B93B61">
        <w:rPr>
          <w:rFonts w:ascii="Times New Roman" w:hAnsi="Times New Roman" w:cs="Times New Roman"/>
          <w:lang w:val="en-US"/>
        </w:rPr>
        <w:t>decision-making</w:t>
      </w:r>
      <w:r w:rsidR="00E85302" w:rsidRPr="00B93B61">
        <w:rPr>
          <w:rFonts w:ascii="Times New Roman" w:hAnsi="Times New Roman" w:cs="Times New Roman"/>
          <w:lang w:val="en-US"/>
        </w:rPr>
        <w:t xml:space="preserve"> proc</w:t>
      </w:r>
      <w:r w:rsidR="00D153ED" w:rsidRPr="00B93B61">
        <w:rPr>
          <w:rFonts w:ascii="Times New Roman" w:hAnsi="Times New Roman" w:cs="Times New Roman"/>
          <w:lang w:val="en-US"/>
        </w:rPr>
        <w:t xml:space="preserve">ess threatens the foundations of a free-market economy.  </w:t>
      </w:r>
      <w:r w:rsidR="000C1752" w:rsidRPr="00B93B61">
        <w:rPr>
          <w:rFonts w:ascii="Times New Roman" w:hAnsi="Times New Roman" w:cs="Times New Roman"/>
          <w:lang w:val="en-US"/>
        </w:rPr>
        <w:t xml:space="preserve">The study recommended that Islamic financial institutions improve their marketing campaigns </w:t>
      </w:r>
      <w:r w:rsidR="009D0885" w:rsidRPr="00B93B61">
        <w:rPr>
          <w:rFonts w:ascii="Times New Roman" w:hAnsi="Times New Roman" w:cs="Times New Roman"/>
          <w:lang w:val="en-US"/>
        </w:rPr>
        <w:t xml:space="preserve">in order to better appeal to consumers.  If the </w:t>
      </w:r>
      <w:r w:rsidR="009D0885" w:rsidRPr="00B93B61">
        <w:rPr>
          <w:rFonts w:ascii="Times New Roman" w:hAnsi="Times New Roman" w:cs="Times New Roman"/>
          <w:lang w:val="en-US"/>
        </w:rPr>
        <w:lastRenderedPageBreak/>
        <w:t>industry does not do this, the study argues that it will no longer be able to compete with conventional finance</w:t>
      </w:r>
      <w:r w:rsidR="00560DE8" w:rsidRPr="00B93B61">
        <w:rPr>
          <w:rFonts w:ascii="Times New Roman" w:hAnsi="Times New Roman" w:cs="Times New Roman"/>
          <w:lang w:val="en-US"/>
        </w:rPr>
        <w:t xml:space="preserve"> in growing its market share</w:t>
      </w:r>
      <w:r w:rsidR="009D0885" w:rsidRPr="00B93B61">
        <w:rPr>
          <w:rFonts w:ascii="Times New Roman" w:hAnsi="Times New Roman" w:cs="Times New Roman"/>
          <w:lang w:val="en-US"/>
        </w:rPr>
        <w:t>.</w:t>
      </w:r>
      <w:r w:rsidR="00DD02C7" w:rsidRPr="00B93B61">
        <w:rPr>
          <w:rStyle w:val="FootnoteReference"/>
          <w:rFonts w:ascii="Times New Roman" w:hAnsi="Times New Roman" w:cs="Times New Roman"/>
          <w:lang w:val="en-US"/>
        </w:rPr>
        <w:footnoteReference w:id="19"/>
      </w:r>
      <w:r w:rsidR="009D0885" w:rsidRPr="00B93B61">
        <w:rPr>
          <w:rFonts w:ascii="Times New Roman" w:hAnsi="Times New Roman" w:cs="Times New Roman"/>
          <w:lang w:val="en-US"/>
        </w:rPr>
        <w:t xml:space="preserve"> </w:t>
      </w:r>
      <w:r w:rsidR="0036416F" w:rsidRPr="00B93B61">
        <w:rPr>
          <w:rFonts w:ascii="Times New Roman" w:hAnsi="Times New Roman" w:cs="Times New Roman"/>
          <w:lang w:val="en-US"/>
        </w:rPr>
        <w:t xml:space="preserve"> </w:t>
      </w:r>
      <w:r w:rsidR="0023751B" w:rsidRPr="00B93B61">
        <w:rPr>
          <w:rFonts w:ascii="Times New Roman" w:hAnsi="Times New Roman" w:cs="Times New Roman"/>
          <w:lang w:val="en-US"/>
        </w:rPr>
        <w:t xml:space="preserve">A study of Islamic bank customers in Malaysia conducted in 2010 seconds these recommendations.  The study found that </w:t>
      </w:r>
      <w:r w:rsidR="0036416F" w:rsidRPr="00B93B61">
        <w:rPr>
          <w:rFonts w:ascii="Times New Roman" w:hAnsi="Times New Roman" w:cs="Times New Roman"/>
          <w:lang w:val="en-US"/>
        </w:rPr>
        <w:t xml:space="preserve">Islamic banks and financial institutions </w:t>
      </w:r>
      <w:r w:rsidR="00150E4F" w:rsidRPr="00B93B61">
        <w:rPr>
          <w:rFonts w:ascii="Times New Roman" w:hAnsi="Times New Roman" w:cs="Times New Roman"/>
          <w:lang w:val="en-US"/>
        </w:rPr>
        <w:t>could</w:t>
      </w:r>
      <w:r w:rsidR="00F61A03" w:rsidRPr="00B93B61">
        <w:rPr>
          <w:rFonts w:ascii="Times New Roman" w:hAnsi="Times New Roman" w:cs="Times New Roman"/>
          <w:lang w:val="en-US"/>
        </w:rPr>
        <w:t xml:space="preserve"> no longer</w:t>
      </w:r>
      <w:r w:rsidR="0036416F" w:rsidRPr="00B93B61">
        <w:rPr>
          <w:rFonts w:ascii="Times New Roman" w:hAnsi="Times New Roman" w:cs="Times New Roman"/>
          <w:lang w:val="en-US"/>
        </w:rPr>
        <w:t xml:space="preserve"> depend solely on </w:t>
      </w:r>
      <w:r w:rsidR="00F61A03" w:rsidRPr="00B93B61">
        <w:rPr>
          <w:rFonts w:ascii="Times New Roman" w:hAnsi="Times New Roman" w:cs="Times New Roman"/>
          <w:lang w:val="en-US"/>
        </w:rPr>
        <w:t>those customers</w:t>
      </w:r>
      <w:r w:rsidR="00447C1F" w:rsidRPr="00B93B61">
        <w:rPr>
          <w:rFonts w:ascii="Times New Roman" w:hAnsi="Times New Roman" w:cs="Times New Roman"/>
          <w:lang w:val="en-US"/>
        </w:rPr>
        <w:t xml:space="preserve"> who purchase Islamic financial services</w:t>
      </w:r>
      <w:r w:rsidR="00F61A03" w:rsidRPr="00B93B61">
        <w:rPr>
          <w:rFonts w:ascii="Times New Roman" w:hAnsi="Times New Roman" w:cs="Times New Roman"/>
          <w:lang w:val="en-US"/>
        </w:rPr>
        <w:t xml:space="preserve"> motivated by </w:t>
      </w:r>
      <w:r w:rsidR="0036416F" w:rsidRPr="00B93B61">
        <w:rPr>
          <w:rFonts w:ascii="Times New Roman" w:hAnsi="Times New Roman" w:cs="Times New Roman"/>
          <w:lang w:val="en-US"/>
        </w:rPr>
        <w:t xml:space="preserve">religious </w:t>
      </w:r>
      <w:r w:rsidR="00F61A03" w:rsidRPr="00B93B61">
        <w:rPr>
          <w:rFonts w:ascii="Times New Roman" w:hAnsi="Times New Roman" w:cs="Times New Roman"/>
          <w:lang w:val="en-US"/>
        </w:rPr>
        <w:t xml:space="preserve">or pious </w:t>
      </w:r>
      <w:r w:rsidR="00447C1F" w:rsidRPr="00B93B61">
        <w:rPr>
          <w:rFonts w:ascii="Times New Roman" w:hAnsi="Times New Roman" w:cs="Times New Roman"/>
          <w:lang w:val="en-US"/>
        </w:rPr>
        <w:t xml:space="preserve">considerations.  Rather, the industry must strengthen its marketing initiatives </w:t>
      </w:r>
      <w:r w:rsidR="00715E8B" w:rsidRPr="00B93B61">
        <w:rPr>
          <w:rFonts w:ascii="Times New Roman" w:hAnsi="Times New Roman" w:cs="Times New Roman"/>
          <w:lang w:val="en-US"/>
        </w:rPr>
        <w:t xml:space="preserve">to broaden consumer awareness of the Islamic banking sector </w:t>
      </w:r>
      <w:r w:rsidR="00447C1F" w:rsidRPr="00B93B61">
        <w:rPr>
          <w:rFonts w:ascii="Times New Roman" w:hAnsi="Times New Roman" w:cs="Times New Roman"/>
          <w:lang w:val="en-US"/>
        </w:rPr>
        <w:t>as well as increase the quality level of its customer service</w:t>
      </w:r>
      <w:r w:rsidR="00715E8B" w:rsidRPr="00B93B61">
        <w:rPr>
          <w:rFonts w:ascii="Times New Roman" w:hAnsi="Times New Roman" w:cs="Times New Roman"/>
          <w:lang w:val="en-US"/>
        </w:rPr>
        <w:t xml:space="preserve"> to expand its market share</w:t>
      </w:r>
      <w:r w:rsidR="00447C1F" w:rsidRPr="00B93B61">
        <w:rPr>
          <w:rFonts w:ascii="Times New Roman" w:hAnsi="Times New Roman" w:cs="Times New Roman"/>
          <w:lang w:val="en-US"/>
        </w:rPr>
        <w:t>.</w:t>
      </w:r>
      <w:r w:rsidR="00715E8B" w:rsidRPr="00B93B61">
        <w:rPr>
          <w:rStyle w:val="FootnoteReference"/>
          <w:rFonts w:ascii="Times New Roman" w:hAnsi="Times New Roman" w:cs="Times New Roman"/>
          <w:lang w:val="en-US"/>
        </w:rPr>
        <w:footnoteReference w:id="20"/>
      </w:r>
    </w:p>
    <w:p w14:paraId="7EF79975" w14:textId="77777777" w:rsidR="00BE25D4" w:rsidRPr="00B93B61" w:rsidRDefault="00BE25D4" w:rsidP="00F97BC4">
      <w:pPr>
        <w:rPr>
          <w:rFonts w:ascii="Times New Roman" w:hAnsi="Times New Roman" w:cs="Times New Roman"/>
          <w:lang w:val="en-US"/>
        </w:rPr>
      </w:pPr>
    </w:p>
    <w:p w14:paraId="7BC70979" w14:textId="77777777" w:rsidR="0025720C" w:rsidRPr="00CB3250" w:rsidRDefault="00073681" w:rsidP="00127A84">
      <w:pPr>
        <w:rPr>
          <w:rFonts w:ascii="Times New Roman" w:hAnsi="Times New Roman" w:cs="Times New Roman"/>
          <w:lang w:val="en-US"/>
        </w:rPr>
      </w:pPr>
      <w:r>
        <w:rPr>
          <w:rFonts w:ascii="Times New Roman" w:hAnsi="Times New Roman" w:cs="Times New Roman"/>
          <w:lang w:val="en-US"/>
        </w:rPr>
        <w:t>A 2010 survey of Malaysian consumers found that while t</w:t>
      </w:r>
      <w:r w:rsidR="00127A84" w:rsidRPr="00073681">
        <w:rPr>
          <w:rFonts w:ascii="Times New Roman" w:hAnsi="Times New Roman" w:cs="Times New Roman"/>
          <w:lang w:val="en-US"/>
        </w:rPr>
        <w:t>he m</w:t>
      </w:r>
      <w:r w:rsidR="00E475FE" w:rsidRPr="00073681">
        <w:rPr>
          <w:rFonts w:ascii="Times New Roman" w:hAnsi="Times New Roman" w:cs="Times New Roman"/>
          <w:lang w:val="en-US"/>
        </w:rPr>
        <w:t>ajority of Muslims</w:t>
      </w:r>
      <w:r>
        <w:rPr>
          <w:rFonts w:ascii="Times New Roman" w:hAnsi="Times New Roman" w:cs="Times New Roman"/>
          <w:lang w:val="en-US"/>
        </w:rPr>
        <w:t xml:space="preserve"> were</w:t>
      </w:r>
      <w:r w:rsidR="00E475FE" w:rsidRPr="00073681">
        <w:rPr>
          <w:rFonts w:ascii="Times New Roman" w:hAnsi="Times New Roman" w:cs="Times New Roman"/>
          <w:lang w:val="en-US"/>
        </w:rPr>
        <w:t xml:space="preserve"> attracted to Islamic banking </w:t>
      </w:r>
      <w:r w:rsidR="00191DCF">
        <w:rPr>
          <w:rFonts w:ascii="Times New Roman" w:hAnsi="Times New Roman" w:cs="Times New Roman"/>
          <w:lang w:val="en-US"/>
        </w:rPr>
        <w:t xml:space="preserve">for </w:t>
      </w:r>
      <w:r w:rsidR="00E475FE" w:rsidRPr="00073681">
        <w:rPr>
          <w:rFonts w:ascii="Times New Roman" w:hAnsi="Times New Roman" w:cs="Times New Roman"/>
          <w:lang w:val="en-US"/>
        </w:rPr>
        <w:t>religio</w:t>
      </w:r>
      <w:r w:rsidR="00191DCF">
        <w:rPr>
          <w:rFonts w:ascii="Times New Roman" w:hAnsi="Times New Roman" w:cs="Times New Roman"/>
          <w:lang w:val="en-US"/>
        </w:rPr>
        <w:t>us reasons</w:t>
      </w:r>
      <w:r>
        <w:rPr>
          <w:rFonts w:ascii="Times New Roman" w:hAnsi="Times New Roman" w:cs="Times New Roman"/>
          <w:lang w:val="en-US"/>
        </w:rPr>
        <w:t xml:space="preserve">, </w:t>
      </w:r>
      <w:r w:rsidR="00E475FE" w:rsidRPr="00073681">
        <w:rPr>
          <w:rFonts w:ascii="Times New Roman" w:hAnsi="Times New Roman" w:cs="Times New Roman"/>
          <w:lang w:val="en-US"/>
        </w:rPr>
        <w:t xml:space="preserve">majority of non-Muslims </w:t>
      </w:r>
      <w:r>
        <w:rPr>
          <w:rFonts w:ascii="Times New Roman" w:hAnsi="Times New Roman" w:cs="Times New Roman"/>
          <w:lang w:val="en-US"/>
        </w:rPr>
        <w:t xml:space="preserve">were </w:t>
      </w:r>
      <w:r w:rsidR="00191DCF">
        <w:rPr>
          <w:rFonts w:ascii="Times New Roman" w:hAnsi="Times New Roman" w:cs="Times New Roman"/>
          <w:lang w:val="en-US"/>
        </w:rPr>
        <w:t xml:space="preserve">mainly </w:t>
      </w:r>
      <w:r w:rsidR="00E475FE" w:rsidRPr="00073681">
        <w:rPr>
          <w:rFonts w:ascii="Times New Roman" w:hAnsi="Times New Roman" w:cs="Times New Roman"/>
          <w:lang w:val="en-US"/>
        </w:rPr>
        <w:t>att</w:t>
      </w:r>
      <w:r w:rsidR="00127A84" w:rsidRPr="00073681">
        <w:rPr>
          <w:rFonts w:ascii="Times New Roman" w:hAnsi="Times New Roman" w:cs="Times New Roman"/>
          <w:lang w:val="en-US"/>
        </w:rPr>
        <w:t xml:space="preserve">racted </w:t>
      </w:r>
      <w:r>
        <w:rPr>
          <w:rFonts w:ascii="Times New Roman" w:hAnsi="Times New Roman" w:cs="Times New Roman"/>
          <w:lang w:val="en-US"/>
        </w:rPr>
        <w:t>to</w:t>
      </w:r>
      <w:r w:rsidR="00191DCF">
        <w:rPr>
          <w:rFonts w:ascii="Times New Roman" w:hAnsi="Times New Roman" w:cs="Times New Roman"/>
          <w:lang w:val="en-US"/>
        </w:rPr>
        <w:t xml:space="preserve">wards it for </w:t>
      </w:r>
      <w:r>
        <w:rPr>
          <w:rFonts w:ascii="Times New Roman" w:hAnsi="Times New Roman" w:cs="Times New Roman"/>
          <w:lang w:val="en-US"/>
        </w:rPr>
        <w:t xml:space="preserve">the </w:t>
      </w:r>
      <w:r w:rsidR="00127A84" w:rsidRPr="00073681">
        <w:rPr>
          <w:rFonts w:ascii="Times New Roman" w:hAnsi="Times New Roman" w:cs="Times New Roman"/>
          <w:lang w:val="en-US"/>
        </w:rPr>
        <w:t>products and services</w:t>
      </w:r>
      <w:r>
        <w:rPr>
          <w:rFonts w:ascii="Times New Roman" w:hAnsi="Times New Roman" w:cs="Times New Roman"/>
          <w:lang w:val="en-US"/>
        </w:rPr>
        <w:t xml:space="preserve"> it offered</w:t>
      </w:r>
      <w:r w:rsidR="00127A84" w:rsidRPr="00073681">
        <w:rPr>
          <w:rFonts w:ascii="Times New Roman" w:hAnsi="Times New Roman" w:cs="Times New Roman"/>
          <w:lang w:val="en-US"/>
        </w:rPr>
        <w:t>.</w:t>
      </w:r>
      <w:r>
        <w:rPr>
          <w:rFonts w:ascii="Times New Roman" w:hAnsi="Times New Roman" w:cs="Times New Roman"/>
          <w:lang w:val="en-US"/>
        </w:rPr>
        <w:t xml:space="preserve">  It also found that </w:t>
      </w:r>
      <w:r w:rsidR="00AB43E7" w:rsidRPr="00073681">
        <w:rPr>
          <w:rFonts w:ascii="Times New Roman" w:hAnsi="Times New Roman" w:cs="Times New Roman"/>
          <w:lang w:val="en-US"/>
        </w:rPr>
        <w:t xml:space="preserve">Muslims </w:t>
      </w:r>
      <w:r w:rsidR="00127A84" w:rsidRPr="00073681">
        <w:rPr>
          <w:rFonts w:ascii="Times New Roman" w:hAnsi="Times New Roman" w:cs="Times New Roman"/>
          <w:lang w:val="en-US"/>
        </w:rPr>
        <w:t xml:space="preserve">tend to </w:t>
      </w:r>
      <w:r w:rsidR="00AB43E7" w:rsidRPr="00073681">
        <w:rPr>
          <w:rFonts w:ascii="Times New Roman" w:hAnsi="Times New Roman" w:cs="Times New Roman"/>
          <w:lang w:val="en-US"/>
        </w:rPr>
        <w:t>have a strong understanding of Islamic f</w:t>
      </w:r>
      <w:r w:rsidR="00127A84" w:rsidRPr="00073681">
        <w:rPr>
          <w:rFonts w:ascii="Times New Roman" w:hAnsi="Times New Roman" w:cs="Times New Roman"/>
          <w:lang w:val="en-US"/>
        </w:rPr>
        <w:t>inance while non-Muslims do not</w:t>
      </w:r>
      <w:r>
        <w:rPr>
          <w:rFonts w:ascii="Times New Roman" w:hAnsi="Times New Roman" w:cs="Times New Roman"/>
          <w:lang w:val="en-US"/>
        </w:rPr>
        <w:t xml:space="preserve"> and that </w:t>
      </w:r>
      <w:r w:rsidR="001723D8" w:rsidRPr="00073681">
        <w:rPr>
          <w:rFonts w:ascii="Times New Roman" w:hAnsi="Times New Roman" w:cs="Times New Roman"/>
          <w:lang w:val="en-US"/>
        </w:rPr>
        <w:t>Muslims generally see no disadvantage with Islamic banking while non-Muslims o</w:t>
      </w:r>
      <w:r>
        <w:rPr>
          <w:rFonts w:ascii="Times New Roman" w:hAnsi="Times New Roman" w:cs="Times New Roman"/>
          <w:lang w:val="en-US"/>
        </w:rPr>
        <w:t xml:space="preserve">n average do see a disadvantage.  </w:t>
      </w:r>
      <w:r w:rsidR="00BB7B80" w:rsidRPr="00073681">
        <w:rPr>
          <w:rFonts w:ascii="Times New Roman" w:hAnsi="Times New Roman" w:cs="Times New Roman"/>
          <w:lang w:val="en-US"/>
        </w:rPr>
        <w:t>N</w:t>
      </w:r>
      <w:r w:rsidR="00086E40" w:rsidRPr="00073681">
        <w:rPr>
          <w:rFonts w:ascii="Times New Roman" w:hAnsi="Times New Roman" w:cs="Times New Roman"/>
          <w:lang w:val="en-US"/>
        </w:rPr>
        <w:t>on-Muslims overwhelmingly answered that Islamic banks had not done enough to change the attitudes of non-</w:t>
      </w:r>
      <w:r w:rsidR="00BB7B80" w:rsidRPr="00073681">
        <w:rPr>
          <w:rFonts w:ascii="Times New Roman" w:hAnsi="Times New Roman" w:cs="Times New Roman"/>
          <w:lang w:val="en-US"/>
        </w:rPr>
        <w:t>Muslims towards Islamic finance.</w:t>
      </w:r>
      <w:r w:rsidR="00086E40" w:rsidRPr="00073681">
        <w:rPr>
          <w:rFonts w:ascii="Times New Roman" w:hAnsi="Times New Roman" w:cs="Times New Roman"/>
          <w:lang w:val="en-US"/>
        </w:rPr>
        <w:t xml:space="preserve"> Muslims agreed</w:t>
      </w:r>
      <w:r w:rsidR="00BB7B80" w:rsidRPr="00073681">
        <w:rPr>
          <w:rFonts w:ascii="Times New Roman" w:hAnsi="Times New Roman" w:cs="Times New Roman"/>
          <w:lang w:val="en-US"/>
        </w:rPr>
        <w:t>, but</w:t>
      </w:r>
      <w:r w:rsidR="00086E40" w:rsidRPr="00073681">
        <w:rPr>
          <w:rFonts w:ascii="Times New Roman" w:hAnsi="Times New Roman" w:cs="Times New Roman"/>
          <w:lang w:val="en-US"/>
        </w:rPr>
        <w:t xml:space="preserve"> </w:t>
      </w:r>
      <w:r w:rsidR="00BB7B80" w:rsidRPr="00073681">
        <w:rPr>
          <w:rFonts w:ascii="Times New Roman" w:hAnsi="Times New Roman" w:cs="Times New Roman"/>
          <w:lang w:val="en-US"/>
        </w:rPr>
        <w:t xml:space="preserve">by a much smaller margin.  </w:t>
      </w:r>
      <w:r w:rsidR="00127A84">
        <w:rPr>
          <w:rFonts w:ascii="Times New Roman" w:hAnsi="Times New Roman" w:cs="Times New Roman"/>
          <w:lang w:val="en-US"/>
        </w:rPr>
        <w:t xml:space="preserve">In Malaysia in particular, </w:t>
      </w:r>
      <w:r w:rsidR="003D3CE6" w:rsidRPr="00127A84">
        <w:rPr>
          <w:rFonts w:ascii="Times New Roman" w:hAnsi="Times New Roman" w:cs="Times New Roman"/>
          <w:lang w:val="en-US"/>
        </w:rPr>
        <w:t>75 percent of Muslims saw a strong prospect for Islamic banking in Malaysia, while only 20 percent of non-Muslims agreed</w:t>
      </w:r>
      <w:r w:rsidR="00127A84">
        <w:rPr>
          <w:rFonts w:ascii="Times New Roman" w:hAnsi="Times New Roman" w:cs="Times New Roman"/>
          <w:lang w:val="en-US"/>
        </w:rPr>
        <w:t xml:space="preserve">.  </w:t>
      </w:r>
      <w:r w:rsidR="009D6994" w:rsidRPr="00127A84">
        <w:rPr>
          <w:rFonts w:ascii="Times New Roman" w:hAnsi="Times New Roman" w:cs="Times New Roman"/>
          <w:lang w:val="en-US"/>
        </w:rPr>
        <w:t xml:space="preserve">In order to address some of the concerns, the authors of the study offered a few suggestions.  First, they explained that providers of Islamic financial services </w:t>
      </w:r>
      <w:r w:rsidR="00001EB3" w:rsidRPr="00127A84">
        <w:rPr>
          <w:rFonts w:ascii="Times New Roman" w:hAnsi="Times New Roman" w:cs="Times New Roman"/>
          <w:lang w:val="en-US"/>
        </w:rPr>
        <w:t xml:space="preserve">need to market their products in the same way to both Muslims and non-Muslims.  According to the authors, </w:t>
      </w:r>
      <w:r w:rsidR="00001EB3" w:rsidRPr="00CB3250">
        <w:rPr>
          <w:rFonts w:ascii="Times New Roman" w:hAnsi="Times New Roman" w:cs="Times New Roman"/>
          <w:lang w:val="en-US"/>
        </w:rPr>
        <w:t xml:space="preserve">portraying Islamic finance as a religious obligation to Muslims and as a way to save money </w:t>
      </w:r>
      <w:r w:rsidR="00191DCF">
        <w:rPr>
          <w:rFonts w:ascii="Times New Roman" w:hAnsi="Times New Roman" w:cs="Times New Roman"/>
          <w:lang w:val="en-US"/>
        </w:rPr>
        <w:t xml:space="preserve">from </w:t>
      </w:r>
      <w:r w:rsidR="00001EB3" w:rsidRPr="00CB3250">
        <w:rPr>
          <w:rFonts w:ascii="Times New Roman" w:hAnsi="Times New Roman" w:cs="Times New Roman"/>
          <w:lang w:val="en-US"/>
        </w:rPr>
        <w:t xml:space="preserve">non-Muslims gives the industry as a whole a bad reputation.  Secondly, the authors recommended that practitioners and providers </w:t>
      </w:r>
      <w:r w:rsidR="002A686E" w:rsidRPr="00CB3250">
        <w:rPr>
          <w:rFonts w:ascii="Times New Roman" w:hAnsi="Times New Roman" w:cs="Times New Roman"/>
          <w:lang w:val="en-US"/>
        </w:rPr>
        <w:t xml:space="preserve">improve their communication with potential customers </w:t>
      </w:r>
      <w:r w:rsidR="005368C1" w:rsidRPr="00CB3250">
        <w:rPr>
          <w:rFonts w:ascii="Times New Roman" w:hAnsi="Times New Roman" w:cs="Times New Roman"/>
          <w:lang w:val="en-US"/>
        </w:rPr>
        <w:t xml:space="preserve">by </w:t>
      </w:r>
      <w:r w:rsidR="009F2304" w:rsidRPr="00CB3250">
        <w:rPr>
          <w:rFonts w:ascii="Times New Roman" w:hAnsi="Times New Roman" w:cs="Times New Roman"/>
          <w:lang w:val="en-US"/>
        </w:rPr>
        <w:t>introducing</w:t>
      </w:r>
      <w:r w:rsidR="002A686E" w:rsidRPr="00CB3250">
        <w:rPr>
          <w:rFonts w:ascii="Times New Roman" w:hAnsi="Times New Roman" w:cs="Times New Roman"/>
          <w:lang w:val="en-US"/>
        </w:rPr>
        <w:t xml:space="preserve"> the Islamic financial services they sell</w:t>
      </w:r>
      <w:r w:rsidR="00696237" w:rsidRPr="00CB3250">
        <w:rPr>
          <w:rFonts w:ascii="Times New Roman" w:hAnsi="Times New Roman" w:cs="Times New Roman"/>
          <w:lang w:val="en-US"/>
        </w:rPr>
        <w:t xml:space="preserve"> in their local language rather than in Arabic.  </w:t>
      </w:r>
      <w:r w:rsidR="009F2304" w:rsidRPr="00CB3250">
        <w:rPr>
          <w:rFonts w:ascii="Times New Roman" w:hAnsi="Times New Roman" w:cs="Times New Roman"/>
          <w:lang w:val="en-US"/>
        </w:rPr>
        <w:t xml:space="preserve">Lastly, the authors </w:t>
      </w:r>
      <w:r w:rsidR="00FE52A0" w:rsidRPr="00CB3250">
        <w:rPr>
          <w:rFonts w:ascii="Times New Roman" w:hAnsi="Times New Roman" w:cs="Times New Roman"/>
          <w:lang w:val="en-US"/>
        </w:rPr>
        <w:t xml:space="preserve">commented that Islamic banking professionals </w:t>
      </w:r>
      <w:r w:rsidR="00BB6C36">
        <w:rPr>
          <w:rFonts w:ascii="Times New Roman" w:hAnsi="Times New Roman" w:cs="Times New Roman"/>
          <w:lang w:val="en-US"/>
        </w:rPr>
        <w:t xml:space="preserve">are known </w:t>
      </w:r>
      <w:r w:rsidR="00FE52A0" w:rsidRPr="00CB3250">
        <w:rPr>
          <w:rFonts w:ascii="Times New Roman" w:hAnsi="Times New Roman" w:cs="Times New Roman"/>
          <w:lang w:val="en-US"/>
        </w:rPr>
        <w:t xml:space="preserve">for offering low quality customer service.  They recommended that the industry as a whole </w:t>
      </w:r>
      <w:r w:rsidR="006E2402" w:rsidRPr="00CB3250">
        <w:rPr>
          <w:rFonts w:ascii="Times New Roman" w:hAnsi="Times New Roman" w:cs="Times New Roman"/>
          <w:lang w:val="en-US"/>
        </w:rPr>
        <w:t>engage in</w:t>
      </w:r>
      <w:r w:rsidR="00FE52A0" w:rsidRPr="00CB3250">
        <w:rPr>
          <w:rFonts w:ascii="Times New Roman" w:hAnsi="Times New Roman" w:cs="Times New Roman"/>
          <w:lang w:val="en-US"/>
        </w:rPr>
        <w:t xml:space="preserve"> a concerted effort to improve </w:t>
      </w:r>
      <w:r w:rsidR="006E2402" w:rsidRPr="00CB3250">
        <w:rPr>
          <w:rFonts w:ascii="Times New Roman" w:hAnsi="Times New Roman" w:cs="Times New Roman"/>
          <w:lang w:val="en-US"/>
        </w:rPr>
        <w:t>their human resources divisions and talent recruitment process.</w:t>
      </w:r>
      <w:r w:rsidR="00B93B61" w:rsidRPr="00CB3250">
        <w:rPr>
          <w:rStyle w:val="FootnoteReference"/>
          <w:rFonts w:ascii="Times New Roman" w:hAnsi="Times New Roman" w:cs="Times New Roman"/>
          <w:lang w:val="en-US"/>
        </w:rPr>
        <w:footnoteReference w:id="21"/>
      </w:r>
      <w:r w:rsidR="006E2402" w:rsidRPr="00CB3250">
        <w:rPr>
          <w:rFonts w:ascii="Times New Roman" w:hAnsi="Times New Roman" w:cs="Times New Roman"/>
          <w:lang w:val="en-US"/>
        </w:rPr>
        <w:t xml:space="preserve"> </w:t>
      </w:r>
      <w:r w:rsidR="0025720C">
        <w:rPr>
          <w:rFonts w:ascii="Times New Roman" w:hAnsi="Times New Roman" w:cs="Times New Roman"/>
          <w:lang w:val="en-US"/>
        </w:rPr>
        <w:t xml:space="preserve"> </w:t>
      </w:r>
      <w:r w:rsidR="0025720C" w:rsidRPr="0082319F">
        <w:rPr>
          <w:rFonts w:ascii="Times New Roman" w:hAnsi="Times New Roman" w:cs="Times New Roman"/>
          <w:lang w:val="en-US"/>
        </w:rPr>
        <w:t xml:space="preserve">A 2008 examination of quality perceptions of Islamic banking in Malaysia found that while the majority of customers were satisfied with the quality of the industry, there was a need for improved customer service and more financial counseling to satisfy </w:t>
      </w:r>
      <w:r w:rsidR="00E33028">
        <w:rPr>
          <w:rFonts w:ascii="Times New Roman" w:hAnsi="Times New Roman" w:cs="Times New Roman"/>
          <w:lang w:val="en-US"/>
        </w:rPr>
        <w:t xml:space="preserve">the </w:t>
      </w:r>
      <w:r w:rsidR="0025720C" w:rsidRPr="0082319F">
        <w:rPr>
          <w:rFonts w:ascii="Times New Roman" w:hAnsi="Times New Roman" w:cs="Times New Roman"/>
          <w:lang w:val="en-US"/>
        </w:rPr>
        <w:t>customers.</w:t>
      </w:r>
      <w:r w:rsidR="0025720C">
        <w:rPr>
          <w:rStyle w:val="FootnoteReference"/>
          <w:rFonts w:ascii="Times New Roman" w:hAnsi="Times New Roman" w:cs="Times New Roman"/>
          <w:lang w:val="en-US"/>
        </w:rPr>
        <w:footnoteReference w:id="22"/>
      </w:r>
      <w:r w:rsidR="0025720C" w:rsidRPr="0082319F">
        <w:rPr>
          <w:rFonts w:ascii="Times New Roman" w:hAnsi="Times New Roman" w:cs="Times New Roman"/>
          <w:lang w:val="en-US"/>
        </w:rPr>
        <w:t xml:space="preserve"> </w:t>
      </w:r>
      <w:r w:rsidR="0025720C">
        <w:rPr>
          <w:rFonts w:ascii="Times New Roman" w:hAnsi="Times New Roman" w:cs="Times New Roman"/>
          <w:lang w:val="en-US"/>
        </w:rPr>
        <w:t xml:space="preserve"> </w:t>
      </w:r>
      <w:r w:rsidR="0025720C" w:rsidRPr="0082319F">
        <w:rPr>
          <w:rFonts w:ascii="Times New Roman" w:hAnsi="Times New Roman" w:cs="Times New Roman"/>
          <w:lang w:val="en-US"/>
        </w:rPr>
        <w:t>A 2009 paper on the perception of the service quality within the Islamic banking industry in Qatar found that customers rated Islamic banks highest in terms of the infrastructure of the bank, the convenience of banking, and their return on investment.  The paper recommended that banks deliver a higher level of customer service in order to increase their market presence and profitability.</w:t>
      </w:r>
      <w:r w:rsidR="0025720C">
        <w:rPr>
          <w:rStyle w:val="FootnoteReference"/>
          <w:rFonts w:ascii="Times New Roman" w:hAnsi="Times New Roman" w:cs="Times New Roman"/>
          <w:lang w:val="en-US"/>
        </w:rPr>
        <w:footnoteReference w:id="23"/>
      </w:r>
      <w:r w:rsidR="0025720C" w:rsidRPr="0082319F">
        <w:rPr>
          <w:rFonts w:ascii="Times New Roman" w:hAnsi="Times New Roman" w:cs="Times New Roman"/>
          <w:lang w:val="en-US"/>
        </w:rPr>
        <w:t xml:space="preserve"> </w:t>
      </w:r>
    </w:p>
    <w:p w14:paraId="1DC35D6C" w14:textId="77777777" w:rsidR="00032569" w:rsidRPr="00CB3250" w:rsidRDefault="00032569" w:rsidP="00F97BC4">
      <w:pPr>
        <w:rPr>
          <w:rFonts w:ascii="Times New Roman" w:hAnsi="Times New Roman" w:cs="Times New Roman"/>
          <w:lang w:val="en-US"/>
        </w:rPr>
      </w:pPr>
    </w:p>
    <w:p w14:paraId="6AE3B274" w14:textId="2AEF6B30" w:rsidR="00233DD5" w:rsidRPr="001421C2" w:rsidRDefault="00DD0307" w:rsidP="006B4973">
      <w:pPr>
        <w:rPr>
          <w:rFonts w:ascii="Times New Roman" w:hAnsi="Times New Roman" w:cs="Times New Roman"/>
          <w:lang w:val="en-US"/>
        </w:rPr>
      </w:pPr>
      <w:r w:rsidRPr="00CB3250">
        <w:rPr>
          <w:rFonts w:ascii="Times New Roman" w:hAnsi="Times New Roman" w:cs="Times New Roman"/>
          <w:lang w:val="en-US"/>
        </w:rPr>
        <w:lastRenderedPageBreak/>
        <w:t xml:space="preserve">In a 2011 study of Nigerian youth perceptions </w:t>
      </w:r>
      <w:r w:rsidRPr="001421C2">
        <w:rPr>
          <w:rFonts w:ascii="Times New Roman" w:hAnsi="Times New Roman" w:cs="Times New Roman"/>
          <w:lang w:val="en-US"/>
        </w:rPr>
        <w:t xml:space="preserve">of the future of Islamic finance in Nigeria, </w:t>
      </w:r>
      <w:r w:rsidR="00EB5803" w:rsidRPr="00C0584A">
        <w:rPr>
          <w:rFonts w:ascii="Times New Roman" w:hAnsi="Times New Roman" w:cs="Times New Roman"/>
          <w:lang w:val="en-US"/>
        </w:rPr>
        <w:t xml:space="preserve">authors Ibrahim Moh Yussof and Mustafa Daud </w:t>
      </w:r>
      <w:r w:rsidR="00C41552" w:rsidRPr="00C0584A">
        <w:rPr>
          <w:rFonts w:ascii="Times New Roman" w:hAnsi="Times New Roman" w:cs="Times New Roman"/>
          <w:lang w:val="en-US"/>
        </w:rPr>
        <w:t xml:space="preserve">observed that the perceptions of Nigerian youth studying outside of the country have a strong impact on the development of </w:t>
      </w:r>
      <w:r w:rsidR="00C41552" w:rsidRPr="00E8235C">
        <w:rPr>
          <w:rFonts w:ascii="Times New Roman" w:hAnsi="Times New Roman" w:cs="Times New Roman"/>
          <w:lang w:val="en-US"/>
        </w:rPr>
        <w:t xml:space="preserve">the Islamic finance industry in their home country.  Based on the results of their statistical study, they offered three recommendations to further the </w:t>
      </w:r>
      <w:r w:rsidR="00845E41">
        <w:rPr>
          <w:rFonts w:ascii="Times New Roman" w:hAnsi="Times New Roman" w:cs="Times New Roman"/>
          <w:lang w:val="en-US"/>
        </w:rPr>
        <w:t xml:space="preserve">development </w:t>
      </w:r>
      <w:r w:rsidR="00C41552" w:rsidRPr="00E8235C">
        <w:rPr>
          <w:rFonts w:ascii="Times New Roman" w:hAnsi="Times New Roman" w:cs="Times New Roman"/>
          <w:lang w:val="en-US"/>
        </w:rPr>
        <w:t xml:space="preserve">of a </w:t>
      </w:r>
      <w:proofErr w:type="spellStart"/>
      <w:r w:rsidR="00C41552" w:rsidRPr="00E8235C">
        <w:rPr>
          <w:rFonts w:ascii="Times New Roman" w:hAnsi="Times New Roman" w:cs="Times New Roman"/>
          <w:i/>
          <w:lang w:val="en-US"/>
        </w:rPr>
        <w:t>shari’a</w:t>
      </w:r>
      <w:proofErr w:type="spellEnd"/>
      <w:r w:rsidR="00C41552" w:rsidRPr="00E8235C">
        <w:rPr>
          <w:rFonts w:ascii="Times New Roman" w:hAnsi="Times New Roman" w:cs="Times New Roman"/>
          <w:lang w:val="en-US"/>
        </w:rPr>
        <w:t>-compliant economy in Nigeria. The first of these was the need to educate the Nigerian people more on the benefits of Islamic banking for country’s economy as a whole.  Secondly, it recommended that the Centra</w:t>
      </w:r>
      <w:r w:rsidR="00C41552" w:rsidRPr="006B4973">
        <w:rPr>
          <w:rFonts w:ascii="Times New Roman" w:hAnsi="Times New Roman" w:cs="Times New Roman"/>
          <w:lang w:val="en-US"/>
        </w:rPr>
        <w:t xml:space="preserve">l Bank of Nigeria </w:t>
      </w:r>
      <w:r w:rsidR="00C30AB4" w:rsidRPr="006B4973">
        <w:rPr>
          <w:rFonts w:ascii="Times New Roman" w:hAnsi="Times New Roman" w:cs="Times New Roman"/>
          <w:lang w:val="en-US"/>
        </w:rPr>
        <w:t xml:space="preserve">(CBN) </w:t>
      </w:r>
      <w:r w:rsidR="00C41552" w:rsidRPr="006B4973">
        <w:rPr>
          <w:rFonts w:ascii="Times New Roman" w:hAnsi="Times New Roman" w:cs="Times New Roman"/>
          <w:lang w:val="en-US"/>
        </w:rPr>
        <w:t>especially engage in such efforts</w:t>
      </w:r>
      <w:r w:rsidR="00C805A5" w:rsidRPr="006B4973">
        <w:rPr>
          <w:rFonts w:ascii="Times New Roman" w:hAnsi="Times New Roman" w:cs="Times New Roman"/>
          <w:lang w:val="en-US"/>
        </w:rPr>
        <w:t xml:space="preserve">, as it is optimally placed to </w:t>
      </w:r>
      <w:r w:rsidR="008F52EE" w:rsidRPr="006B4973">
        <w:rPr>
          <w:rFonts w:ascii="Times New Roman" w:hAnsi="Times New Roman" w:cs="Times New Roman"/>
          <w:lang w:val="en-US"/>
        </w:rPr>
        <w:t xml:space="preserve">encourage research and formulate policy.  Lastly, </w:t>
      </w:r>
      <w:r w:rsidR="00C30AB4" w:rsidRPr="006B4973">
        <w:rPr>
          <w:rFonts w:ascii="Times New Roman" w:hAnsi="Times New Roman" w:cs="Times New Roman"/>
          <w:lang w:val="en-US"/>
        </w:rPr>
        <w:t xml:space="preserve">the report encouraged Islamic finance institutions in </w:t>
      </w:r>
      <w:r w:rsidR="009C397C" w:rsidRPr="006B4973">
        <w:rPr>
          <w:rFonts w:ascii="Times New Roman" w:hAnsi="Times New Roman" w:cs="Times New Roman"/>
          <w:lang w:val="en-US"/>
        </w:rPr>
        <w:t>Nigeria</w:t>
      </w:r>
      <w:r w:rsidR="00C30AB4" w:rsidRPr="006B4973">
        <w:rPr>
          <w:rFonts w:ascii="Times New Roman" w:hAnsi="Times New Roman" w:cs="Times New Roman"/>
          <w:lang w:val="en-US"/>
        </w:rPr>
        <w:t xml:space="preserve"> and the </w:t>
      </w:r>
      <w:proofErr w:type="gramStart"/>
      <w:r w:rsidR="00C30AB4" w:rsidRPr="006B4973">
        <w:rPr>
          <w:rFonts w:ascii="Times New Roman" w:hAnsi="Times New Roman" w:cs="Times New Roman"/>
          <w:lang w:val="en-US"/>
        </w:rPr>
        <w:t>CBN in particular, to</w:t>
      </w:r>
      <w:proofErr w:type="gramEnd"/>
      <w:r w:rsidR="00C30AB4" w:rsidRPr="006B4973">
        <w:rPr>
          <w:rFonts w:ascii="Times New Roman" w:hAnsi="Times New Roman" w:cs="Times New Roman"/>
          <w:lang w:val="en-US"/>
        </w:rPr>
        <w:t xml:space="preserve"> focus on improving the quality of training and talent selection within the industry as a whole and provide more opportunities for professional development.</w:t>
      </w:r>
      <w:r w:rsidR="00BC4EC0" w:rsidRPr="001421C2">
        <w:rPr>
          <w:rStyle w:val="FootnoteReference"/>
          <w:rFonts w:ascii="Times New Roman" w:hAnsi="Times New Roman" w:cs="Times New Roman"/>
          <w:lang w:val="en-US"/>
        </w:rPr>
        <w:footnoteReference w:id="24"/>
      </w:r>
      <w:r w:rsidR="00C30AB4" w:rsidRPr="001421C2">
        <w:rPr>
          <w:rFonts w:ascii="Times New Roman" w:hAnsi="Times New Roman" w:cs="Times New Roman"/>
          <w:lang w:val="en-US"/>
        </w:rPr>
        <w:t xml:space="preserve"> </w:t>
      </w:r>
    </w:p>
    <w:p w14:paraId="3C41EB26" w14:textId="77777777" w:rsidR="00FD6BE3" w:rsidRPr="001421C2" w:rsidRDefault="00FD6BE3" w:rsidP="00F97BC4">
      <w:pPr>
        <w:rPr>
          <w:rFonts w:ascii="Times New Roman" w:hAnsi="Times New Roman" w:cs="Times New Roman"/>
          <w:lang w:val="en-US"/>
        </w:rPr>
      </w:pPr>
    </w:p>
    <w:p w14:paraId="47E6F6EF" w14:textId="77777777" w:rsidR="00976901" w:rsidRPr="00C0584A" w:rsidRDefault="00976901" w:rsidP="00F97BC4">
      <w:pPr>
        <w:rPr>
          <w:rFonts w:ascii="Times New Roman" w:hAnsi="Times New Roman" w:cs="Times New Roman"/>
          <w:lang w:val="en-US"/>
        </w:rPr>
      </w:pPr>
    </w:p>
    <w:p w14:paraId="029BF868" w14:textId="77777777" w:rsidR="00BE25D4" w:rsidRPr="00E8235C" w:rsidRDefault="00BE25D4" w:rsidP="00BE25D4">
      <w:pPr>
        <w:rPr>
          <w:rFonts w:ascii="Times New Roman" w:hAnsi="Times New Roman" w:cs="Times New Roman"/>
          <w:b/>
          <w:lang w:val="en-US"/>
        </w:rPr>
      </w:pPr>
      <w:r w:rsidRPr="00E8235C">
        <w:rPr>
          <w:rFonts w:ascii="Times New Roman" w:hAnsi="Times New Roman" w:cs="Times New Roman"/>
          <w:b/>
          <w:lang w:val="en-US"/>
        </w:rPr>
        <w:t>CONCLUSION</w:t>
      </w:r>
    </w:p>
    <w:p w14:paraId="34956F7F" w14:textId="77777777" w:rsidR="00BE25D4" w:rsidRPr="00CB3250" w:rsidRDefault="00BE25D4" w:rsidP="00BE25D4">
      <w:pPr>
        <w:rPr>
          <w:rFonts w:ascii="Times New Roman" w:hAnsi="Times New Roman" w:cs="Times New Roman"/>
          <w:b/>
          <w:lang w:val="en-US"/>
        </w:rPr>
      </w:pPr>
    </w:p>
    <w:p w14:paraId="63E31A14" w14:textId="77777777" w:rsidR="00A92B8D" w:rsidRPr="00BE372C" w:rsidRDefault="001F088B" w:rsidP="00A92B8D">
      <w:pPr>
        <w:rPr>
          <w:rFonts w:ascii="Times New Roman" w:hAnsi="Times New Roman" w:cs="Times New Roman"/>
          <w:lang w:val="en-US"/>
        </w:rPr>
      </w:pPr>
      <w:r w:rsidRPr="00CB3250">
        <w:rPr>
          <w:rFonts w:ascii="Times New Roman" w:hAnsi="Times New Roman" w:cs="Times New Roman"/>
          <w:lang w:val="en-US"/>
        </w:rPr>
        <w:t xml:space="preserve">This paper has </w:t>
      </w:r>
      <w:r w:rsidR="00827AD4" w:rsidRPr="00CB3250">
        <w:rPr>
          <w:rFonts w:ascii="Times New Roman" w:hAnsi="Times New Roman" w:cs="Times New Roman"/>
          <w:lang w:val="en-US"/>
        </w:rPr>
        <w:t>pinpointed some of t</w:t>
      </w:r>
      <w:r w:rsidR="003103CD" w:rsidRPr="00CB3250">
        <w:rPr>
          <w:rFonts w:ascii="Times New Roman" w:hAnsi="Times New Roman" w:cs="Times New Roman"/>
          <w:lang w:val="en-US"/>
        </w:rPr>
        <w:t xml:space="preserve">he most pressing issues confronting the perception of Islamic finance today.  </w:t>
      </w:r>
      <w:r w:rsidR="007D6231">
        <w:rPr>
          <w:rFonts w:ascii="Times New Roman" w:hAnsi="Times New Roman" w:cs="Times New Roman"/>
          <w:lang w:val="en-US"/>
        </w:rPr>
        <w:t>Firstly, s</w:t>
      </w:r>
      <w:r w:rsidR="003103CD" w:rsidRPr="00CB3250">
        <w:rPr>
          <w:rFonts w:ascii="Times New Roman" w:hAnsi="Times New Roman" w:cs="Times New Roman"/>
          <w:lang w:val="en-US"/>
        </w:rPr>
        <w:t xml:space="preserve">tudies have shown that </w:t>
      </w:r>
      <w:r w:rsidR="00BE372C">
        <w:rPr>
          <w:rFonts w:ascii="Times New Roman" w:hAnsi="Times New Roman" w:cs="Times New Roman"/>
          <w:lang w:val="en-US"/>
        </w:rPr>
        <w:t xml:space="preserve">the primary motivating factors for most Muslim customers in deciding between a conventional and an Islamic bank have been a </w:t>
      </w:r>
      <w:r w:rsidR="00BE372C" w:rsidRPr="00CB3250">
        <w:rPr>
          <w:rFonts w:ascii="Times New Roman" w:hAnsi="Times New Roman" w:cs="Times New Roman"/>
          <w:lang w:val="en-US"/>
        </w:rPr>
        <w:t>combination of religious and economic reasons</w:t>
      </w:r>
      <w:r w:rsidR="00BE372C">
        <w:rPr>
          <w:rFonts w:ascii="Times New Roman" w:hAnsi="Times New Roman" w:cs="Times New Roman"/>
          <w:lang w:val="en-US"/>
        </w:rPr>
        <w:t xml:space="preserve">. On the other hand, non-Muslim customers tend to </w:t>
      </w:r>
      <w:r w:rsidR="003103CD" w:rsidRPr="00CB3250">
        <w:rPr>
          <w:rFonts w:ascii="Times New Roman" w:hAnsi="Times New Roman" w:cs="Times New Roman"/>
          <w:lang w:val="en-US"/>
        </w:rPr>
        <w:t xml:space="preserve">value most </w:t>
      </w:r>
      <w:r w:rsidR="00A92B8D" w:rsidRPr="00CB3250">
        <w:rPr>
          <w:rFonts w:ascii="Times New Roman" w:hAnsi="Times New Roman" w:cs="Times New Roman"/>
          <w:lang w:val="en-US"/>
        </w:rPr>
        <w:t>speed and efficiency of service, reputation and image of the institution, confidentiality, and convenience</w:t>
      </w:r>
      <w:r w:rsidR="003103CD" w:rsidRPr="00CB3250">
        <w:rPr>
          <w:rFonts w:ascii="Times New Roman" w:hAnsi="Times New Roman" w:cs="Times New Roman"/>
          <w:lang w:val="en-US"/>
        </w:rPr>
        <w:t xml:space="preserve"> when choosing a bank or </w:t>
      </w:r>
      <w:r w:rsidR="00EC59EA">
        <w:rPr>
          <w:rFonts w:ascii="Times New Roman" w:hAnsi="Times New Roman" w:cs="Times New Roman"/>
          <w:lang w:val="en-US"/>
        </w:rPr>
        <w:t xml:space="preserve">a </w:t>
      </w:r>
      <w:r w:rsidR="003103CD" w:rsidRPr="00CB3250">
        <w:rPr>
          <w:rFonts w:ascii="Times New Roman" w:hAnsi="Times New Roman" w:cs="Times New Roman"/>
          <w:lang w:val="en-US"/>
        </w:rPr>
        <w:t xml:space="preserve">financial institution. </w:t>
      </w:r>
      <w:r w:rsidR="0059765D" w:rsidRPr="00CB3250">
        <w:rPr>
          <w:rFonts w:ascii="Times New Roman" w:hAnsi="Times New Roman" w:cs="Times New Roman"/>
          <w:lang w:val="en-US"/>
        </w:rPr>
        <w:t xml:space="preserve">The Islamic finance industry has fallen short in meeting many of these expectations, </w:t>
      </w:r>
      <w:r w:rsidR="00BE372C">
        <w:rPr>
          <w:rFonts w:ascii="Times New Roman" w:hAnsi="Times New Roman" w:cs="Times New Roman"/>
          <w:lang w:val="en-US"/>
        </w:rPr>
        <w:t xml:space="preserve">for both Muslims and non-Muslims because of </w:t>
      </w:r>
      <w:r w:rsidR="00A92B8D" w:rsidRPr="00CB3250">
        <w:rPr>
          <w:rFonts w:ascii="Times New Roman" w:hAnsi="Times New Roman" w:cs="Times New Roman"/>
          <w:lang w:val="en-US"/>
        </w:rPr>
        <w:t>ineffective marketing efforts on the part of Islamic ban</w:t>
      </w:r>
      <w:r w:rsidR="00BE372C">
        <w:rPr>
          <w:rFonts w:ascii="Times New Roman" w:hAnsi="Times New Roman" w:cs="Times New Roman"/>
          <w:lang w:val="en-US"/>
        </w:rPr>
        <w:t>ks and financial institutions. Secondly, m</w:t>
      </w:r>
      <w:r w:rsidR="00A92B8D" w:rsidRPr="00CB3250">
        <w:rPr>
          <w:rFonts w:ascii="Times New Roman" w:hAnsi="Times New Roman" w:cs="Times New Roman"/>
          <w:lang w:val="en-US"/>
        </w:rPr>
        <w:t>any still associate Islamic finance with the funding of terrorism and gravely misunderstand the industry as a whol</w:t>
      </w:r>
      <w:r w:rsidR="00BE372C">
        <w:rPr>
          <w:rFonts w:ascii="Times New Roman" w:hAnsi="Times New Roman" w:cs="Times New Roman"/>
          <w:lang w:val="en-US"/>
        </w:rPr>
        <w:t xml:space="preserve">e. Lastly, </w:t>
      </w:r>
      <w:r w:rsidR="00A92B8D" w:rsidRPr="00CB3250">
        <w:rPr>
          <w:rFonts w:ascii="Times New Roman" w:hAnsi="Times New Roman" w:cs="Times New Roman"/>
          <w:lang w:val="en-US"/>
        </w:rPr>
        <w:t xml:space="preserve">Islamic finance is increasingly adopting the forms of conventional finance, causing many to question whether Islamic banking is substantially different from </w:t>
      </w:r>
      <w:proofErr w:type="spellStart"/>
      <w:r w:rsidR="00A92B8D" w:rsidRPr="00CB3250">
        <w:rPr>
          <w:rFonts w:ascii="Times New Roman" w:hAnsi="Times New Roman" w:cs="Times New Roman"/>
          <w:i/>
          <w:lang w:val="en-US"/>
        </w:rPr>
        <w:t>riba</w:t>
      </w:r>
      <w:proofErr w:type="spellEnd"/>
      <w:r w:rsidR="00A92B8D" w:rsidRPr="00CB3250">
        <w:rPr>
          <w:rFonts w:ascii="Times New Roman" w:hAnsi="Times New Roman" w:cs="Times New Roman"/>
          <w:lang w:val="en-US"/>
        </w:rPr>
        <w:t>-based economics, or if it simply differs in form</w:t>
      </w:r>
      <w:r w:rsidR="00BE372C">
        <w:rPr>
          <w:rFonts w:ascii="Times New Roman" w:hAnsi="Times New Roman" w:cs="Times New Roman"/>
          <w:lang w:val="en-US"/>
        </w:rPr>
        <w:t>.</w:t>
      </w:r>
    </w:p>
    <w:p w14:paraId="1A6C51ED" w14:textId="77777777" w:rsidR="0059765D" w:rsidRPr="00CB3250" w:rsidRDefault="0059765D" w:rsidP="00A92B8D">
      <w:pPr>
        <w:rPr>
          <w:rFonts w:ascii="Times New Roman" w:hAnsi="Times New Roman" w:cs="Times New Roman"/>
        </w:rPr>
      </w:pPr>
    </w:p>
    <w:p w14:paraId="488FB0B6" w14:textId="77777777" w:rsidR="00A92B8D" w:rsidRPr="00CB3250" w:rsidRDefault="00A92B8D" w:rsidP="00A92B8D">
      <w:pPr>
        <w:rPr>
          <w:rFonts w:ascii="Times New Roman" w:hAnsi="Times New Roman" w:cs="Times New Roman"/>
        </w:rPr>
      </w:pPr>
      <w:r w:rsidRPr="00CB3250">
        <w:rPr>
          <w:rFonts w:ascii="Times New Roman" w:hAnsi="Times New Roman" w:cs="Times New Roman"/>
          <w:lang w:val="en-US"/>
        </w:rPr>
        <w:t>There are</w:t>
      </w:r>
      <w:r w:rsidR="0059765D" w:rsidRPr="00CB3250">
        <w:rPr>
          <w:rFonts w:ascii="Times New Roman" w:hAnsi="Times New Roman" w:cs="Times New Roman"/>
          <w:lang w:val="en-US"/>
        </w:rPr>
        <w:t xml:space="preserve"> certain</w:t>
      </w:r>
      <w:r w:rsidRPr="00CB3250">
        <w:rPr>
          <w:rFonts w:ascii="Times New Roman" w:hAnsi="Times New Roman" w:cs="Times New Roman"/>
          <w:lang w:val="en-US"/>
        </w:rPr>
        <w:t xml:space="preserve"> institutional and strategic changes that the Islamic finance industry can adopt to address the negative perceptions it faces.  </w:t>
      </w:r>
      <w:r w:rsidR="0059765D" w:rsidRPr="00CB3250">
        <w:rPr>
          <w:rFonts w:ascii="Times New Roman" w:hAnsi="Times New Roman" w:cs="Times New Roman"/>
          <w:lang w:val="en-US"/>
        </w:rPr>
        <w:t xml:space="preserve">Firstly, research shows that the industry should </w:t>
      </w:r>
      <w:r w:rsidRPr="00CB3250">
        <w:rPr>
          <w:rFonts w:ascii="Times New Roman" w:hAnsi="Times New Roman" w:cs="Times New Roman"/>
          <w:lang w:val="en-US"/>
        </w:rPr>
        <w:t xml:space="preserve">launch an awareness campaign to counteract some of the misconceptions about </w:t>
      </w:r>
      <w:proofErr w:type="spellStart"/>
      <w:r w:rsidRPr="00CB3250">
        <w:rPr>
          <w:rFonts w:ascii="Times New Roman" w:hAnsi="Times New Roman" w:cs="Times New Roman"/>
          <w:i/>
          <w:lang w:val="en-US"/>
        </w:rPr>
        <w:t>shari’a</w:t>
      </w:r>
      <w:proofErr w:type="spellEnd"/>
      <w:r w:rsidRPr="00CB3250">
        <w:rPr>
          <w:rFonts w:ascii="Times New Roman" w:hAnsi="Times New Roman" w:cs="Times New Roman"/>
          <w:lang w:val="en-US"/>
        </w:rPr>
        <w:t>-compliant financing</w:t>
      </w:r>
      <w:r w:rsidR="0059765D" w:rsidRPr="00CB3250">
        <w:rPr>
          <w:rFonts w:ascii="Times New Roman" w:hAnsi="Times New Roman" w:cs="Times New Roman"/>
          <w:lang w:val="en-US"/>
        </w:rPr>
        <w:t>. S</w:t>
      </w:r>
      <w:r w:rsidRPr="00CB3250">
        <w:rPr>
          <w:rFonts w:ascii="Times New Roman" w:hAnsi="Times New Roman" w:cs="Times New Roman"/>
          <w:lang w:val="en-US"/>
        </w:rPr>
        <w:t xml:space="preserve">ome </w:t>
      </w:r>
      <w:r w:rsidR="0059765D" w:rsidRPr="00CB3250">
        <w:rPr>
          <w:rFonts w:ascii="Times New Roman" w:hAnsi="Times New Roman" w:cs="Times New Roman"/>
          <w:lang w:val="en-US"/>
        </w:rPr>
        <w:t xml:space="preserve">have </w:t>
      </w:r>
      <w:r w:rsidRPr="00CB3250">
        <w:rPr>
          <w:rFonts w:ascii="Times New Roman" w:hAnsi="Times New Roman" w:cs="Times New Roman"/>
          <w:lang w:val="en-US"/>
        </w:rPr>
        <w:t xml:space="preserve">also suggested that other players outside of academia and the industry </w:t>
      </w:r>
      <w:r w:rsidR="003775D8">
        <w:rPr>
          <w:rFonts w:ascii="Times New Roman" w:hAnsi="Times New Roman" w:cs="Times New Roman"/>
          <w:lang w:val="en-US"/>
        </w:rPr>
        <w:t xml:space="preserve">should </w:t>
      </w:r>
      <w:r w:rsidRPr="00CB3250">
        <w:rPr>
          <w:rFonts w:ascii="Times New Roman" w:hAnsi="Times New Roman" w:cs="Times New Roman"/>
          <w:lang w:val="en-US"/>
        </w:rPr>
        <w:t>be involved in the transition to an Islamic economy, including businesspeople, regulators, members of civil society, clerics, and public intellectuals</w:t>
      </w:r>
      <w:r w:rsidR="003775D8">
        <w:rPr>
          <w:rFonts w:ascii="Times New Roman" w:hAnsi="Times New Roman" w:cs="Times New Roman"/>
          <w:lang w:val="en-US"/>
        </w:rPr>
        <w:t>.</w:t>
      </w:r>
    </w:p>
    <w:p w14:paraId="4B7B181F" w14:textId="77777777" w:rsidR="009C397C" w:rsidRDefault="009C397C" w:rsidP="00DA147D">
      <w:pPr>
        <w:rPr>
          <w:rFonts w:ascii="Times New Roman" w:hAnsi="Times New Roman" w:cs="Times New Roman"/>
          <w:lang w:val="en-US"/>
        </w:rPr>
      </w:pPr>
    </w:p>
    <w:p w14:paraId="4C594D94" w14:textId="77777777" w:rsidR="00CB3250" w:rsidRPr="00CB3250" w:rsidRDefault="0059765D" w:rsidP="00DA147D">
      <w:pPr>
        <w:rPr>
          <w:rFonts w:ascii="Times New Roman" w:hAnsi="Times New Roman" w:cs="Times New Roman"/>
        </w:rPr>
      </w:pPr>
      <w:r w:rsidRPr="00CB3250">
        <w:rPr>
          <w:rFonts w:ascii="Times New Roman" w:hAnsi="Times New Roman" w:cs="Times New Roman"/>
          <w:lang w:val="en-US"/>
        </w:rPr>
        <w:t xml:space="preserve">Additionally, regulators must strive to develop a </w:t>
      </w:r>
      <w:r w:rsidR="00A92B8D" w:rsidRPr="00CB3250">
        <w:rPr>
          <w:rFonts w:ascii="Times New Roman" w:hAnsi="Times New Roman" w:cs="Times New Roman"/>
          <w:lang w:val="en-US"/>
        </w:rPr>
        <w:t>tailored structure for Islamic financial institutions</w:t>
      </w:r>
      <w:r w:rsidR="0057458B" w:rsidRPr="00CB3250">
        <w:rPr>
          <w:rFonts w:ascii="Times New Roman" w:hAnsi="Times New Roman" w:cs="Times New Roman"/>
          <w:lang w:val="en-US"/>
        </w:rPr>
        <w:t>.  Within the industry, practitioners should improve</w:t>
      </w:r>
      <w:r w:rsidR="00A92B8D" w:rsidRPr="00CB3250">
        <w:rPr>
          <w:rFonts w:ascii="Times New Roman" w:hAnsi="Times New Roman" w:cs="Times New Roman"/>
          <w:lang w:val="en-US"/>
        </w:rPr>
        <w:t xml:space="preserve"> their marketing campaigns in order to better appeal to consumers</w:t>
      </w:r>
      <w:r w:rsidR="0057458B" w:rsidRPr="00CB3250">
        <w:rPr>
          <w:rFonts w:ascii="Times New Roman" w:hAnsi="Times New Roman" w:cs="Times New Roman"/>
          <w:lang w:val="en-US"/>
        </w:rPr>
        <w:t xml:space="preserve">, market their products in the same way to both Muslims and non-Muslims to create a clear message about Islamic finance, allow suppliers </w:t>
      </w:r>
      <w:r w:rsidR="00A92B8D" w:rsidRPr="00CB3250">
        <w:rPr>
          <w:rFonts w:ascii="Times New Roman" w:hAnsi="Times New Roman" w:cs="Times New Roman"/>
          <w:lang w:val="en-US"/>
        </w:rPr>
        <w:t>to rename Islamic products as they see fit</w:t>
      </w:r>
      <w:r w:rsidR="0057458B" w:rsidRPr="00CB3250">
        <w:rPr>
          <w:rFonts w:ascii="Times New Roman" w:hAnsi="Times New Roman" w:cs="Times New Roman"/>
          <w:lang w:val="en-US"/>
        </w:rPr>
        <w:t xml:space="preserve"> in order to better appeal to consumers, and </w:t>
      </w:r>
      <w:r w:rsidR="00015ECE" w:rsidRPr="00CB3250">
        <w:rPr>
          <w:rFonts w:ascii="Times New Roman" w:hAnsi="Times New Roman" w:cs="Times New Roman"/>
          <w:lang w:val="en-US"/>
        </w:rPr>
        <w:t>focus</w:t>
      </w:r>
      <w:r w:rsidR="00A92B8D" w:rsidRPr="00CB3250">
        <w:rPr>
          <w:rFonts w:ascii="Times New Roman" w:hAnsi="Times New Roman" w:cs="Times New Roman"/>
          <w:lang w:val="en-US"/>
        </w:rPr>
        <w:t xml:space="preserve"> on improving the quality of training and talent selection within in the industry as a whole and provide </w:t>
      </w:r>
      <w:r w:rsidR="003775D8">
        <w:rPr>
          <w:rFonts w:ascii="Times New Roman" w:hAnsi="Times New Roman" w:cs="Times New Roman"/>
          <w:lang w:val="en-US"/>
        </w:rPr>
        <w:t xml:space="preserve">greater </w:t>
      </w:r>
      <w:r w:rsidR="00A92B8D" w:rsidRPr="00CB3250">
        <w:rPr>
          <w:rFonts w:ascii="Times New Roman" w:hAnsi="Times New Roman" w:cs="Times New Roman"/>
          <w:lang w:val="en-US"/>
        </w:rPr>
        <w:t>opportunities for professional development</w:t>
      </w:r>
      <w:r w:rsidR="0057458B" w:rsidRPr="00CB3250">
        <w:rPr>
          <w:rFonts w:ascii="Times New Roman" w:hAnsi="Times New Roman" w:cs="Times New Roman"/>
          <w:lang w:val="en-US"/>
        </w:rPr>
        <w:t>.</w:t>
      </w:r>
    </w:p>
    <w:p w14:paraId="19020B52" w14:textId="77777777" w:rsidR="00CB3250" w:rsidRPr="00CB3250" w:rsidRDefault="00CB3250" w:rsidP="00DA147D">
      <w:pPr>
        <w:rPr>
          <w:rFonts w:ascii="Times New Roman" w:hAnsi="Times New Roman" w:cs="Times New Roman"/>
        </w:rPr>
      </w:pPr>
    </w:p>
    <w:p w14:paraId="7E79197C" w14:textId="77777777" w:rsidR="00EC048C" w:rsidRPr="00CB3250" w:rsidRDefault="00CB3250" w:rsidP="00F97BC4">
      <w:pPr>
        <w:rPr>
          <w:rFonts w:ascii="Times New Roman" w:hAnsi="Times New Roman" w:cs="Times New Roman"/>
        </w:rPr>
      </w:pPr>
      <w:r w:rsidRPr="00CB3250">
        <w:rPr>
          <w:rFonts w:ascii="Times New Roman" w:hAnsi="Times New Roman" w:cs="Times New Roman"/>
        </w:rPr>
        <w:lastRenderedPageBreak/>
        <w:t xml:space="preserve">Looking beyond the industry itself, </w:t>
      </w:r>
      <w:r w:rsidRPr="00CB3250">
        <w:rPr>
          <w:rFonts w:ascii="Times New Roman" w:hAnsi="Times New Roman" w:cs="Times New Roman"/>
          <w:lang w:val="en-US"/>
        </w:rPr>
        <w:t>academics and professionals</w:t>
      </w:r>
      <w:r w:rsidR="00DA147D" w:rsidRPr="00CB3250">
        <w:rPr>
          <w:rFonts w:ascii="Times New Roman" w:hAnsi="Times New Roman" w:cs="Times New Roman"/>
          <w:lang w:val="en-US"/>
        </w:rPr>
        <w:t xml:space="preserve"> should look to other fields, including </w:t>
      </w:r>
      <w:r w:rsidR="00BE25D4" w:rsidRPr="00CB3250">
        <w:rPr>
          <w:rFonts w:ascii="Times New Roman" w:hAnsi="Times New Roman" w:cs="Times New Roman"/>
          <w:lang w:val="en-US"/>
        </w:rPr>
        <w:t>faith based financing and social corporate responsibility</w:t>
      </w:r>
      <w:r w:rsidR="0057458B" w:rsidRPr="00CB3250">
        <w:rPr>
          <w:rFonts w:ascii="Times New Roman" w:hAnsi="Times New Roman" w:cs="Times New Roman"/>
          <w:lang w:val="en-US"/>
        </w:rPr>
        <w:t xml:space="preserve"> as a model for its future development</w:t>
      </w:r>
      <w:r w:rsidR="00BE25D4" w:rsidRPr="00CB3250">
        <w:rPr>
          <w:rFonts w:ascii="Times New Roman" w:hAnsi="Times New Roman" w:cs="Times New Roman"/>
          <w:lang w:val="en-US"/>
        </w:rPr>
        <w:t>.</w:t>
      </w:r>
      <w:r w:rsidR="00C1366D">
        <w:rPr>
          <w:rStyle w:val="FootnoteReference"/>
          <w:rFonts w:ascii="Times New Roman" w:hAnsi="Times New Roman" w:cs="Times New Roman"/>
          <w:lang w:val="en-US"/>
        </w:rPr>
        <w:footnoteReference w:id="25"/>
      </w:r>
      <w:r w:rsidR="00C1366D">
        <w:t xml:space="preserve">  </w:t>
      </w:r>
      <w:r w:rsidRPr="00CB3250">
        <w:rPr>
          <w:rFonts w:ascii="Times New Roman" w:hAnsi="Times New Roman" w:cs="Times New Roman"/>
        </w:rPr>
        <w:t>More</w:t>
      </w:r>
      <w:r>
        <w:rPr>
          <w:rFonts w:ascii="Times New Roman" w:hAnsi="Times New Roman" w:cs="Times New Roman"/>
        </w:rPr>
        <w:t xml:space="preserve"> economists should be </w:t>
      </w:r>
      <w:r w:rsidR="00530B97">
        <w:rPr>
          <w:rFonts w:ascii="Times New Roman" w:hAnsi="Times New Roman" w:cs="Times New Roman"/>
        </w:rPr>
        <w:t xml:space="preserve">accommodated </w:t>
      </w:r>
      <w:r>
        <w:rPr>
          <w:rFonts w:ascii="Times New Roman" w:hAnsi="Times New Roman" w:cs="Times New Roman"/>
        </w:rPr>
        <w:t xml:space="preserve">on </w:t>
      </w:r>
      <w:proofErr w:type="spellStart"/>
      <w:r>
        <w:rPr>
          <w:rFonts w:ascii="Times New Roman" w:hAnsi="Times New Roman" w:cs="Times New Roman"/>
          <w:i/>
        </w:rPr>
        <w:t>shari’a</w:t>
      </w:r>
      <w:proofErr w:type="spellEnd"/>
      <w:r>
        <w:rPr>
          <w:rFonts w:ascii="Times New Roman" w:hAnsi="Times New Roman" w:cs="Times New Roman"/>
        </w:rPr>
        <w:t xml:space="preserve"> boards, as many </w:t>
      </w:r>
      <w:proofErr w:type="spellStart"/>
      <w:r>
        <w:rPr>
          <w:rFonts w:ascii="Times New Roman" w:hAnsi="Times New Roman" w:cs="Times New Roman"/>
          <w:i/>
        </w:rPr>
        <w:t>shari’a</w:t>
      </w:r>
      <w:proofErr w:type="spellEnd"/>
      <w:r>
        <w:rPr>
          <w:rFonts w:ascii="Times New Roman" w:hAnsi="Times New Roman" w:cs="Times New Roman"/>
        </w:rPr>
        <w:t xml:space="preserve"> scholars lack </w:t>
      </w:r>
      <w:r>
        <w:rPr>
          <w:rFonts w:ascii="Times New Roman" w:hAnsi="Times New Roman" w:cs="Times New Roman"/>
          <w:lang w:val="en-US"/>
        </w:rPr>
        <w:t xml:space="preserve">an </w:t>
      </w:r>
      <w:r w:rsidR="00BE25D4" w:rsidRPr="00CB3250">
        <w:rPr>
          <w:rFonts w:ascii="Times New Roman" w:hAnsi="Times New Roman" w:cs="Times New Roman"/>
          <w:lang w:val="en-US"/>
        </w:rPr>
        <w:t xml:space="preserve">understanding of </w:t>
      </w:r>
      <w:r>
        <w:rPr>
          <w:rFonts w:ascii="Times New Roman" w:hAnsi="Times New Roman" w:cs="Times New Roman"/>
          <w:lang w:val="en-US"/>
        </w:rPr>
        <w:t xml:space="preserve">the </w:t>
      </w:r>
      <w:r w:rsidR="00015ECE" w:rsidRPr="00CB3250">
        <w:rPr>
          <w:rFonts w:ascii="Times New Roman" w:hAnsi="Times New Roman" w:cs="Times New Roman"/>
          <w:lang w:val="en-US"/>
        </w:rPr>
        <w:t>macroeconomic</w:t>
      </w:r>
      <w:r w:rsidR="00BE25D4" w:rsidRPr="00CB3250">
        <w:rPr>
          <w:rFonts w:ascii="Times New Roman" w:hAnsi="Times New Roman" w:cs="Times New Roman"/>
          <w:lang w:val="en-US"/>
        </w:rPr>
        <w:t xml:space="preserve"> </w:t>
      </w:r>
      <w:r>
        <w:rPr>
          <w:rFonts w:ascii="Times New Roman" w:hAnsi="Times New Roman" w:cs="Times New Roman"/>
          <w:lang w:val="en-US"/>
        </w:rPr>
        <w:t>forces impacting the industry</w:t>
      </w:r>
      <w:r w:rsidR="00BE25D4" w:rsidRPr="00CB3250">
        <w:rPr>
          <w:rFonts w:ascii="Times New Roman" w:hAnsi="Times New Roman" w:cs="Times New Roman"/>
          <w:lang w:val="en-US"/>
        </w:rPr>
        <w:t xml:space="preserve">. </w:t>
      </w:r>
      <w:r>
        <w:rPr>
          <w:rFonts w:ascii="Times New Roman" w:hAnsi="Times New Roman" w:cs="Times New Roman"/>
          <w:lang w:val="en-US"/>
        </w:rPr>
        <w:t xml:space="preserve">Additionally, more specialists from other industries, as well as more non-Muslims, should be involved in the academic and professional sides of the industry as their perspectives can be crucial in </w:t>
      </w:r>
      <w:r w:rsidR="00931185">
        <w:rPr>
          <w:rFonts w:ascii="Times New Roman" w:hAnsi="Times New Roman" w:cs="Times New Roman"/>
          <w:lang w:val="en-US"/>
        </w:rPr>
        <w:t>moving forward.</w:t>
      </w:r>
    </w:p>
    <w:p w14:paraId="06D39BF1" w14:textId="77777777" w:rsidR="00E6358E" w:rsidRDefault="00E6358E" w:rsidP="00F97BC4">
      <w:pPr>
        <w:rPr>
          <w:rFonts w:ascii="Times New Roman" w:hAnsi="Times New Roman" w:cs="Times New Roman"/>
          <w:lang w:val="en-US"/>
        </w:rPr>
      </w:pPr>
    </w:p>
    <w:p w14:paraId="7F12239F" w14:textId="77777777" w:rsidR="00BE25D4" w:rsidRPr="00B93B61" w:rsidRDefault="00BE25D4" w:rsidP="00F97BC4">
      <w:pPr>
        <w:rPr>
          <w:rFonts w:ascii="Times New Roman" w:hAnsi="Times New Roman" w:cs="Times New Roman"/>
          <w:lang w:val="en-US"/>
        </w:rPr>
      </w:pPr>
    </w:p>
    <w:p w14:paraId="75ED7801" w14:textId="77777777" w:rsidR="00F97BC4" w:rsidRPr="00B93B61" w:rsidRDefault="00FD38FA" w:rsidP="00F97BC4">
      <w:pPr>
        <w:rPr>
          <w:rFonts w:ascii="Times New Roman" w:hAnsi="Times New Roman" w:cs="Times New Roman"/>
          <w:b/>
          <w:lang w:val="en-US"/>
        </w:rPr>
      </w:pPr>
      <w:r w:rsidRPr="00B93B61">
        <w:rPr>
          <w:rFonts w:ascii="Times New Roman" w:hAnsi="Times New Roman" w:cs="Times New Roman"/>
          <w:b/>
          <w:lang w:val="en-US"/>
        </w:rPr>
        <w:t xml:space="preserve">BIBLIOGRAPHY </w:t>
      </w:r>
    </w:p>
    <w:p w14:paraId="3221B846" w14:textId="77777777" w:rsidR="00FD38FA" w:rsidRPr="00B93B61" w:rsidRDefault="00FD38FA" w:rsidP="00F97BC4">
      <w:pPr>
        <w:rPr>
          <w:rFonts w:ascii="Times New Roman" w:hAnsi="Times New Roman" w:cs="Times New Roman"/>
          <w:lang w:val="en-US"/>
        </w:rPr>
      </w:pPr>
    </w:p>
    <w:p w14:paraId="52A71D49" w14:textId="77777777" w:rsidR="00F97BC4" w:rsidRPr="00B93B61" w:rsidRDefault="00F8713F" w:rsidP="009F4F1C">
      <w:pPr>
        <w:ind w:left="720" w:hanging="720"/>
        <w:rPr>
          <w:rStyle w:val="Hyperlink"/>
          <w:rFonts w:ascii="Times New Roman" w:hAnsi="Times New Roman" w:cs="Times New Roman"/>
          <w:color w:val="auto"/>
          <w:u w:val="none"/>
          <w:lang w:val="en-US"/>
        </w:rPr>
      </w:pPr>
      <w:r w:rsidRPr="00B93B61">
        <w:rPr>
          <w:rFonts w:ascii="Times New Roman" w:hAnsi="Times New Roman" w:cs="Times New Roman"/>
          <w:lang w:val="en-US"/>
        </w:rPr>
        <w:t>Abdullah, Joy. “</w:t>
      </w:r>
      <w:r w:rsidR="00F97BC4" w:rsidRPr="00B93B61">
        <w:rPr>
          <w:rFonts w:ascii="Times New Roman" w:hAnsi="Times New Roman" w:cs="Times New Roman"/>
          <w:lang w:val="en-US"/>
        </w:rPr>
        <w:t>The Islamic Window: Industry Perception</w:t>
      </w:r>
      <w:r w:rsidRPr="00B93B61">
        <w:rPr>
          <w:rFonts w:ascii="Times New Roman" w:hAnsi="Times New Roman" w:cs="Times New Roman"/>
          <w:lang w:val="en-US"/>
        </w:rPr>
        <w:t>.”</w:t>
      </w:r>
      <w:r w:rsidR="00F97BC4" w:rsidRPr="00B93B61">
        <w:rPr>
          <w:rFonts w:ascii="Times New Roman" w:hAnsi="Times New Roman" w:cs="Times New Roman"/>
          <w:lang w:val="en-US"/>
        </w:rPr>
        <w:t xml:space="preserve"> </w:t>
      </w:r>
      <w:proofErr w:type="spellStart"/>
      <w:r w:rsidR="00871ED7" w:rsidRPr="00B93B61">
        <w:rPr>
          <w:rFonts w:ascii="Times New Roman" w:hAnsi="Times New Roman" w:cs="Times New Roman"/>
          <w:i/>
          <w:lang w:val="en-US"/>
        </w:rPr>
        <w:t>Opalesque</w:t>
      </w:r>
      <w:proofErr w:type="spellEnd"/>
      <w:r w:rsidR="00871ED7" w:rsidRPr="00B93B61">
        <w:rPr>
          <w:rFonts w:ascii="Times New Roman" w:hAnsi="Times New Roman" w:cs="Times New Roman"/>
          <w:lang w:val="en-US"/>
        </w:rPr>
        <w:t xml:space="preserve">. May 31, 2010. Accessed June </w:t>
      </w:r>
      <w:r w:rsidR="009F4F1C" w:rsidRPr="00B93B61">
        <w:rPr>
          <w:rFonts w:ascii="Times New Roman" w:hAnsi="Times New Roman" w:cs="Times New Roman"/>
          <w:lang w:val="en-US"/>
        </w:rPr>
        <w:t xml:space="preserve">18, 2012. </w:t>
      </w:r>
      <w:r w:rsidR="00DA47B2" w:rsidRPr="00B93B61">
        <w:rPr>
          <w:rStyle w:val="Hyperlink"/>
          <w:rFonts w:ascii="Times New Roman" w:hAnsi="Times New Roman" w:cs="Times New Roman"/>
          <w:color w:val="auto"/>
          <w:u w:val="none"/>
          <w:lang w:val="en-US"/>
        </w:rPr>
        <w:t xml:space="preserve">http://www.opalesque.com/OIFI166/The_ </w:t>
      </w:r>
      <w:r w:rsidR="009F4F1C" w:rsidRPr="00B93B61">
        <w:rPr>
          <w:rStyle w:val="Hyperlink"/>
          <w:rFonts w:ascii="Times New Roman" w:hAnsi="Times New Roman" w:cs="Times New Roman"/>
          <w:color w:val="auto"/>
          <w:u w:val="none"/>
          <w:lang w:val="en-US"/>
        </w:rPr>
        <w:t>Islamic_Window_Industry_Perception_Joy_Abdullah66.html.</w:t>
      </w:r>
      <w:r w:rsidR="009F4F1C" w:rsidRPr="00B93B61">
        <w:rPr>
          <w:rStyle w:val="Hyperlink"/>
          <w:rFonts w:ascii="Times New Roman" w:hAnsi="Times New Roman" w:cs="Times New Roman"/>
          <w:lang w:val="en-US"/>
        </w:rPr>
        <w:t xml:space="preserve"> </w:t>
      </w:r>
    </w:p>
    <w:p w14:paraId="701B5AC6" w14:textId="77777777" w:rsidR="00F97BC4" w:rsidRPr="00B93B61" w:rsidRDefault="00F97BC4" w:rsidP="00F97BC4">
      <w:pPr>
        <w:rPr>
          <w:rFonts w:ascii="Times New Roman" w:hAnsi="Times New Roman" w:cs="Times New Roman"/>
          <w:lang w:val="en-US"/>
        </w:rPr>
      </w:pPr>
    </w:p>
    <w:p w14:paraId="6476554A" w14:textId="77777777" w:rsidR="00286A48" w:rsidRPr="00B93B61" w:rsidRDefault="00286A48" w:rsidP="00286A48">
      <w:pPr>
        <w:ind w:left="720" w:hanging="720"/>
        <w:rPr>
          <w:rStyle w:val="Hyperlink"/>
          <w:rFonts w:ascii="Times New Roman" w:hAnsi="Times New Roman" w:cs="Times New Roman"/>
          <w:color w:val="auto"/>
          <w:u w:val="none"/>
          <w:lang w:val="en-US"/>
        </w:rPr>
      </w:pPr>
      <w:r w:rsidRPr="00B93B61">
        <w:rPr>
          <w:rFonts w:ascii="Times New Roman" w:hAnsi="Times New Roman" w:cs="Times New Roman"/>
          <w:lang w:val="en-US"/>
        </w:rPr>
        <w:t xml:space="preserve">Ahmad, </w:t>
      </w:r>
      <w:proofErr w:type="spellStart"/>
      <w:r w:rsidRPr="00B93B61">
        <w:rPr>
          <w:rFonts w:ascii="Times New Roman" w:hAnsi="Times New Roman" w:cs="Times New Roman"/>
          <w:lang w:val="en-US"/>
        </w:rPr>
        <w:t>Norafifah</w:t>
      </w:r>
      <w:proofErr w:type="spellEnd"/>
      <w:r w:rsidRPr="00B93B61">
        <w:rPr>
          <w:rFonts w:ascii="Times New Roman" w:hAnsi="Times New Roman" w:cs="Times New Roman"/>
          <w:lang w:val="en-US"/>
        </w:rPr>
        <w:t xml:space="preserve"> and Sudin Haron. “</w:t>
      </w:r>
      <w:hyperlink r:id="rId8" w:history="1">
        <w:r w:rsidRPr="00B93B61">
          <w:rPr>
            <w:rFonts w:ascii="Times New Roman" w:hAnsi="Times New Roman" w:cs="Times New Roman"/>
            <w:lang w:val="en-US"/>
          </w:rPr>
          <w:t>Perceptions of Malaysian corporate customers towards Islamic banking products and services</w:t>
        </w:r>
      </w:hyperlink>
      <w:r w:rsidRPr="00B93B61">
        <w:rPr>
          <w:rFonts w:ascii="Times New Roman" w:hAnsi="Times New Roman" w:cs="Times New Roman"/>
          <w:lang w:val="en-US"/>
        </w:rPr>
        <w:t xml:space="preserve">.” </w:t>
      </w:r>
      <w:r w:rsidRPr="00B93B61">
        <w:rPr>
          <w:rFonts w:ascii="Times New Roman" w:hAnsi="Times New Roman" w:cs="Times New Roman"/>
          <w:i/>
          <w:lang w:val="en-US"/>
        </w:rPr>
        <w:t xml:space="preserve">International Journal of Islamic Financial Services </w:t>
      </w:r>
      <w:r w:rsidRPr="00B93B61">
        <w:rPr>
          <w:rFonts w:ascii="Times New Roman" w:hAnsi="Times New Roman" w:cs="Times New Roman"/>
          <w:lang w:val="en-US"/>
        </w:rPr>
        <w:t xml:space="preserve">3(4). Accessed June 18, 2012. </w:t>
      </w:r>
      <w:r w:rsidRPr="00B93B61">
        <w:rPr>
          <w:rStyle w:val="Hyperlink"/>
          <w:rFonts w:ascii="Times New Roman" w:hAnsi="Times New Roman" w:cs="Times New Roman"/>
          <w:color w:val="auto"/>
          <w:u w:val="none"/>
          <w:lang w:val="en-US"/>
        </w:rPr>
        <w:t>https://</w:t>
      </w:r>
      <w:r w:rsidR="00DA47B2" w:rsidRPr="00B93B61">
        <w:rPr>
          <w:rStyle w:val="Hyperlink"/>
          <w:rFonts w:ascii="Times New Roman" w:hAnsi="Times New Roman" w:cs="Times New Roman"/>
          <w:color w:val="auto"/>
          <w:u w:val="none"/>
          <w:lang w:val="en-US"/>
        </w:rPr>
        <w:t xml:space="preserve"> </w:t>
      </w:r>
      <w:r w:rsidRPr="00B93B61">
        <w:rPr>
          <w:rStyle w:val="Hyperlink"/>
          <w:rFonts w:ascii="Times New Roman" w:hAnsi="Times New Roman" w:cs="Times New Roman"/>
          <w:color w:val="auto"/>
          <w:u w:val="none"/>
          <w:lang w:val="en-US"/>
        </w:rPr>
        <w:t>docs.google.com/viewer?a=v&amp;q=cache:fURHG4yvIdoJ:citeseerx.ist.psu.edu/viewdoc/download?doi%3D10.1.1.201.6505%26rep%3Drep1%26type%3Dpdf+&amp;hl=en&amp;gl=us&amp;pid=bl&amp;srcid=ADGEESgsFF9lOAg-_E63rvWwbj</w:t>
      </w:r>
      <w:r w:rsidR="00DA47B2" w:rsidRPr="00B93B61">
        <w:rPr>
          <w:rStyle w:val="Hyperlink"/>
          <w:rFonts w:ascii="Times New Roman" w:hAnsi="Times New Roman" w:cs="Times New Roman"/>
          <w:color w:val="auto"/>
          <w:u w:val="none"/>
          <w:lang w:val="en-US"/>
        </w:rPr>
        <w:t xml:space="preserve"> </w:t>
      </w:r>
      <w:r w:rsidRPr="00B93B61">
        <w:rPr>
          <w:rStyle w:val="Hyperlink"/>
          <w:rFonts w:ascii="Times New Roman" w:hAnsi="Times New Roman" w:cs="Times New Roman"/>
          <w:color w:val="auto"/>
          <w:u w:val="none"/>
          <w:lang w:val="en-US"/>
        </w:rPr>
        <w:t>QIKA1ihJZh6fGMeMFy9nq4m61VpqCWnxMkZaJ-x9AVZyqXhY5_LdvQReB</w:t>
      </w:r>
      <w:r w:rsidR="00DA47B2" w:rsidRPr="00B93B61">
        <w:rPr>
          <w:rStyle w:val="Hyperlink"/>
          <w:rFonts w:ascii="Times New Roman" w:hAnsi="Times New Roman" w:cs="Times New Roman"/>
          <w:color w:val="auto"/>
          <w:u w:val="none"/>
          <w:lang w:val="en-US"/>
        </w:rPr>
        <w:t xml:space="preserve"> </w:t>
      </w:r>
      <w:r w:rsidRPr="00B93B61">
        <w:rPr>
          <w:rStyle w:val="Hyperlink"/>
          <w:rFonts w:ascii="Times New Roman" w:hAnsi="Times New Roman" w:cs="Times New Roman"/>
          <w:color w:val="auto"/>
          <w:u w:val="none"/>
          <w:lang w:val="en-US"/>
        </w:rPr>
        <w:t>vofmRj-fzCokZH5u_RBLx6wBwtUJt7le336nevIpn7NESxSWG5ffcMLKQ&amp;s</w:t>
      </w:r>
      <w:r w:rsidR="00DA47B2" w:rsidRPr="00B93B61">
        <w:rPr>
          <w:rStyle w:val="Hyperlink"/>
          <w:rFonts w:ascii="Times New Roman" w:hAnsi="Times New Roman" w:cs="Times New Roman"/>
          <w:color w:val="auto"/>
          <w:u w:val="none"/>
          <w:lang w:val="en-US"/>
        </w:rPr>
        <w:t xml:space="preserve">i </w:t>
      </w:r>
      <w:r w:rsidRPr="00B93B61">
        <w:rPr>
          <w:rStyle w:val="Hyperlink"/>
          <w:rFonts w:ascii="Times New Roman" w:hAnsi="Times New Roman" w:cs="Times New Roman"/>
          <w:color w:val="auto"/>
          <w:u w:val="none"/>
          <w:lang w:val="en-US"/>
        </w:rPr>
        <w:t>g=AHIEtbTb_JrV1j84J8hNgy6RZNjsybKNBQ&amp;pli=1.</w:t>
      </w:r>
    </w:p>
    <w:p w14:paraId="2AB2DF5C" w14:textId="77777777" w:rsidR="00286A48" w:rsidRDefault="00286A48" w:rsidP="00F97BC4">
      <w:pPr>
        <w:rPr>
          <w:rFonts w:ascii="Times New Roman" w:hAnsi="Times New Roman" w:cs="Times New Roman"/>
          <w:lang w:val="en-US"/>
        </w:rPr>
      </w:pPr>
    </w:p>
    <w:p w14:paraId="2B2FA058" w14:textId="77777777" w:rsidR="00620EF1" w:rsidRDefault="00620EF1" w:rsidP="00620EF1">
      <w:pPr>
        <w:ind w:left="720" w:hanging="720"/>
        <w:rPr>
          <w:rFonts w:ascii="Times New Roman" w:hAnsi="Times New Roman" w:cs="Times New Roman"/>
          <w:lang w:val="en-US"/>
        </w:rPr>
      </w:pPr>
      <w:r>
        <w:rPr>
          <w:rFonts w:ascii="Times New Roman" w:hAnsi="Times New Roman" w:cs="Times New Roman"/>
          <w:lang w:val="en-US"/>
        </w:rPr>
        <w:t xml:space="preserve">Ali, </w:t>
      </w:r>
      <w:r w:rsidR="00015ECE">
        <w:rPr>
          <w:rFonts w:ascii="Times New Roman" w:hAnsi="Times New Roman" w:cs="Times New Roman"/>
          <w:lang w:val="en-US"/>
        </w:rPr>
        <w:t xml:space="preserve">S. </w:t>
      </w:r>
      <w:r>
        <w:rPr>
          <w:rFonts w:ascii="Times New Roman" w:hAnsi="Times New Roman" w:cs="Times New Roman"/>
          <w:lang w:val="en-US"/>
        </w:rPr>
        <w:t xml:space="preserve">Nazim. “Islamic Finance and Economics as Reflected in Research and Publications.” </w:t>
      </w:r>
      <w:r>
        <w:rPr>
          <w:rFonts w:ascii="Times New Roman" w:hAnsi="Times New Roman" w:cs="Times New Roman"/>
          <w:i/>
          <w:lang w:val="en-US"/>
        </w:rPr>
        <w:t>Review of Islamic Economics</w:t>
      </w:r>
      <w:r>
        <w:rPr>
          <w:rFonts w:ascii="Times New Roman" w:hAnsi="Times New Roman" w:cs="Times New Roman"/>
          <w:lang w:val="en-US"/>
        </w:rPr>
        <w:t xml:space="preserve"> 12(1), 2008, 151-168. </w:t>
      </w:r>
    </w:p>
    <w:p w14:paraId="5D27143A" w14:textId="77777777" w:rsidR="00D10AF8" w:rsidRPr="00620EF1" w:rsidRDefault="00D10AF8" w:rsidP="00620EF1">
      <w:pPr>
        <w:ind w:left="720" w:hanging="720"/>
        <w:rPr>
          <w:rFonts w:ascii="Times New Roman" w:hAnsi="Times New Roman" w:cs="Times New Roman"/>
          <w:lang w:val="en-US"/>
        </w:rPr>
      </w:pPr>
    </w:p>
    <w:p w14:paraId="3F3FE11E" w14:textId="77777777" w:rsidR="00554A18" w:rsidRPr="00AF4DB0" w:rsidRDefault="00554A18" w:rsidP="00554A18">
      <w:pPr>
        <w:ind w:left="720" w:hanging="720"/>
        <w:rPr>
          <w:rFonts w:ascii="Times New Roman" w:hAnsi="Times New Roman" w:cs="Times New Roman"/>
          <w:lang w:val="en-US"/>
        </w:rPr>
      </w:pPr>
      <w:r w:rsidRPr="00B93B61">
        <w:rPr>
          <w:rFonts w:ascii="Times New Roman" w:hAnsi="Times New Roman" w:cs="Times New Roman"/>
          <w:lang w:val="en-US"/>
        </w:rPr>
        <w:t xml:space="preserve">Ali, </w:t>
      </w:r>
      <w:r w:rsidR="00015ECE">
        <w:rPr>
          <w:rFonts w:ascii="Times New Roman" w:hAnsi="Times New Roman" w:cs="Times New Roman"/>
          <w:lang w:val="en-US"/>
        </w:rPr>
        <w:t xml:space="preserve">S. </w:t>
      </w:r>
      <w:r w:rsidRPr="00B93B61">
        <w:rPr>
          <w:rFonts w:ascii="Times New Roman" w:hAnsi="Times New Roman" w:cs="Times New Roman"/>
          <w:lang w:val="en-US"/>
        </w:rPr>
        <w:t xml:space="preserve">Nazim. and Abdur </w:t>
      </w:r>
      <w:r w:rsidRPr="00AF4DB0">
        <w:rPr>
          <w:rFonts w:ascii="Times New Roman" w:hAnsi="Times New Roman" w:cs="Times New Roman"/>
          <w:lang w:val="en-US"/>
        </w:rPr>
        <w:t xml:space="preserve">Rahman Syed. “Post-9/11 Perceptions of Islamic Finance.” </w:t>
      </w:r>
      <w:r w:rsidRPr="00AF4DB0">
        <w:rPr>
          <w:rFonts w:ascii="Times New Roman" w:hAnsi="Times New Roman" w:cs="Times New Roman"/>
          <w:i/>
          <w:lang w:val="en-US"/>
        </w:rPr>
        <w:t>International Research Journal of Finance and Economics</w:t>
      </w:r>
      <w:r w:rsidRPr="00AF4DB0">
        <w:rPr>
          <w:rFonts w:ascii="Times New Roman" w:hAnsi="Times New Roman" w:cs="Times New Roman"/>
          <w:lang w:val="en-US"/>
        </w:rPr>
        <w:t xml:space="preserve"> 39 (2010). Accessed June 18, 2012. </w:t>
      </w:r>
      <w:r w:rsidR="00DA47B2" w:rsidRPr="00AF4DB0">
        <w:rPr>
          <w:rFonts w:ascii="Times New Roman" w:hAnsi="Times New Roman" w:cs="Times New Roman"/>
          <w:lang w:val="en-US"/>
        </w:rPr>
        <w:t xml:space="preserve">http://www.eurojournals.com/irjfe_39_0 </w:t>
      </w:r>
      <w:r w:rsidRPr="00AF4DB0">
        <w:rPr>
          <w:rFonts w:ascii="Times New Roman" w:hAnsi="Times New Roman" w:cs="Times New Roman"/>
          <w:lang w:val="en-US"/>
        </w:rPr>
        <w:t xml:space="preserve">3.pdf. </w:t>
      </w:r>
    </w:p>
    <w:p w14:paraId="10AC12E5" w14:textId="77777777" w:rsidR="003545C8" w:rsidRPr="00AF4DB0" w:rsidRDefault="003545C8" w:rsidP="003545C8">
      <w:pPr>
        <w:tabs>
          <w:tab w:val="left" w:pos="1890"/>
        </w:tabs>
        <w:ind w:left="720" w:hanging="720"/>
        <w:rPr>
          <w:rFonts w:ascii="Times New Roman" w:hAnsi="Times New Roman" w:cs="Times New Roman"/>
          <w:lang w:val="en-US"/>
        </w:rPr>
      </w:pPr>
    </w:p>
    <w:p w14:paraId="345D8A3F" w14:textId="77777777" w:rsidR="00FD5F85" w:rsidRPr="00AF4DB0" w:rsidRDefault="00FD5F85" w:rsidP="003545C8">
      <w:pPr>
        <w:tabs>
          <w:tab w:val="left" w:pos="1890"/>
        </w:tabs>
        <w:ind w:left="720" w:hanging="720"/>
        <w:rPr>
          <w:rFonts w:ascii="Times New Roman" w:hAnsi="Times New Roman" w:cs="Times New Roman"/>
          <w:lang w:val="en-US"/>
        </w:rPr>
      </w:pPr>
      <w:r w:rsidRPr="00AF4DB0">
        <w:rPr>
          <w:rFonts w:ascii="Times New Roman" w:hAnsi="Times New Roman" w:cs="Times New Roman"/>
          <w:lang w:val="en-US"/>
        </w:rPr>
        <w:t xml:space="preserve">Ali, </w:t>
      </w:r>
      <w:r w:rsidR="00015ECE">
        <w:rPr>
          <w:rFonts w:ascii="Times New Roman" w:hAnsi="Times New Roman" w:cs="Times New Roman"/>
          <w:lang w:val="en-US"/>
        </w:rPr>
        <w:t xml:space="preserve">S. </w:t>
      </w:r>
      <w:r w:rsidRPr="00AF4DB0">
        <w:rPr>
          <w:rFonts w:ascii="Times New Roman" w:hAnsi="Times New Roman" w:cs="Times New Roman"/>
          <w:lang w:val="en-US"/>
        </w:rPr>
        <w:t xml:space="preserve">Nazim. “Making Islamic Finance Sources More Accessible: The Role of Secondary Sources in the Dissemination of Research.” The 7th International Conference on Islamic Economics: King Abdul Aziz </w:t>
      </w:r>
      <w:r w:rsidR="00620EF1" w:rsidRPr="00AF4DB0">
        <w:rPr>
          <w:rFonts w:ascii="Times New Roman" w:hAnsi="Times New Roman" w:cs="Times New Roman"/>
          <w:lang w:val="en-US"/>
        </w:rPr>
        <w:t>University</w:t>
      </w:r>
      <w:r w:rsidRPr="00AF4DB0">
        <w:rPr>
          <w:rFonts w:ascii="Times New Roman" w:hAnsi="Times New Roman" w:cs="Times New Roman"/>
          <w:lang w:val="en-US"/>
        </w:rPr>
        <w:t xml:space="preserve"> Center for Islamic Economics, 2008.</w:t>
      </w:r>
    </w:p>
    <w:p w14:paraId="038D6F6D" w14:textId="77777777" w:rsidR="00FD5F85" w:rsidRPr="00AF4DB0" w:rsidRDefault="00FD5F85" w:rsidP="003545C8">
      <w:pPr>
        <w:tabs>
          <w:tab w:val="left" w:pos="1890"/>
        </w:tabs>
        <w:ind w:left="720" w:hanging="720"/>
        <w:rPr>
          <w:rFonts w:ascii="Times New Roman" w:hAnsi="Times New Roman" w:cs="Times New Roman"/>
          <w:lang w:val="en-US"/>
        </w:rPr>
      </w:pPr>
    </w:p>
    <w:p w14:paraId="63F86896" w14:textId="77777777" w:rsidR="00AF4DB0" w:rsidRPr="00AF4DB0" w:rsidRDefault="00AF4DB0" w:rsidP="003545C8">
      <w:pPr>
        <w:tabs>
          <w:tab w:val="left" w:pos="1890"/>
        </w:tabs>
        <w:ind w:left="720" w:hanging="720"/>
        <w:rPr>
          <w:rFonts w:ascii="Times New Roman" w:hAnsi="Times New Roman" w:cs="Times New Roman"/>
          <w:lang w:val="en-US"/>
        </w:rPr>
      </w:pPr>
      <w:r w:rsidRPr="00AF4DB0">
        <w:rPr>
          <w:rFonts w:ascii="Times New Roman" w:eastAsia="Times New Roman" w:hAnsi="Times New Roman" w:cs="Times New Roman"/>
          <w:color w:val="000000"/>
          <w:shd w:val="clear" w:color="auto" w:fill="FFFFFF"/>
          <w:lang w:val="en-US"/>
        </w:rPr>
        <w:t xml:space="preserve">Amin, Muslim and Zaidi Isa. "An Examination of the Relationship between Service Quality Perception and Customer Satisfaction: A SEM Approach towards Malaysian Islamic Banking." </w:t>
      </w:r>
      <w:r w:rsidRPr="00AF4DB0">
        <w:rPr>
          <w:rFonts w:ascii="Times New Roman" w:eastAsia="Times New Roman" w:hAnsi="Times New Roman" w:cs="Times New Roman"/>
          <w:i/>
          <w:color w:val="000000"/>
          <w:shd w:val="clear" w:color="auto" w:fill="FFFFFF"/>
          <w:lang w:val="en-US"/>
        </w:rPr>
        <w:t>International Journal of Islamic and Middle Eastern Finance and Management</w:t>
      </w:r>
      <w:r w:rsidRPr="00AF4DB0">
        <w:rPr>
          <w:rFonts w:ascii="Times New Roman" w:eastAsia="Times New Roman" w:hAnsi="Times New Roman" w:cs="Times New Roman"/>
          <w:color w:val="000000"/>
          <w:shd w:val="clear" w:color="auto" w:fill="FFFFFF"/>
          <w:lang w:val="en-US"/>
        </w:rPr>
        <w:t>, 1(3), 2008.</w:t>
      </w:r>
    </w:p>
    <w:p w14:paraId="4BD120FA" w14:textId="77777777" w:rsidR="00AF4DB0" w:rsidRPr="00AF4DB0" w:rsidRDefault="00AF4DB0" w:rsidP="003545C8">
      <w:pPr>
        <w:tabs>
          <w:tab w:val="left" w:pos="1890"/>
        </w:tabs>
        <w:ind w:left="720" w:hanging="720"/>
        <w:rPr>
          <w:rFonts w:ascii="Times New Roman" w:hAnsi="Times New Roman" w:cs="Times New Roman"/>
          <w:lang w:val="en-US"/>
        </w:rPr>
      </w:pPr>
    </w:p>
    <w:p w14:paraId="30EAF289" w14:textId="77777777" w:rsidR="003545C8" w:rsidRPr="00206808" w:rsidRDefault="003545C8" w:rsidP="003545C8">
      <w:pPr>
        <w:tabs>
          <w:tab w:val="left" w:pos="1890"/>
        </w:tabs>
        <w:ind w:left="720" w:hanging="720"/>
        <w:rPr>
          <w:rFonts w:ascii="Times New Roman" w:hAnsi="Times New Roman" w:cs="Times New Roman"/>
          <w:lang w:val="en-US"/>
        </w:rPr>
      </w:pPr>
      <w:r w:rsidRPr="00AF4DB0">
        <w:rPr>
          <w:rFonts w:ascii="Times New Roman" w:hAnsi="Times New Roman" w:cs="Times New Roman"/>
          <w:lang w:val="en-US"/>
        </w:rPr>
        <w:t xml:space="preserve">Bley, Jorg and Kermit Kuehn. “Conventional Versus Islamic Finance: Student Knowledge and Perception in the United Arab Emirates.” </w:t>
      </w:r>
      <w:r w:rsidRPr="00AF4DB0">
        <w:rPr>
          <w:rFonts w:ascii="Times New Roman" w:hAnsi="Times New Roman" w:cs="Times New Roman"/>
          <w:i/>
          <w:lang w:val="en-US"/>
        </w:rPr>
        <w:t>International Journal of Islamic Financial Services</w:t>
      </w:r>
      <w:r w:rsidRPr="00AF4DB0">
        <w:rPr>
          <w:rFonts w:ascii="Times New Roman" w:hAnsi="Times New Roman" w:cs="Times New Roman"/>
          <w:lang w:val="en-US"/>
        </w:rPr>
        <w:t xml:space="preserve"> 5(4). Accessed June 18, 2012. http:</w:t>
      </w:r>
      <w:r w:rsidR="00DA47B2" w:rsidRPr="00AF4DB0">
        <w:rPr>
          <w:rFonts w:ascii="Times New Roman" w:hAnsi="Times New Roman" w:cs="Times New Roman"/>
          <w:lang w:val="en-US"/>
        </w:rPr>
        <w:t xml:space="preserve">// </w:t>
      </w:r>
      <w:r w:rsidRPr="00AF4DB0">
        <w:rPr>
          <w:rFonts w:ascii="Times New Roman" w:hAnsi="Times New Roman" w:cs="Times New Roman"/>
          <w:lang w:val="en-US"/>
        </w:rPr>
        <w:t>www</w:t>
      </w:r>
      <w:r w:rsidRPr="00206808">
        <w:rPr>
          <w:rFonts w:ascii="Times New Roman" w:hAnsi="Times New Roman" w:cs="Times New Roman"/>
          <w:lang w:val="en-US"/>
        </w:rPr>
        <w:t>.nzibo.com/IB2/CVIF-ME.pdf.</w:t>
      </w:r>
    </w:p>
    <w:p w14:paraId="406731D5" w14:textId="77777777" w:rsidR="00554A18" w:rsidRPr="00206808" w:rsidRDefault="00554A18" w:rsidP="00F97BC4">
      <w:pPr>
        <w:rPr>
          <w:rFonts w:ascii="Times New Roman" w:hAnsi="Times New Roman" w:cs="Times New Roman"/>
          <w:lang w:val="en-US"/>
        </w:rPr>
      </w:pPr>
    </w:p>
    <w:p w14:paraId="51EF9DD5" w14:textId="77777777" w:rsidR="003545C8" w:rsidRPr="00206808" w:rsidRDefault="003545C8" w:rsidP="003545C8">
      <w:pPr>
        <w:ind w:left="720" w:hanging="720"/>
        <w:rPr>
          <w:rStyle w:val="Hyperlink"/>
          <w:rFonts w:ascii="Times New Roman" w:hAnsi="Times New Roman" w:cs="Times New Roman"/>
          <w:color w:val="auto"/>
          <w:u w:val="none"/>
          <w:lang w:val="en-US"/>
        </w:rPr>
      </w:pPr>
      <w:proofErr w:type="spellStart"/>
      <w:r w:rsidRPr="00206808">
        <w:rPr>
          <w:rFonts w:ascii="Times New Roman" w:hAnsi="Times New Roman" w:cs="Times New Roman"/>
          <w:lang w:val="en-US"/>
        </w:rPr>
        <w:lastRenderedPageBreak/>
        <w:t>Dusuki</w:t>
      </w:r>
      <w:proofErr w:type="spellEnd"/>
      <w:r w:rsidRPr="00206808">
        <w:rPr>
          <w:rFonts w:ascii="Times New Roman" w:hAnsi="Times New Roman" w:cs="Times New Roman"/>
          <w:lang w:val="en-US"/>
        </w:rPr>
        <w:t xml:space="preserve">, Asyraf Wajdi and </w:t>
      </w:r>
      <w:proofErr w:type="spellStart"/>
      <w:r w:rsidRPr="00206808">
        <w:rPr>
          <w:rFonts w:ascii="Times New Roman" w:hAnsi="Times New Roman" w:cs="Times New Roman"/>
          <w:lang w:val="en-US"/>
        </w:rPr>
        <w:t>Nurdianawati</w:t>
      </w:r>
      <w:proofErr w:type="spellEnd"/>
      <w:r w:rsidRPr="00206808">
        <w:rPr>
          <w:rFonts w:ascii="Times New Roman" w:hAnsi="Times New Roman" w:cs="Times New Roman"/>
          <w:lang w:val="en-US"/>
        </w:rPr>
        <w:t xml:space="preserve"> </w:t>
      </w:r>
      <w:proofErr w:type="spellStart"/>
      <w:r w:rsidRPr="00206808">
        <w:rPr>
          <w:rFonts w:ascii="Times New Roman" w:hAnsi="Times New Roman" w:cs="Times New Roman"/>
          <w:lang w:val="en-US"/>
        </w:rPr>
        <w:t>Irwani</w:t>
      </w:r>
      <w:proofErr w:type="spellEnd"/>
      <w:r w:rsidRPr="00206808">
        <w:rPr>
          <w:rFonts w:ascii="Times New Roman" w:hAnsi="Times New Roman" w:cs="Times New Roman"/>
          <w:lang w:val="en-US"/>
        </w:rPr>
        <w:t xml:space="preserve"> Abdullah. "Why do Malaysian customers patronize Islamic banks?” </w:t>
      </w:r>
      <w:r w:rsidRPr="00206808">
        <w:rPr>
          <w:rFonts w:ascii="Times New Roman" w:hAnsi="Times New Roman" w:cs="Times New Roman"/>
          <w:i/>
          <w:lang w:val="en-US"/>
        </w:rPr>
        <w:t>International Journal of Bank Marketing</w:t>
      </w:r>
      <w:r w:rsidRPr="00206808">
        <w:rPr>
          <w:rFonts w:ascii="Times New Roman" w:hAnsi="Times New Roman" w:cs="Times New Roman"/>
          <w:lang w:val="en-US"/>
        </w:rPr>
        <w:t xml:space="preserve"> 25(3), 2007. Accessed June 18, 2012. </w:t>
      </w:r>
      <w:r w:rsidR="00DA47B2" w:rsidRPr="00206808">
        <w:rPr>
          <w:rStyle w:val="Hyperlink"/>
          <w:rFonts w:ascii="Times New Roman" w:hAnsi="Times New Roman" w:cs="Times New Roman"/>
          <w:color w:val="auto"/>
          <w:u w:val="none"/>
          <w:lang w:val="en-US"/>
        </w:rPr>
        <w:t xml:space="preserve">http://www.emeraldinsi </w:t>
      </w:r>
      <w:r w:rsidRPr="00206808">
        <w:rPr>
          <w:rStyle w:val="Hyperlink"/>
          <w:rFonts w:ascii="Times New Roman" w:hAnsi="Times New Roman" w:cs="Times New Roman"/>
          <w:color w:val="auto"/>
          <w:u w:val="none"/>
          <w:lang w:val="en-US"/>
        </w:rPr>
        <w:t>ight.com/</w:t>
      </w:r>
      <w:proofErr w:type="spellStart"/>
      <w:r w:rsidRPr="00206808">
        <w:rPr>
          <w:rStyle w:val="Hyperlink"/>
          <w:rFonts w:ascii="Times New Roman" w:hAnsi="Times New Roman" w:cs="Times New Roman"/>
          <w:color w:val="auto"/>
          <w:u w:val="none"/>
          <w:lang w:val="en-US"/>
        </w:rPr>
        <w:t>journals.htm?articleid</w:t>
      </w:r>
      <w:proofErr w:type="spellEnd"/>
      <w:r w:rsidRPr="00206808">
        <w:rPr>
          <w:rStyle w:val="Hyperlink"/>
          <w:rFonts w:ascii="Times New Roman" w:hAnsi="Times New Roman" w:cs="Times New Roman"/>
          <w:color w:val="auto"/>
          <w:u w:val="none"/>
          <w:lang w:val="en-US"/>
        </w:rPr>
        <w:t>=1602320&amp;show=abstract.</w:t>
      </w:r>
    </w:p>
    <w:p w14:paraId="7086CBF8" w14:textId="77777777" w:rsidR="003545C8" w:rsidRPr="00206808" w:rsidRDefault="003545C8" w:rsidP="00F97BC4">
      <w:pPr>
        <w:rPr>
          <w:rFonts w:ascii="Times New Roman" w:hAnsi="Times New Roman" w:cs="Times New Roman"/>
          <w:lang w:val="en-US"/>
        </w:rPr>
      </w:pPr>
    </w:p>
    <w:p w14:paraId="7E4BCFE4" w14:textId="77777777" w:rsidR="00F97BC4" w:rsidRPr="00FC1395" w:rsidRDefault="009F4F1C" w:rsidP="009F4F1C">
      <w:pPr>
        <w:ind w:left="720" w:hanging="720"/>
        <w:rPr>
          <w:rStyle w:val="Hyperlink"/>
          <w:rFonts w:ascii="Times New Roman" w:hAnsi="Times New Roman" w:cs="Times New Roman"/>
          <w:lang w:val="en-US"/>
        </w:rPr>
      </w:pPr>
      <w:r w:rsidRPr="00206808">
        <w:rPr>
          <w:rFonts w:ascii="Times New Roman" w:hAnsi="Times New Roman" w:cs="Times New Roman"/>
          <w:lang w:val="en-US"/>
        </w:rPr>
        <w:t>El-</w:t>
      </w:r>
      <w:proofErr w:type="spellStart"/>
      <w:r w:rsidRPr="00206808">
        <w:rPr>
          <w:rFonts w:ascii="Times New Roman" w:hAnsi="Times New Roman" w:cs="Times New Roman"/>
          <w:lang w:val="en-US"/>
        </w:rPr>
        <w:t>Shenawi</w:t>
      </w:r>
      <w:proofErr w:type="spellEnd"/>
      <w:r w:rsidRPr="00206808">
        <w:rPr>
          <w:rFonts w:ascii="Times New Roman" w:hAnsi="Times New Roman" w:cs="Times New Roman"/>
          <w:lang w:val="en-US"/>
        </w:rPr>
        <w:t xml:space="preserve">, </w:t>
      </w:r>
      <w:r w:rsidRPr="00FC1395">
        <w:rPr>
          <w:rFonts w:ascii="Times New Roman" w:hAnsi="Times New Roman" w:cs="Times New Roman"/>
          <w:lang w:val="en-US"/>
        </w:rPr>
        <w:t>Eman. “</w:t>
      </w:r>
      <w:r w:rsidR="00F97BC4" w:rsidRPr="00FC1395">
        <w:rPr>
          <w:rFonts w:ascii="Times New Roman" w:hAnsi="Times New Roman" w:cs="Times New Roman"/>
          <w:lang w:val="en-US"/>
        </w:rPr>
        <w:t>Islamic finance is unclear to many; perception continues that it’s still linked to terrorism</w:t>
      </w:r>
      <w:r w:rsidRPr="00FC1395">
        <w:rPr>
          <w:rFonts w:ascii="Times New Roman" w:hAnsi="Times New Roman" w:cs="Times New Roman"/>
          <w:lang w:val="en-US"/>
        </w:rPr>
        <w:t xml:space="preserve">.” </w:t>
      </w:r>
      <w:r w:rsidRPr="00FC1395">
        <w:rPr>
          <w:rFonts w:ascii="Times New Roman" w:hAnsi="Times New Roman" w:cs="Times New Roman"/>
          <w:i/>
          <w:lang w:val="en-US"/>
        </w:rPr>
        <w:t>Al-Arabiya</w:t>
      </w:r>
      <w:r w:rsidR="00554A18" w:rsidRPr="00FC1395">
        <w:rPr>
          <w:rFonts w:ascii="Times New Roman" w:hAnsi="Times New Roman" w:cs="Times New Roman"/>
          <w:lang w:val="en-US"/>
        </w:rPr>
        <w:t xml:space="preserve">. </w:t>
      </w:r>
      <w:r w:rsidR="0036252E" w:rsidRPr="00FC1395">
        <w:rPr>
          <w:rFonts w:ascii="Times New Roman" w:hAnsi="Times New Roman" w:cs="Times New Roman"/>
          <w:lang w:val="en-US"/>
        </w:rPr>
        <w:t xml:space="preserve">Accessed </w:t>
      </w:r>
      <w:r w:rsidR="00554A18" w:rsidRPr="00FC1395">
        <w:rPr>
          <w:rFonts w:ascii="Times New Roman" w:hAnsi="Times New Roman" w:cs="Times New Roman"/>
          <w:lang w:val="en-US"/>
        </w:rPr>
        <w:t>June 18, 2012</w:t>
      </w:r>
      <w:r w:rsidRPr="00FC1395">
        <w:rPr>
          <w:rFonts w:ascii="Times New Roman" w:hAnsi="Times New Roman" w:cs="Times New Roman"/>
          <w:lang w:val="en-US"/>
        </w:rPr>
        <w:t>.</w:t>
      </w:r>
      <w:r w:rsidRPr="00FC1395">
        <w:rPr>
          <w:rFonts w:ascii="Times New Roman" w:hAnsi="Times New Roman" w:cs="Times New Roman"/>
          <w:i/>
          <w:lang w:val="en-US"/>
        </w:rPr>
        <w:t xml:space="preserve"> </w:t>
      </w:r>
      <w:r w:rsidRPr="00FC1395">
        <w:rPr>
          <w:rStyle w:val="Hyperlink"/>
          <w:rFonts w:ascii="Times New Roman" w:hAnsi="Times New Roman" w:cs="Times New Roman"/>
          <w:color w:val="auto"/>
          <w:u w:val="none"/>
          <w:lang w:val="en-US"/>
        </w:rPr>
        <w:t>http://</w:t>
      </w:r>
      <w:r w:rsidR="00DA47B2" w:rsidRPr="00FC1395">
        <w:rPr>
          <w:rStyle w:val="Hyperlink"/>
          <w:rFonts w:ascii="Times New Roman" w:hAnsi="Times New Roman" w:cs="Times New Roman"/>
          <w:color w:val="auto"/>
          <w:u w:val="none"/>
          <w:lang w:val="en-US"/>
        </w:rPr>
        <w:t xml:space="preserve">e </w:t>
      </w:r>
      <w:r w:rsidRPr="00FC1395">
        <w:rPr>
          <w:rStyle w:val="Hyperlink"/>
          <w:rFonts w:ascii="Times New Roman" w:hAnsi="Times New Roman" w:cs="Times New Roman"/>
          <w:color w:val="auto"/>
          <w:u w:val="none"/>
          <w:lang w:val="en-US"/>
        </w:rPr>
        <w:t>nglish.alarabiya.net/articles/2011/07/04/155960.html.</w:t>
      </w:r>
      <w:r w:rsidRPr="00FC1395">
        <w:rPr>
          <w:rStyle w:val="Hyperlink"/>
          <w:rFonts w:ascii="Times New Roman" w:hAnsi="Times New Roman" w:cs="Times New Roman"/>
          <w:lang w:val="en-US"/>
        </w:rPr>
        <w:t xml:space="preserve"> </w:t>
      </w:r>
    </w:p>
    <w:p w14:paraId="3D736620" w14:textId="77777777" w:rsidR="00F97BC4" w:rsidRPr="00FC1395" w:rsidRDefault="00F97BC4" w:rsidP="00F97BC4">
      <w:pPr>
        <w:rPr>
          <w:rFonts w:ascii="Times New Roman" w:hAnsi="Times New Roman" w:cs="Times New Roman"/>
          <w:lang w:val="en-US"/>
        </w:rPr>
      </w:pPr>
    </w:p>
    <w:p w14:paraId="0F219CB0" w14:textId="77777777" w:rsidR="00FC1395" w:rsidRPr="00FC1395" w:rsidRDefault="00FC1395" w:rsidP="00FC1395">
      <w:pPr>
        <w:ind w:left="720" w:hanging="720"/>
        <w:rPr>
          <w:rFonts w:ascii="Times New Roman" w:hAnsi="Times New Roman" w:cs="Times New Roman"/>
          <w:lang w:val="en-US"/>
        </w:rPr>
      </w:pPr>
      <w:r>
        <w:rPr>
          <w:rFonts w:ascii="Times New Roman" w:eastAsia="Times New Roman" w:hAnsi="Times New Roman" w:cs="Times New Roman"/>
          <w:color w:val="000000"/>
          <w:shd w:val="clear" w:color="auto" w:fill="FFFFFF"/>
          <w:lang w:val="en-US"/>
        </w:rPr>
        <w:t xml:space="preserve">Gait, </w:t>
      </w:r>
      <w:proofErr w:type="spellStart"/>
      <w:r w:rsidRPr="00FC1395">
        <w:rPr>
          <w:rFonts w:ascii="Times New Roman" w:eastAsia="Times New Roman" w:hAnsi="Times New Roman" w:cs="Times New Roman"/>
          <w:color w:val="000000"/>
          <w:shd w:val="clear" w:color="auto" w:fill="FFFFFF"/>
          <w:lang w:val="en-US"/>
        </w:rPr>
        <w:t>Alsadek</w:t>
      </w:r>
      <w:proofErr w:type="spellEnd"/>
      <w:r w:rsidRPr="00FC1395">
        <w:rPr>
          <w:rFonts w:ascii="Times New Roman" w:eastAsia="Times New Roman" w:hAnsi="Times New Roman" w:cs="Times New Roman"/>
          <w:color w:val="000000"/>
          <w:shd w:val="clear" w:color="auto" w:fill="FFFFFF"/>
          <w:lang w:val="en-US"/>
        </w:rPr>
        <w:t xml:space="preserve"> and </w:t>
      </w:r>
      <w:r>
        <w:rPr>
          <w:rFonts w:ascii="Times New Roman" w:eastAsia="Times New Roman" w:hAnsi="Times New Roman" w:cs="Times New Roman"/>
          <w:color w:val="000000"/>
          <w:shd w:val="clear" w:color="auto" w:fill="FFFFFF"/>
          <w:lang w:val="en-US"/>
        </w:rPr>
        <w:t>Andrew Worthington.</w:t>
      </w:r>
      <w:r w:rsidRPr="00FC1395">
        <w:rPr>
          <w:rFonts w:ascii="Times New Roman" w:eastAsia="Times New Roman" w:hAnsi="Times New Roman" w:cs="Times New Roman"/>
          <w:color w:val="000000"/>
          <w:shd w:val="clear" w:color="auto" w:fill="FFFFFF"/>
          <w:lang w:val="en-US"/>
        </w:rPr>
        <w:t xml:space="preserve"> "An Empirical Survey of Individual Consumer, Business Firm and Financial Institution Attitudes towards Islamic Methods of Finance</w:t>
      </w:r>
      <w:r>
        <w:rPr>
          <w:rFonts w:ascii="Times New Roman" w:eastAsia="Times New Roman" w:hAnsi="Times New Roman" w:cs="Times New Roman"/>
          <w:color w:val="000000"/>
          <w:shd w:val="clear" w:color="auto" w:fill="FFFFFF"/>
          <w:lang w:val="en-US"/>
        </w:rPr>
        <w:t>.</w:t>
      </w:r>
      <w:r w:rsidRPr="00FC1395">
        <w:rPr>
          <w:rFonts w:ascii="Times New Roman" w:eastAsia="Times New Roman" w:hAnsi="Times New Roman" w:cs="Times New Roman"/>
          <w:color w:val="000000"/>
          <w:shd w:val="clear" w:color="auto" w:fill="FFFFFF"/>
          <w:lang w:val="en-US"/>
        </w:rPr>
        <w:t xml:space="preserve">" </w:t>
      </w:r>
      <w:r w:rsidRPr="00FC1395">
        <w:rPr>
          <w:rFonts w:ascii="Times New Roman" w:eastAsia="Times New Roman" w:hAnsi="Times New Roman" w:cs="Times New Roman"/>
          <w:i/>
          <w:color w:val="000000"/>
          <w:shd w:val="clear" w:color="auto" w:fill="FFFFFF"/>
          <w:lang w:val="en-US"/>
        </w:rPr>
        <w:t>International Journal of Social Economics</w:t>
      </w:r>
      <w:r w:rsidRPr="00FC1395">
        <w:rPr>
          <w:rFonts w:ascii="Times New Roman" w:eastAsia="Times New Roman" w:hAnsi="Times New Roman" w:cs="Times New Roman"/>
          <w:color w:val="000000"/>
          <w:shd w:val="clear" w:color="auto" w:fill="FFFFFF"/>
          <w:lang w:val="en-US"/>
        </w:rPr>
        <w:t>, 35(11), 2008.</w:t>
      </w:r>
    </w:p>
    <w:p w14:paraId="1784D538" w14:textId="77777777" w:rsidR="00FC1395" w:rsidRPr="00FC1395" w:rsidRDefault="00FC1395" w:rsidP="00F97BC4">
      <w:pPr>
        <w:rPr>
          <w:rFonts w:ascii="Times New Roman" w:hAnsi="Times New Roman" w:cs="Times New Roman"/>
          <w:lang w:val="en-US"/>
        </w:rPr>
      </w:pPr>
    </w:p>
    <w:p w14:paraId="5DF4918B" w14:textId="77777777" w:rsidR="00554A18" w:rsidRPr="004279A6" w:rsidRDefault="00554A18" w:rsidP="00554A18">
      <w:pPr>
        <w:ind w:left="720" w:hanging="720"/>
        <w:rPr>
          <w:rFonts w:ascii="Times New Roman" w:hAnsi="Times New Roman" w:cs="Times New Roman"/>
          <w:lang w:val="en-US"/>
        </w:rPr>
      </w:pPr>
      <w:r w:rsidRPr="00FC1395">
        <w:rPr>
          <w:rFonts w:ascii="Times New Roman" w:hAnsi="Times New Roman" w:cs="Times New Roman"/>
          <w:lang w:val="en-US"/>
        </w:rPr>
        <w:t>Hanif, Muhammad and Abdullah Muhammad Iqbal. “Inside-Out: Perception of Key Finance Professionals</w:t>
      </w:r>
      <w:r w:rsidRPr="004279A6">
        <w:rPr>
          <w:rFonts w:ascii="Times New Roman" w:hAnsi="Times New Roman" w:cs="Times New Roman"/>
          <w:lang w:val="en-US"/>
        </w:rPr>
        <w:t xml:space="preserve"> about Theory and Practice of Islamic Banking.” February 7, 2011. Accessed June 18, 2012. </w:t>
      </w:r>
      <w:r w:rsidR="00DA47B2" w:rsidRPr="004279A6">
        <w:rPr>
          <w:rFonts w:ascii="Times New Roman" w:hAnsi="Times New Roman" w:cs="Times New Roman"/>
        </w:rPr>
        <w:t xml:space="preserve">http://papers.ssrn.com/sol3/p </w:t>
      </w:r>
      <w:proofErr w:type="spellStart"/>
      <w:r w:rsidRPr="004279A6">
        <w:rPr>
          <w:rFonts w:ascii="Times New Roman" w:hAnsi="Times New Roman" w:cs="Times New Roman"/>
        </w:rPr>
        <w:t>apers.cfm?abstract_id</w:t>
      </w:r>
      <w:proofErr w:type="spellEnd"/>
      <w:r w:rsidRPr="004279A6">
        <w:rPr>
          <w:rFonts w:ascii="Times New Roman" w:hAnsi="Times New Roman" w:cs="Times New Roman"/>
        </w:rPr>
        <w:t>=1756677</w:t>
      </w:r>
      <w:r w:rsidRPr="004279A6">
        <w:rPr>
          <w:rFonts w:ascii="Times New Roman" w:hAnsi="Times New Roman" w:cs="Times New Roman"/>
          <w:lang w:val="en-US"/>
        </w:rPr>
        <w:t>.</w:t>
      </w:r>
    </w:p>
    <w:p w14:paraId="0A807749" w14:textId="77777777" w:rsidR="00286A48" w:rsidRDefault="00286A48" w:rsidP="00286A48">
      <w:pPr>
        <w:ind w:left="720" w:hanging="720"/>
        <w:rPr>
          <w:rFonts w:ascii="Times New Roman" w:hAnsi="Times New Roman" w:cs="Times New Roman"/>
          <w:lang w:val="en-US"/>
        </w:rPr>
      </w:pPr>
    </w:p>
    <w:p w14:paraId="7D6CF3AC" w14:textId="77777777" w:rsidR="001421C2" w:rsidRDefault="001421C2" w:rsidP="001421C2">
      <w:pPr>
        <w:ind w:left="720" w:hanging="720"/>
        <w:rPr>
          <w:rFonts w:ascii="Times New Roman" w:hAnsi="Times New Roman" w:cs="Times New Roman"/>
          <w:lang w:val="en-US"/>
        </w:rPr>
      </w:pPr>
      <w:r w:rsidRPr="00384A68">
        <w:rPr>
          <w:rFonts w:ascii="Times New Roman" w:hAnsi="Times New Roman" w:cs="Times New Roman"/>
        </w:rPr>
        <w:t xml:space="preserve">Hassan, Md. </w:t>
      </w:r>
      <w:proofErr w:type="spellStart"/>
      <w:r w:rsidRPr="00384A68">
        <w:rPr>
          <w:rFonts w:ascii="Times New Roman" w:hAnsi="Times New Roman" w:cs="Times New Roman"/>
        </w:rPr>
        <w:t>Hashibul</w:t>
      </w:r>
      <w:proofErr w:type="spellEnd"/>
      <w:r w:rsidRPr="00384A68">
        <w:rPr>
          <w:rFonts w:ascii="Times New Roman" w:hAnsi="Times New Roman" w:cs="Times New Roman"/>
        </w:rPr>
        <w:t xml:space="preserve"> and Kabir, Farhad, Customers’ Attitudes Toward Islamic Banking: In the Case of Bangladesh (January 31, 2011). Available at SSRN: http://ssrn.com/abstract=1753526 or http://dx.doi.org/10.2139/ssrn.1753526</w:t>
      </w:r>
      <w:r>
        <w:rPr>
          <w:rFonts w:ascii="Times New Roman" w:hAnsi="Times New Roman" w:cs="Times New Roman"/>
          <w:lang w:val="en-US"/>
        </w:rPr>
        <w:t>.</w:t>
      </w:r>
    </w:p>
    <w:p w14:paraId="57CD0A9D" w14:textId="77777777" w:rsidR="001421C2" w:rsidRPr="004279A6" w:rsidRDefault="001421C2" w:rsidP="00286A48">
      <w:pPr>
        <w:ind w:left="720" w:hanging="720"/>
        <w:rPr>
          <w:rFonts w:ascii="Times New Roman" w:hAnsi="Times New Roman" w:cs="Times New Roman"/>
          <w:lang w:val="en-US"/>
        </w:rPr>
      </w:pPr>
    </w:p>
    <w:p w14:paraId="701D100F" w14:textId="77777777" w:rsidR="00FC1395" w:rsidRPr="00FC1395" w:rsidRDefault="004279A6" w:rsidP="00FC1395">
      <w:pPr>
        <w:ind w:left="720" w:hanging="720"/>
        <w:rPr>
          <w:rFonts w:ascii="Times New Roman" w:eastAsia="Times New Roman" w:hAnsi="Times New Roman" w:cs="Times New Roman"/>
          <w:lang w:val="en-US"/>
        </w:rPr>
      </w:pPr>
      <w:r w:rsidRPr="004279A6">
        <w:rPr>
          <w:rFonts w:ascii="Times New Roman" w:eastAsia="Times New Roman" w:hAnsi="Times New Roman" w:cs="Times New Roman"/>
          <w:color w:val="000000"/>
          <w:shd w:val="clear" w:color="auto" w:fill="FFFFFF"/>
          <w:lang w:val="en-US"/>
        </w:rPr>
        <w:t xml:space="preserve">Hossain, Mohammed and Shirley Leo. </w:t>
      </w:r>
      <w:r>
        <w:rPr>
          <w:rFonts w:ascii="Times New Roman" w:eastAsia="Times New Roman" w:hAnsi="Times New Roman" w:cs="Times New Roman"/>
          <w:color w:val="000000"/>
          <w:shd w:val="clear" w:color="auto" w:fill="FFFFFF"/>
          <w:lang w:val="en-US"/>
        </w:rPr>
        <w:t>"Customer Perception on Service Quality in Retail Banking in Middle East: The C</w:t>
      </w:r>
      <w:r w:rsidRPr="004279A6">
        <w:rPr>
          <w:rFonts w:ascii="Times New Roman" w:eastAsia="Times New Roman" w:hAnsi="Times New Roman" w:cs="Times New Roman"/>
          <w:color w:val="000000"/>
          <w:shd w:val="clear" w:color="auto" w:fill="FFFFFF"/>
          <w:lang w:val="en-US"/>
        </w:rPr>
        <w:t>ase of Qatar</w:t>
      </w:r>
      <w:r>
        <w:rPr>
          <w:rFonts w:ascii="Times New Roman" w:eastAsia="Times New Roman" w:hAnsi="Times New Roman" w:cs="Times New Roman"/>
          <w:color w:val="000000"/>
          <w:shd w:val="clear" w:color="auto" w:fill="FFFFFF"/>
          <w:lang w:val="en-US"/>
        </w:rPr>
        <w:t>."</w:t>
      </w:r>
      <w:r w:rsidRPr="004279A6">
        <w:rPr>
          <w:rFonts w:ascii="Times New Roman" w:eastAsia="Times New Roman" w:hAnsi="Times New Roman" w:cs="Times New Roman"/>
          <w:color w:val="000000"/>
          <w:shd w:val="clear" w:color="auto" w:fill="FFFFFF"/>
          <w:lang w:val="en-US"/>
        </w:rPr>
        <w:t xml:space="preserve"> </w:t>
      </w:r>
      <w:r w:rsidRPr="004279A6">
        <w:rPr>
          <w:rFonts w:ascii="Times New Roman" w:eastAsia="Times New Roman" w:hAnsi="Times New Roman" w:cs="Times New Roman"/>
          <w:i/>
          <w:color w:val="000000"/>
          <w:shd w:val="clear" w:color="auto" w:fill="FFFFFF"/>
          <w:lang w:val="en-US"/>
        </w:rPr>
        <w:t>International Journal of Islamic and Middle Eastern Finance and Management</w:t>
      </w:r>
      <w:r w:rsidRPr="004279A6">
        <w:rPr>
          <w:rFonts w:ascii="Times New Roman" w:eastAsia="Times New Roman" w:hAnsi="Times New Roman" w:cs="Times New Roman"/>
          <w:color w:val="000000"/>
          <w:shd w:val="clear" w:color="auto" w:fill="FFFFFF"/>
          <w:lang w:val="en-US"/>
        </w:rPr>
        <w:t xml:space="preserve"> 2(4), 2009. </w:t>
      </w:r>
    </w:p>
    <w:p w14:paraId="25FE064A" w14:textId="77777777" w:rsidR="00FC1395" w:rsidRPr="004279A6" w:rsidRDefault="00FC1395" w:rsidP="00286A48">
      <w:pPr>
        <w:ind w:left="720" w:hanging="720"/>
        <w:rPr>
          <w:rFonts w:ascii="Times New Roman" w:hAnsi="Times New Roman" w:cs="Times New Roman"/>
          <w:lang w:val="en-US"/>
        </w:rPr>
      </w:pPr>
    </w:p>
    <w:p w14:paraId="1D43FBA8" w14:textId="77777777" w:rsidR="00554A18" w:rsidRPr="00206808" w:rsidRDefault="00286A48" w:rsidP="00286A48">
      <w:pPr>
        <w:ind w:left="720" w:hanging="720"/>
        <w:rPr>
          <w:rFonts w:ascii="Times New Roman" w:hAnsi="Times New Roman" w:cs="Times New Roman"/>
          <w:lang w:val="en-US"/>
        </w:rPr>
      </w:pPr>
      <w:r w:rsidRPr="004279A6">
        <w:rPr>
          <w:rFonts w:ascii="Times New Roman" w:hAnsi="Times New Roman" w:cs="Times New Roman"/>
          <w:lang w:val="en-US"/>
        </w:rPr>
        <w:t xml:space="preserve">Kasim, Nawal </w:t>
      </w:r>
      <w:proofErr w:type="spellStart"/>
      <w:r w:rsidRPr="004279A6">
        <w:rPr>
          <w:rFonts w:ascii="Times New Roman" w:hAnsi="Times New Roman" w:cs="Times New Roman"/>
          <w:lang w:val="en-US"/>
        </w:rPr>
        <w:t>Bbinti</w:t>
      </w:r>
      <w:proofErr w:type="spellEnd"/>
      <w:r w:rsidRPr="004279A6">
        <w:rPr>
          <w:rFonts w:ascii="Times New Roman" w:hAnsi="Times New Roman" w:cs="Times New Roman"/>
          <w:lang w:val="en-US"/>
        </w:rPr>
        <w:t xml:space="preserve">, Shahul Hameed Mohamad Ibrahim, and Maliah Sulaiman. “Shariah Auditing in Islamic Financial Institutions: Exploring the Gap Between the “Desired” and the ‘Actual.’” </w:t>
      </w:r>
      <w:r w:rsidRPr="004279A6">
        <w:rPr>
          <w:rFonts w:ascii="Times New Roman" w:hAnsi="Times New Roman" w:cs="Times New Roman"/>
          <w:i/>
          <w:lang w:val="en-US"/>
        </w:rPr>
        <w:t>Global Economy and Finance Journal</w:t>
      </w:r>
      <w:r w:rsidRPr="004279A6">
        <w:rPr>
          <w:rFonts w:ascii="Times New Roman" w:hAnsi="Times New Roman" w:cs="Times New Roman"/>
          <w:lang w:val="en-US"/>
        </w:rPr>
        <w:t xml:space="preserve"> 2(2), September 2009. Accessed June</w:t>
      </w:r>
      <w:r w:rsidRPr="00206808">
        <w:rPr>
          <w:rFonts w:ascii="Times New Roman" w:hAnsi="Times New Roman" w:cs="Times New Roman"/>
          <w:lang w:val="en-US"/>
        </w:rPr>
        <w:t xml:space="preserve"> 18, 2012. </w:t>
      </w:r>
      <w:r w:rsidR="00DA47B2" w:rsidRPr="00206808">
        <w:rPr>
          <w:rFonts w:ascii="Times New Roman" w:hAnsi="Times New Roman" w:cs="Times New Roman"/>
          <w:lang w:val="en-US"/>
        </w:rPr>
        <w:t xml:space="preserve">http://wbiaus.org </w:t>
      </w:r>
      <w:r w:rsidRPr="00206808">
        <w:rPr>
          <w:rFonts w:ascii="Times New Roman" w:hAnsi="Times New Roman" w:cs="Times New Roman"/>
          <w:lang w:val="en-US"/>
        </w:rPr>
        <w:t xml:space="preserve">/7.Nawal.pdf. </w:t>
      </w:r>
    </w:p>
    <w:p w14:paraId="541A2D67" w14:textId="77777777" w:rsidR="00286A48" w:rsidRPr="00206808" w:rsidRDefault="00286A48" w:rsidP="00F97BC4">
      <w:pPr>
        <w:rPr>
          <w:rFonts w:ascii="Times New Roman" w:hAnsi="Times New Roman" w:cs="Times New Roman"/>
          <w:lang w:val="en-US"/>
        </w:rPr>
      </w:pPr>
    </w:p>
    <w:p w14:paraId="0B4CAC4D" w14:textId="77777777" w:rsidR="002D5928" w:rsidRPr="003E5358" w:rsidRDefault="002D5928" w:rsidP="002D5928">
      <w:pPr>
        <w:ind w:left="720" w:hanging="720"/>
        <w:rPr>
          <w:rStyle w:val="Hyperlink"/>
          <w:rFonts w:ascii="Times New Roman" w:hAnsi="Times New Roman" w:cs="Times New Roman"/>
          <w:color w:val="auto"/>
          <w:u w:val="none"/>
          <w:lang w:val="en-US"/>
        </w:rPr>
      </w:pPr>
      <w:r w:rsidRPr="00206808">
        <w:rPr>
          <w:rFonts w:ascii="Times New Roman" w:hAnsi="Times New Roman" w:cs="Times New Roman"/>
          <w:lang w:val="en-US"/>
        </w:rPr>
        <w:t xml:space="preserve">Loo, Mark. “Attitudes and Perceptions towards Islamic Banking among Muslims and Non-Muslims in Malaysia: </w:t>
      </w:r>
      <w:r w:rsidRPr="003E5358">
        <w:rPr>
          <w:rFonts w:ascii="Times New Roman" w:hAnsi="Times New Roman" w:cs="Times New Roman"/>
          <w:lang w:val="en-US"/>
        </w:rPr>
        <w:t xml:space="preserve">Implications for Marketing to Baby Boomers and X-Generation.” </w:t>
      </w:r>
      <w:r w:rsidRPr="003E5358">
        <w:rPr>
          <w:rFonts w:ascii="Times New Roman" w:hAnsi="Times New Roman" w:cs="Times New Roman"/>
          <w:i/>
          <w:lang w:val="en-US"/>
        </w:rPr>
        <w:t>International Journal of Arts and Sciences</w:t>
      </w:r>
      <w:r w:rsidRPr="003E5358">
        <w:rPr>
          <w:rFonts w:ascii="Times New Roman" w:hAnsi="Times New Roman" w:cs="Times New Roman"/>
          <w:lang w:val="en-US"/>
        </w:rPr>
        <w:t xml:space="preserve"> 3(13). Accessed June 18, 2012. </w:t>
      </w:r>
      <w:r w:rsidR="00DA47B2" w:rsidRPr="003E5358">
        <w:rPr>
          <w:rStyle w:val="Hyperlink"/>
          <w:rFonts w:ascii="Times New Roman" w:hAnsi="Times New Roman" w:cs="Times New Roman"/>
          <w:color w:val="auto"/>
          <w:u w:val="none"/>
          <w:lang w:val="en-US"/>
        </w:rPr>
        <w:t xml:space="preserve">http://openaccesslibrary.org/images/HA </w:t>
      </w:r>
      <w:r w:rsidRPr="003E5358">
        <w:rPr>
          <w:rStyle w:val="Hyperlink"/>
          <w:rFonts w:ascii="Times New Roman" w:hAnsi="Times New Roman" w:cs="Times New Roman"/>
          <w:color w:val="auto"/>
          <w:u w:val="none"/>
          <w:lang w:val="en-US"/>
        </w:rPr>
        <w:t>R316_Mark_Loo.pdf.</w:t>
      </w:r>
    </w:p>
    <w:p w14:paraId="177ABE52" w14:textId="77777777" w:rsidR="002D5928" w:rsidRPr="003E5358" w:rsidRDefault="002D5928" w:rsidP="00F97BC4">
      <w:pPr>
        <w:rPr>
          <w:rFonts w:ascii="Times New Roman" w:hAnsi="Times New Roman" w:cs="Times New Roman"/>
          <w:lang w:val="en-US"/>
        </w:rPr>
      </w:pPr>
    </w:p>
    <w:p w14:paraId="5AE41A0B" w14:textId="77777777" w:rsidR="003E5358" w:rsidRPr="003E5358" w:rsidRDefault="00A00B24" w:rsidP="003E5358">
      <w:pPr>
        <w:ind w:left="720" w:hanging="720"/>
        <w:rPr>
          <w:rFonts w:ascii="Times New Roman" w:hAnsi="Times New Roman" w:cs="Times New Roman"/>
          <w:lang w:val="en-US"/>
        </w:rPr>
      </w:pPr>
      <w:r w:rsidRPr="00A00B24">
        <w:rPr>
          <w:rFonts w:ascii="Times New Roman" w:hAnsi="Times New Roman" w:cs="Times New Roman"/>
        </w:rPr>
        <w:t xml:space="preserve">“Most </w:t>
      </w:r>
      <w:r w:rsidRPr="00A00B24">
        <w:rPr>
          <w:rFonts w:ascii="Times New Roman" w:hAnsi="Times New Roman" w:cs="Times New Roman"/>
          <w:i/>
        </w:rPr>
        <w:t>Sukuk</w:t>
      </w:r>
      <w:r w:rsidRPr="00A00B24">
        <w:rPr>
          <w:rFonts w:ascii="Times New Roman" w:hAnsi="Times New Roman" w:cs="Times New Roman"/>
        </w:rPr>
        <w:t xml:space="preserve"> ‘Not Islamic,” Body Claims</w:t>
      </w:r>
      <w:r w:rsidR="003E5358" w:rsidRPr="003E5358">
        <w:rPr>
          <w:rFonts w:ascii="Times New Roman" w:hAnsi="Times New Roman" w:cs="Times New Roman"/>
        </w:rPr>
        <w:t>.</w:t>
      </w:r>
      <w:r w:rsidRPr="00A00B24">
        <w:rPr>
          <w:rFonts w:ascii="Times New Roman" w:hAnsi="Times New Roman" w:cs="Times New Roman"/>
        </w:rPr>
        <w:t xml:space="preserve">” </w:t>
      </w:r>
      <w:r w:rsidRPr="00A00B24">
        <w:rPr>
          <w:rFonts w:ascii="Times New Roman" w:hAnsi="Times New Roman" w:cs="Times New Roman"/>
          <w:i/>
        </w:rPr>
        <w:t>Reuters</w:t>
      </w:r>
      <w:r w:rsidR="003E5358" w:rsidRPr="003E5358">
        <w:rPr>
          <w:rFonts w:ascii="Times New Roman" w:hAnsi="Times New Roman" w:cs="Times New Roman"/>
          <w:i/>
        </w:rPr>
        <w:t>.</w:t>
      </w:r>
      <w:r w:rsidR="003E5358" w:rsidRPr="00F910AA">
        <w:rPr>
          <w:rFonts w:ascii="Times New Roman" w:hAnsi="Times New Roman" w:cs="Times New Roman"/>
        </w:rPr>
        <w:t xml:space="preserve"> November 22, 2007.</w:t>
      </w:r>
      <w:r w:rsidRPr="00A00B24">
        <w:rPr>
          <w:rFonts w:ascii="Times New Roman" w:hAnsi="Times New Roman" w:cs="Times New Roman"/>
        </w:rPr>
        <w:t xml:space="preserve"> http://www.arabianbusiness.com/most-sukuk-not-islamic-body-claims-197156.html.</w:t>
      </w:r>
    </w:p>
    <w:p w14:paraId="7BC7F20E" w14:textId="77777777" w:rsidR="003E5358" w:rsidRPr="003E5358" w:rsidRDefault="003E5358" w:rsidP="00F97BC4">
      <w:pPr>
        <w:rPr>
          <w:rFonts w:ascii="Times New Roman" w:hAnsi="Times New Roman" w:cs="Times New Roman"/>
          <w:lang w:val="en-US"/>
        </w:rPr>
      </w:pPr>
    </w:p>
    <w:p w14:paraId="409E1007" w14:textId="77777777" w:rsidR="00F97BC4" w:rsidRPr="00206808" w:rsidRDefault="009F4F1C" w:rsidP="00554A18">
      <w:pPr>
        <w:ind w:left="720" w:hanging="720"/>
        <w:rPr>
          <w:rFonts w:ascii="Times New Roman" w:hAnsi="Times New Roman" w:cs="Times New Roman"/>
          <w:lang w:val="en-US"/>
        </w:rPr>
      </w:pPr>
      <w:r w:rsidRPr="00206808">
        <w:rPr>
          <w:rFonts w:ascii="Times New Roman" w:hAnsi="Times New Roman" w:cs="Times New Roman"/>
          <w:lang w:val="en-US"/>
        </w:rPr>
        <w:t>Nienhaus, Volker. “</w:t>
      </w:r>
      <w:r w:rsidR="00F97BC4" w:rsidRPr="00206808">
        <w:rPr>
          <w:rFonts w:ascii="Times New Roman" w:hAnsi="Times New Roman" w:cs="Times New Roman"/>
          <w:lang w:val="en-US"/>
        </w:rPr>
        <w:t>Capacity Building in the Financial Sector: Strategies for Strengthening Financial Institutions</w:t>
      </w:r>
      <w:r w:rsidRPr="00206808">
        <w:rPr>
          <w:rFonts w:ascii="Times New Roman" w:hAnsi="Times New Roman" w:cs="Times New Roman"/>
          <w:lang w:val="en-US"/>
        </w:rPr>
        <w:t xml:space="preserve">.” </w:t>
      </w:r>
      <w:r w:rsidRPr="00206808">
        <w:rPr>
          <w:rFonts w:ascii="Times New Roman" w:hAnsi="Times New Roman" w:cs="Times New Roman"/>
          <w:i/>
          <w:lang w:val="en-US"/>
        </w:rPr>
        <w:t>Inaugural Islamic Financial Stability Forum, Islamic Financial Services Board</w:t>
      </w:r>
      <w:r w:rsidRPr="00206808">
        <w:rPr>
          <w:rFonts w:ascii="Times New Roman" w:hAnsi="Times New Roman" w:cs="Times New Roman"/>
          <w:lang w:val="en-US"/>
        </w:rPr>
        <w:t xml:space="preserve">. April 6, 2010. Accessed June 18, 2012. </w:t>
      </w:r>
      <w:r w:rsidR="00DA47B2" w:rsidRPr="00206808">
        <w:rPr>
          <w:rFonts w:ascii="Times New Roman" w:hAnsi="Times New Roman" w:cs="Times New Roman"/>
          <w:lang w:val="en-US"/>
        </w:rPr>
        <w:t xml:space="preserve">http://www.ifsb.org/docs/Inaugural%20IFSF%20-%20Capacity% </w:t>
      </w:r>
      <w:r w:rsidR="00F97BC4" w:rsidRPr="00206808">
        <w:rPr>
          <w:rFonts w:ascii="Times New Roman" w:hAnsi="Times New Roman" w:cs="Times New Roman"/>
          <w:lang w:val="en-US"/>
        </w:rPr>
        <w:t>20Building%20%28Prof%20Volker%29.pd</w:t>
      </w:r>
      <w:r w:rsidRPr="00206808">
        <w:rPr>
          <w:rFonts w:ascii="Times New Roman" w:hAnsi="Times New Roman" w:cs="Times New Roman"/>
          <w:lang w:val="en-US"/>
        </w:rPr>
        <w:t>f.</w:t>
      </w:r>
    </w:p>
    <w:p w14:paraId="0AD9A9A6" w14:textId="77777777" w:rsidR="002D5928" w:rsidRPr="00206808" w:rsidRDefault="002D5928" w:rsidP="002D5928">
      <w:pPr>
        <w:ind w:left="720" w:hanging="720"/>
        <w:rPr>
          <w:rFonts w:ascii="Times New Roman" w:hAnsi="Times New Roman" w:cs="Times New Roman"/>
          <w:lang w:val="en-US"/>
        </w:rPr>
      </w:pPr>
    </w:p>
    <w:p w14:paraId="5B4DF542" w14:textId="77777777" w:rsidR="002D5928" w:rsidRPr="00206808" w:rsidRDefault="002D5928" w:rsidP="002D5928">
      <w:pPr>
        <w:ind w:left="720" w:hanging="720"/>
        <w:rPr>
          <w:rStyle w:val="Hyperlink"/>
          <w:rFonts w:ascii="Times New Roman" w:hAnsi="Times New Roman" w:cs="Times New Roman"/>
          <w:color w:val="auto"/>
          <w:u w:val="none"/>
          <w:lang w:val="en-US"/>
        </w:rPr>
      </w:pPr>
      <w:r w:rsidRPr="00206808">
        <w:rPr>
          <w:rFonts w:ascii="Times New Roman" w:hAnsi="Times New Roman" w:cs="Times New Roman"/>
          <w:lang w:val="en-US"/>
        </w:rPr>
        <w:t xml:space="preserve">Okai, Hirofumi and </w:t>
      </w:r>
      <w:proofErr w:type="spellStart"/>
      <w:r w:rsidRPr="00206808">
        <w:rPr>
          <w:rFonts w:ascii="Times New Roman" w:hAnsi="Times New Roman" w:cs="Times New Roman"/>
          <w:lang w:val="en-US"/>
        </w:rPr>
        <w:t>Kiju</w:t>
      </w:r>
      <w:proofErr w:type="spellEnd"/>
      <w:r w:rsidRPr="00206808">
        <w:rPr>
          <w:rFonts w:ascii="Times New Roman" w:hAnsi="Times New Roman" w:cs="Times New Roman"/>
          <w:lang w:val="en-US"/>
        </w:rPr>
        <w:t xml:space="preserve"> Ishikawa. “Determinants of Local Residents’ Perceptions and Attitude toward Islam and Muslims --A Case Study in Gifu City, Japan.”</w:t>
      </w:r>
      <w:r w:rsidRPr="00206808">
        <w:rPr>
          <w:rFonts w:ascii="Times New Roman" w:hAnsi="Times New Roman" w:cs="Times New Roman"/>
          <w:i/>
          <w:lang w:val="en-US"/>
        </w:rPr>
        <w:t xml:space="preserve"> </w:t>
      </w:r>
      <w:r w:rsidRPr="00206808">
        <w:rPr>
          <w:rFonts w:ascii="Times New Roman" w:hAnsi="Times New Roman" w:cs="Times New Roman"/>
          <w:lang w:val="en-US"/>
        </w:rPr>
        <w:t xml:space="preserve">Paper presented at “Life Styles of Muslim Minorities in Asia: Survey Results in Comparative Perspective” at </w:t>
      </w:r>
      <w:proofErr w:type="spellStart"/>
      <w:r w:rsidRPr="00206808">
        <w:rPr>
          <w:rFonts w:ascii="Times New Roman" w:hAnsi="Times New Roman" w:cs="Times New Roman"/>
          <w:lang w:val="en-US"/>
        </w:rPr>
        <w:t>Waseda</w:t>
      </w:r>
      <w:proofErr w:type="spellEnd"/>
      <w:r w:rsidRPr="00206808">
        <w:rPr>
          <w:rFonts w:ascii="Times New Roman" w:hAnsi="Times New Roman" w:cs="Times New Roman"/>
          <w:lang w:val="en-US"/>
        </w:rPr>
        <w:t xml:space="preserve"> University, Tokyo, Japan. February 2012. </w:t>
      </w:r>
      <w:hyperlink r:id="rId9" w:history="1">
        <w:r w:rsidRPr="00206808">
          <w:rPr>
            <w:rStyle w:val="Hyperlink"/>
            <w:rFonts w:ascii="Times New Roman" w:hAnsi="Times New Roman" w:cs="Times New Roman"/>
            <w:color w:val="auto"/>
            <w:u w:val="none"/>
            <w:lang w:val="en-US"/>
          </w:rPr>
          <w:t>http://imemgs.com/document/gifusurvey_eng.pdf</w:t>
        </w:r>
      </w:hyperlink>
      <w:r w:rsidRPr="00206808">
        <w:rPr>
          <w:rStyle w:val="Hyperlink"/>
          <w:rFonts w:ascii="Times New Roman" w:hAnsi="Times New Roman" w:cs="Times New Roman"/>
          <w:color w:val="auto"/>
          <w:u w:val="none"/>
          <w:lang w:val="en-US"/>
        </w:rPr>
        <w:t>.</w:t>
      </w:r>
    </w:p>
    <w:p w14:paraId="58C6C868" w14:textId="77777777" w:rsidR="00F97BC4" w:rsidRPr="00206808" w:rsidRDefault="00F97BC4" w:rsidP="00F97BC4">
      <w:pPr>
        <w:pStyle w:val="Heading3"/>
        <w:spacing w:before="0" w:beforeAutospacing="0" w:after="0" w:afterAutospacing="0"/>
        <w:rPr>
          <w:sz w:val="24"/>
          <w:szCs w:val="24"/>
        </w:rPr>
      </w:pPr>
    </w:p>
    <w:p w14:paraId="5D03190B" w14:textId="77777777" w:rsidR="00206808" w:rsidRPr="00206808" w:rsidRDefault="00206808" w:rsidP="003545C8">
      <w:pPr>
        <w:ind w:left="720" w:hanging="720"/>
        <w:rPr>
          <w:rFonts w:ascii="Times New Roman" w:hAnsi="Times New Roman" w:cs="Times New Roman"/>
          <w:lang w:val="en-US"/>
        </w:rPr>
      </w:pPr>
      <w:r w:rsidRPr="00206808">
        <w:rPr>
          <w:rFonts w:ascii="Times New Roman" w:hAnsi="Times New Roman" w:cs="Times New Roman"/>
          <w:lang w:val="en-US"/>
        </w:rPr>
        <w:t xml:space="preserve">Rashid, Mamun, M. Kabir Hassan, and Abu Umar Faruq Ahmad. “Quality Perception of the Customers towards Domestic Islamic Banks in Bangladesh.” </w:t>
      </w:r>
      <w:r w:rsidRPr="00206808">
        <w:rPr>
          <w:rFonts w:ascii="Times New Roman" w:hAnsi="Times New Roman" w:cs="Times New Roman"/>
          <w:i/>
          <w:lang w:val="en-US"/>
        </w:rPr>
        <w:t>Journal of Islamic Economics, Banking, and Finance</w:t>
      </w:r>
      <w:r w:rsidRPr="00206808">
        <w:rPr>
          <w:rFonts w:ascii="Times New Roman" w:hAnsi="Times New Roman" w:cs="Times New Roman"/>
          <w:lang w:val="en-US"/>
        </w:rPr>
        <w:t xml:space="preserve"> 5(1), 2008.</w:t>
      </w:r>
    </w:p>
    <w:p w14:paraId="5AE49DFA" w14:textId="77777777" w:rsidR="00206808" w:rsidRPr="00206808" w:rsidRDefault="00206808" w:rsidP="003545C8">
      <w:pPr>
        <w:ind w:left="720" w:hanging="720"/>
        <w:rPr>
          <w:rFonts w:ascii="Times New Roman" w:hAnsi="Times New Roman" w:cs="Times New Roman"/>
          <w:lang w:val="en-US"/>
        </w:rPr>
      </w:pPr>
    </w:p>
    <w:p w14:paraId="0F8D57A4" w14:textId="77777777" w:rsidR="00F97BC4" w:rsidRPr="00C1366D" w:rsidRDefault="00F8713F" w:rsidP="003545C8">
      <w:pPr>
        <w:ind w:left="720" w:hanging="720"/>
        <w:rPr>
          <w:rFonts w:ascii="Times New Roman" w:hAnsi="Times New Roman" w:cs="Times New Roman"/>
          <w:lang w:val="en-US"/>
        </w:rPr>
      </w:pPr>
      <w:r w:rsidRPr="00206808">
        <w:rPr>
          <w:rFonts w:ascii="Times New Roman" w:hAnsi="Times New Roman" w:cs="Times New Roman"/>
          <w:lang w:val="en-US"/>
        </w:rPr>
        <w:t>Rustam, Sehrish, Saiqa Bibi, Khalid Zaman, Adeela Rustam, and Zahid-ul-Haq. “</w:t>
      </w:r>
      <w:r w:rsidR="00F97BC4" w:rsidRPr="00206808">
        <w:rPr>
          <w:rFonts w:ascii="Times New Roman" w:hAnsi="Times New Roman" w:cs="Times New Roman"/>
          <w:lang w:val="en-US"/>
        </w:rPr>
        <w:t>Perceptions of Corporate Customers Towards Islamic Banking Products and Services in Pakistan</w:t>
      </w:r>
      <w:r w:rsidR="00EE3E44" w:rsidRPr="00206808">
        <w:rPr>
          <w:rFonts w:ascii="Times New Roman" w:hAnsi="Times New Roman" w:cs="Times New Roman"/>
          <w:lang w:val="en-US"/>
        </w:rPr>
        <w:t>.</w:t>
      </w:r>
      <w:r w:rsidRPr="00206808">
        <w:rPr>
          <w:rFonts w:ascii="Times New Roman" w:hAnsi="Times New Roman" w:cs="Times New Roman"/>
          <w:lang w:val="en-US"/>
        </w:rPr>
        <w:t xml:space="preserve">” </w:t>
      </w:r>
      <w:r w:rsidRPr="00206808">
        <w:rPr>
          <w:rFonts w:ascii="Times New Roman" w:hAnsi="Times New Roman" w:cs="Times New Roman"/>
          <w:i/>
          <w:lang w:val="en-US"/>
        </w:rPr>
        <w:t>Romanian Economic Journal</w:t>
      </w:r>
      <w:r w:rsidRPr="00206808">
        <w:rPr>
          <w:rFonts w:ascii="Times New Roman" w:hAnsi="Times New Roman" w:cs="Times New Roman"/>
          <w:lang w:val="en-US"/>
        </w:rPr>
        <w:t xml:space="preserve"> XIV (41), September 2011. </w:t>
      </w:r>
      <w:r w:rsidR="00717D80" w:rsidRPr="00206808">
        <w:rPr>
          <w:rFonts w:ascii="Times New Roman" w:hAnsi="Times New Roman" w:cs="Times New Roman"/>
          <w:lang w:val="en-US"/>
        </w:rPr>
        <w:t xml:space="preserve">Accessed June 14, 2012. </w:t>
      </w:r>
      <w:r w:rsidR="00DA47B2" w:rsidRPr="00206808">
        <w:rPr>
          <w:rFonts w:ascii="Times New Roman" w:hAnsi="Times New Roman" w:cs="Times New Roman"/>
          <w:lang w:val="en-US"/>
        </w:rPr>
        <w:t xml:space="preserve">http://www.rejournal.eu/Porta </w:t>
      </w:r>
      <w:r w:rsidR="00F97BC4" w:rsidRPr="00C1366D">
        <w:rPr>
          <w:rFonts w:ascii="Times New Roman" w:hAnsi="Times New Roman" w:cs="Times New Roman"/>
          <w:lang w:val="en-US"/>
        </w:rPr>
        <w:t>ls/0/</w:t>
      </w:r>
      <w:proofErr w:type="spellStart"/>
      <w:r w:rsidR="00F97BC4" w:rsidRPr="00C1366D">
        <w:rPr>
          <w:rFonts w:ascii="Times New Roman" w:hAnsi="Times New Roman" w:cs="Times New Roman"/>
          <w:lang w:val="en-US"/>
        </w:rPr>
        <w:t>Arhiva</w:t>
      </w:r>
      <w:proofErr w:type="spellEnd"/>
      <w:r w:rsidR="00F97BC4" w:rsidRPr="00C1366D">
        <w:rPr>
          <w:rFonts w:ascii="Times New Roman" w:hAnsi="Times New Roman" w:cs="Times New Roman"/>
          <w:lang w:val="en-US"/>
        </w:rPr>
        <w:t>/JE%2041/JE_41%20Rustam%20et%20al.pd</w:t>
      </w:r>
      <w:r w:rsidR="00717D80" w:rsidRPr="00C1366D">
        <w:rPr>
          <w:rFonts w:ascii="Times New Roman" w:hAnsi="Times New Roman" w:cs="Times New Roman"/>
          <w:lang w:val="en-US"/>
        </w:rPr>
        <w:t>f.</w:t>
      </w:r>
      <w:r w:rsidR="00717D80" w:rsidRPr="00C1366D">
        <w:rPr>
          <w:rStyle w:val="Hyperlink"/>
          <w:rFonts w:ascii="Times New Roman" w:hAnsi="Times New Roman" w:cs="Times New Roman"/>
          <w:lang w:val="en-US"/>
        </w:rPr>
        <w:t xml:space="preserve"> </w:t>
      </w:r>
    </w:p>
    <w:p w14:paraId="3C67DD8F" w14:textId="77777777" w:rsidR="00801B22" w:rsidRDefault="00801B22">
      <w:pPr>
        <w:rPr>
          <w:rFonts w:ascii="Times New Roman" w:hAnsi="Times New Roman" w:cs="Times New Roman"/>
        </w:rPr>
      </w:pPr>
    </w:p>
    <w:p w14:paraId="77AB8C84" w14:textId="77777777" w:rsidR="00801B22" w:rsidRDefault="00E8235C">
      <w:pPr>
        <w:rPr>
          <w:rFonts w:ascii="Times New Roman" w:hAnsi="Times New Roman" w:cs="Times New Roman"/>
        </w:rPr>
      </w:pPr>
      <w:r w:rsidRPr="00384A68">
        <w:rPr>
          <w:rFonts w:ascii="Times New Roman" w:hAnsi="Times New Roman" w:cs="Times New Roman"/>
        </w:rPr>
        <w:t>Sheikh, Muhammad Azhar; Taseen, Usman; Haider, Syed Ameer; Naeem, Muhammad</w:t>
      </w:r>
      <w:r>
        <w:rPr>
          <w:rFonts w:ascii="Times New Roman" w:hAnsi="Times New Roman" w:cs="Times New Roman"/>
        </w:rPr>
        <w:t xml:space="preserve"> </w:t>
      </w:r>
    </w:p>
    <w:p w14:paraId="0B3A8E6E" w14:textId="77777777" w:rsidR="00801B22" w:rsidRDefault="00E8235C">
      <w:pPr>
        <w:ind w:firstLine="720"/>
        <w:rPr>
          <w:rFonts w:ascii="Times New Roman" w:hAnsi="Times New Roman" w:cs="Times New Roman"/>
        </w:rPr>
      </w:pPr>
      <w:r w:rsidRPr="00384A68">
        <w:rPr>
          <w:rFonts w:ascii="Times New Roman" w:hAnsi="Times New Roman" w:cs="Times New Roman"/>
        </w:rPr>
        <w:t>Islamic Vs Conventional Banks in Pakistan (A case study of Bahawalpur)</w:t>
      </w:r>
    </w:p>
    <w:p w14:paraId="6076C9C8" w14:textId="77777777" w:rsidR="00801B22" w:rsidRDefault="00E8235C">
      <w:pPr>
        <w:ind w:firstLine="720"/>
        <w:rPr>
          <w:rFonts w:ascii="Times New Roman" w:hAnsi="Times New Roman" w:cs="Times New Roman"/>
        </w:rPr>
      </w:pPr>
      <w:hyperlink r:id="rId10" w:history="1">
        <w:r w:rsidRPr="00384A68">
          <w:rPr>
            <w:rStyle w:val="Hyperlink"/>
            <w:rFonts w:ascii="Times New Roman" w:hAnsi="Times New Roman" w:cs="Times New Roman"/>
          </w:rPr>
          <w:t>http://www.iub.edu.pk/jer/JOURNAL/BRM_Research_Article.pdf</w:t>
        </w:r>
      </w:hyperlink>
    </w:p>
    <w:p w14:paraId="4827E3DC" w14:textId="77777777" w:rsidR="00E8235C" w:rsidRPr="00C1366D" w:rsidRDefault="00E8235C" w:rsidP="00F97BC4">
      <w:pPr>
        <w:rPr>
          <w:rFonts w:ascii="Times New Roman" w:hAnsi="Times New Roman" w:cs="Times New Roman"/>
          <w:lang w:val="en-US"/>
        </w:rPr>
      </w:pPr>
    </w:p>
    <w:p w14:paraId="3D5D3F78" w14:textId="77777777" w:rsidR="00C007CA" w:rsidRPr="00C1366D" w:rsidRDefault="002D5928" w:rsidP="00C007CA">
      <w:pPr>
        <w:ind w:left="720" w:hanging="720"/>
        <w:rPr>
          <w:rStyle w:val="Hyperlink"/>
          <w:rFonts w:ascii="Times New Roman" w:hAnsi="Times New Roman" w:cs="Times New Roman"/>
          <w:color w:val="auto"/>
          <w:u w:val="none"/>
          <w:lang w:val="en-US"/>
        </w:rPr>
      </w:pPr>
      <w:r w:rsidRPr="00C1366D">
        <w:rPr>
          <w:rFonts w:ascii="Times New Roman" w:hAnsi="Times New Roman" w:cs="Times New Roman"/>
          <w:lang w:val="en-US"/>
        </w:rPr>
        <w:t>Yussof, Ibrahim Moh and Mustafa Daud. “</w:t>
      </w:r>
      <w:r w:rsidR="00F97BC4" w:rsidRPr="00C1366D">
        <w:rPr>
          <w:rFonts w:ascii="Times New Roman" w:hAnsi="Times New Roman" w:cs="Times New Roman"/>
          <w:lang w:val="en-US"/>
        </w:rPr>
        <w:t>The Perceptions of Nigerian Muslim Youths in Malaysia on the establishment and operation of Islamic banking in Nigeria</w:t>
      </w:r>
      <w:r w:rsidRPr="00C1366D">
        <w:rPr>
          <w:rFonts w:ascii="Times New Roman" w:hAnsi="Times New Roman" w:cs="Times New Roman"/>
          <w:lang w:val="en-US"/>
        </w:rPr>
        <w:t xml:space="preserve">.” </w:t>
      </w:r>
      <w:r w:rsidRPr="00C1366D">
        <w:rPr>
          <w:rFonts w:ascii="Times New Roman" w:hAnsi="Times New Roman" w:cs="Times New Roman"/>
          <w:i/>
          <w:lang w:val="en-US"/>
        </w:rPr>
        <w:t>International Journal of Business and Social Science</w:t>
      </w:r>
      <w:r w:rsidRPr="00C1366D">
        <w:rPr>
          <w:rFonts w:ascii="Times New Roman" w:hAnsi="Times New Roman" w:cs="Times New Roman"/>
          <w:lang w:val="en-US"/>
        </w:rPr>
        <w:t xml:space="preserve"> 2(10), June 2011. Accessed June 18, 2012. </w:t>
      </w:r>
      <w:r w:rsidR="00DA47B2" w:rsidRPr="00C1366D">
        <w:rPr>
          <w:rStyle w:val="Hyperlink"/>
          <w:rFonts w:ascii="Times New Roman" w:hAnsi="Times New Roman" w:cs="Times New Roman"/>
          <w:color w:val="auto"/>
          <w:u w:val="none"/>
          <w:lang w:val="en-US"/>
        </w:rPr>
        <w:t xml:space="preserve">http://www.ijbssnet.com/journals/Vol.%2 </w:t>
      </w:r>
      <w:r w:rsidR="00F97BC4" w:rsidRPr="00C1366D">
        <w:rPr>
          <w:rStyle w:val="Hyperlink"/>
          <w:rFonts w:ascii="Times New Roman" w:hAnsi="Times New Roman" w:cs="Times New Roman"/>
          <w:color w:val="auto"/>
          <w:u w:val="none"/>
          <w:lang w:val="en-US"/>
        </w:rPr>
        <w:t>02_No._10%3B_June_2011/17.pdf</w:t>
      </w:r>
      <w:r w:rsidRPr="00C1366D">
        <w:rPr>
          <w:rStyle w:val="Hyperlink"/>
          <w:rFonts w:ascii="Times New Roman" w:hAnsi="Times New Roman" w:cs="Times New Roman"/>
          <w:color w:val="auto"/>
          <w:u w:val="none"/>
          <w:lang w:val="en-US"/>
        </w:rPr>
        <w:t>.</w:t>
      </w:r>
    </w:p>
    <w:p w14:paraId="3D58C28C" w14:textId="77777777" w:rsidR="00FC0355" w:rsidRPr="00C1366D" w:rsidRDefault="00FC0355" w:rsidP="00C007CA">
      <w:pPr>
        <w:ind w:left="720" w:hanging="720"/>
        <w:rPr>
          <w:rStyle w:val="Hyperlink"/>
          <w:rFonts w:ascii="Times New Roman" w:hAnsi="Times New Roman" w:cs="Times New Roman"/>
          <w:color w:val="auto"/>
          <w:u w:val="none"/>
          <w:lang w:val="en-US"/>
        </w:rPr>
      </w:pPr>
    </w:p>
    <w:p w14:paraId="112C5A8A" w14:textId="77777777" w:rsidR="00FC0355" w:rsidRPr="00C1366D" w:rsidRDefault="00FC0355" w:rsidP="00C007CA">
      <w:pPr>
        <w:ind w:left="720" w:hanging="720"/>
        <w:rPr>
          <w:rFonts w:ascii="Times New Roman" w:hAnsi="Times New Roman" w:cs="Times New Roman"/>
          <w:lang w:val="en-US"/>
        </w:rPr>
      </w:pPr>
      <w:r w:rsidRPr="00C1366D">
        <w:rPr>
          <w:rFonts w:ascii="Times New Roman" w:hAnsi="Times New Roman" w:cs="Times New Roman"/>
          <w:lang w:val="en-US"/>
        </w:rPr>
        <w:t xml:space="preserve">Yusoff, Mohamed </w:t>
      </w:r>
      <w:proofErr w:type="spellStart"/>
      <w:r w:rsidRPr="00C1366D">
        <w:rPr>
          <w:rFonts w:ascii="Times New Roman" w:hAnsi="Times New Roman" w:cs="Times New Roman"/>
          <w:lang w:val="en-US"/>
        </w:rPr>
        <w:t>Effandi</w:t>
      </w:r>
      <w:proofErr w:type="spellEnd"/>
      <w:r w:rsidRPr="00C1366D">
        <w:rPr>
          <w:rFonts w:ascii="Times New Roman" w:hAnsi="Times New Roman" w:cs="Times New Roman"/>
          <w:lang w:val="en-US"/>
        </w:rPr>
        <w:t xml:space="preserve"> and Ahmad Sharifuddin Shamsuddin. “Muslim Consumers Attitude towards Islamic Finance in a </w:t>
      </w:r>
      <w:proofErr w:type="gramStart"/>
      <w:r w:rsidRPr="00C1366D">
        <w:rPr>
          <w:rFonts w:ascii="Times New Roman" w:hAnsi="Times New Roman" w:cs="Times New Roman"/>
          <w:lang w:val="en-US"/>
        </w:rPr>
        <w:t>Non Muslim</w:t>
      </w:r>
      <w:proofErr w:type="gramEnd"/>
      <w:r w:rsidRPr="00C1366D">
        <w:rPr>
          <w:rFonts w:ascii="Times New Roman" w:hAnsi="Times New Roman" w:cs="Times New Roman"/>
          <w:lang w:val="en-US"/>
        </w:rPr>
        <w:t xml:space="preserve"> Country.” </w:t>
      </w:r>
      <w:proofErr w:type="spellStart"/>
      <w:r w:rsidRPr="00C1366D">
        <w:rPr>
          <w:rFonts w:ascii="Times New Roman" w:hAnsi="Times New Roman" w:cs="Times New Roman"/>
          <w:i/>
          <w:lang w:val="en-US"/>
        </w:rPr>
        <w:t>Jurnal</w:t>
      </w:r>
      <w:proofErr w:type="spellEnd"/>
      <w:r w:rsidRPr="00C1366D">
        <w:rPr>
          <w:rFonts w:ascii="Times New Roman" w:hAnsi="Times New Roman" w:cs="Times New Roman"/>
          <w:i/>
          <w:lang w:val="en-US"/>
        </w:rPr>
        <w:t xml:space="preserve"> </w:t>
      </w:r>
      <w:proofErr w:type="spellStart"/>
      <w:r w:rsidRPr="00C1366D">
        <w:rPr>
          <w:rFonts w:ascii="Times New Roman" w:hAnsi="Times New Roman" w:cs="Times New Roman"/>
          <w:i/>
          <w:lang w:val="en-US"/>
        </w:rPr>
        <w:t>Kemanusiaan</w:t>
      </w:r>
      <w:proofErr w:type="spellEnd"/>
      <w:r w:rsidRPr="00C1366D">
        <w:rPr>
          <w:rFonts w:ascii="Times New Roman" w:hAnsi="Times New Roman" w:cs="Times New Roman"/>
          <w:lang w:val="en-US"/>
        </w:rPr>
        <w:t>, 2003</w:t>
      </w:r>
      <w:r w:rsidR="00106D7C" w:rsidRPr="00C1366D">
        <w:rPr>
          <w:rFonts w:ascii="Times New Roman" w:hAnsi="Times New Roman" w:cs="Times New Roman"/>
          <w:lang w:val="en-US"/>
        </w:rPr>
        <w:t xml:space="preserve">, pp 95-103 </w:t>
      </w:r>
      <w:r w:rsidR="00A00B24" w:rsidRPr="00A00B24">
        <w:rPr>
          <w:rFonts w:ascii="Times New Roman" w:hAnsi="Times New Roman" w:cs="Times New Roman"/>
          <w:lang w:val="en-US"/>
        </w:rPr>
        <w:t>https://docs.google.com/viewer?a=v&amp;q=cache:Z0cyq1z711IJ:www.fppsm.utm.my/download/doc_view/113-muslim-consumers-attitude-towards-islamic-finance-products-in-a-non-muslim-country.html+&amp;hl=en&amp;gl=us&amp;pid=bl&amp;srcid=ADGEESh85etDU8QbPig9Xil75yxI-qiDw2a_rIQx4cGRNXJsdwLCaCR90E47FUw8jkB-DXI2A3Oz9AwMhlVKikWTLbiLJaaijaV8WxDdAbstLGVMSYI4iiH8Sa0DbPCbk4P6C5th6JnO&amp;sig=AHIEtbSycQIjmrInHheJS74-MgfL2d1-5g&amp;pli=1</w:t>
      </w:r>
      <w:r w:rsidR="00E114CA">
        <w:rPr>
          <w:rFonts w:ascii="Times New Roman" w:hAnsi="Times New Roman" w:cs="Times New Roman"/>
          <w:lang w:val="en-US"/>
        </w:rPr>
        <w:t>.</w:t>
      </w:r>
    </w:p>
    <w:p w14:paraId="6D9A2643" w14:textId="77777777" w:rsidR="002C48EB" w:rsidRPr="00B554B5" w:rsidRDefault="002C48EB" w:rsidP="002C48EB">
      <w:pPr>
        <w:ind w:left="720" w:hanging="720"/>
        <w:rPr>
          <w:rFonts w:ascii="Times New Roman" w:hAnsi="Times New Roman" w:cs="Times New Roman"/>
          <w:sz w:val="20"/>
          <w:szCs w:val="20"/>
          <w:lang w:val="en-US"/>
        </w:rPr>
      </w:pPr>
    </w:p>
    <w:sectPr w:rsidR="002C48EB" w:rsidRPr="00B554B5" w:rsidSect="002074E6">
      <w:headerReference w:type="default" r:id="rId11"/>
      <w:footerReference w:type="even" r:id="rId12"/>
      <w:footerReference w:type="default" r:id="rId13"/>
      <w:pgSz w:w="11900" w:h="16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53A79" w14:textId="77777777" w:rsidR="001729AE" w:rsidRDefault="001729AE" w:rsidP="002D1EDE">
      <w:r>
        <w:separator/>
      </w:r>
    </w:p>
  </w:endnote>
  <w:endnote w:type="continuationSeparator" w:id="0">
    <w:p w14:paraId="07DC9C53" w14:textId="77777777" w:rsidR="001729AE" w:rsidRDefault="001729AE" w:rsidP="002D1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5F3DD" w14:textId="77777777" w:rsidR="00C0584A" w:rsidRDefault="00D43E7D" w:rsidP="00CE1D23">
    <w:pPr>
      <w:pStyle w:val="Footer"/>
      <w:framePr w:wrap="around" w:vAnchor="text" w:hAnchor="margin" w:xAlign="right" w:y="1"/>
      <w:rPr>
        <w:rStyle w:val="PageNumber"/>
      </w:rPr>
    </w:pPr>
    <w:r>
      <w:rPr>
        <w:rStyle w:val="PageNumber"/>
      </w:rPr>
      <w:fldChar w:fldCharType="begin"/>
    </w:r>
    <w:r w:rsidR="00C0584A">
      <w:rPr>
        <w:rStyle w:val="PageNumber"/>
      </w:rPr>
      <w:instrText xml:space="preserve">PAGE  </w:instrText>
    </w:r>
    <w:r>
      <w:rPr>
        <w:rStyle w:val="PageNumber"/>
      </w:rPr>
      <w:fldChar w:fldCharType="end"/>
    </w:r>
  </w:p>
  <w:p w14:paraId="7C291AA1" w14:textId="77777777" w:rsidR="00C0584A" w:rsidRDefault="00C0584A" w:rsidP="00FD38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E4C52" w14:textId="77777777" w:rsidR="00C0584A" w:rsidRDefault="00D43E7D" w:rsidP="00CE1D23">
    <w:pPr>
      <w:pStyle w:val="Footer"/>
      <w:framePr w:wrap="around" w:vAnchor="text" w:hAnchor="margin" w:xAlign="right" w:y="1"/>
      <w:rPr>
        <w:rStyle w:val="PageNumber"/>
      </w:rPr>
    </w:pPr>
    <w:r>
      <w:rPr>
        <w:rStyle w:val="PageNumber"/>
      </w:rPr>
      <w:fldChar w:fldCharType="begin"/>
    </w:r>
    <w:r w:rsidR="00C0584A">
      <w:rPr>
        <w:rStyle w:val="PageNumber"/>
      </w:rPr>
      <w:instrText xml:space="preserve">PAGE  </w:instrText>
    </w:r>
    <w:r>
      <w:rPr>
        <w:rStyle w:val="PageNumber"/>
      </w:rPr>
      <w:fldChar w:fldCharType="separate"/>
    </w:r>
    <w:r w:rsidR="009C397C">
      <w:rPr>
        <w:rStyle w:val="PageNumber"/>
        <w:noProof/>
      </w:rPr>
      <w:t>9</w:t>
    </w:r>
    <w:r>
      <w:rPr>
        <w:rStyle w:val="PageNumber"/>
      </w:rPr>
      <w:fldChar w:fldCharType="end"/>
    </w:r>
  </w:p>
  <w:p w14:paraId="3D82C459" w14:textId="77777777" w:rsidR="00C0584A" w:rsidRDefault="00C0584A" w:rsidP="00FD38F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59A0A" w14:textId="77777777" w:rsidR="001729AE" w:rsidRDefault="001729AE" w:rsidP="002D1EDE">
      <w:r>
        <w:separator/>
      </w:r>
    </w:p>
  </w:footnote>
  <w:footnote w:type="continuationSeparator" w:id="0">
    <w:p w14:paraId="64E772D4" w14:textId="77777777" w:rsidR="001729AE" w:rsidRDefault="001729AE" w:rsidP="002D1EDE">
      <w:r>
        <w:continuationSeparator/>
      </w:r>
    </w:p>
  </w:footnote>
  <w:footnote w:id="1">
    <w:p w14:paraId="71618862" w14:textId="77777777" w:rsidR="00C0584A" w:rsidRPr="00F910AA" w:rsidRDefault="00C0584A">
      <w:pPr>
        <w:pStyle w:val="FootnoteText"/>
        <w:rPr>
          <w:rFonts w:cs="Times New Roman"/>
          <w:lang w:val="en-US"/>
        </w:rPr>
      </w:pPr>
      <w:r w:rsidRPr="00F910AA">
        <w:rPr>
          <w:rStyle w:val="FootnoteReference"/>
          <w:rFonts w:cs="Times New Roman"/>
        </w:rPr>
        <w:footnoteRef/>
      </w:r>
      <w:r w:rsidRPr="00F910AA">
        <w:rPr>
          <w:rFonts w:cs="Times New Roman"/>
        </w:rPr>
        <w:t xml:space="preserve"> “Most </w:t>
      </w:r>
      <w:r w:rsidRPr="00F910AA">
        <w:rPr>
          <w:rFonts w:cs="Times New Roman"/>
          <w:i/>
        </w:rPr>
        <w:t>Sukuk</w:t>
      </w:r>
      <w:r w:rsidRPr="00F910AA">
        <w:rPr>
          <w:rFonts w:cs="Times New Roman"/>
        </w:rPr>
        <w:t xml:space="preserve"> ‘Not Islamic,” Body Claims,” </w:t>
      </w:r>
      <w:r w:rsidRPr="00F910AA">
        <w:rPr>
          <w:rFonts w:cs="Times New Roman"/>
          <w:i/>
        </w:rPr>
        <w:t>Reuters,</w:t>
      </w:r>
      <w:r w:rsidRPr="00F910AA">
        <w:rPr>
          <w:rFonts w:cs="Times New Roman"/>
        </w:rPr>
        <w:t xml:space="preserve"> November 22, 2007, http://www.arabianbusiness.com/most-sukuk-not-islamic-body-claims-197156.html</w:t>
      </w:r>
    </w:p>
  </w:footnote>
  <w:footnote w:id="2">
    <w:p w14:paraId="45BA1050" w14:textId="77777777" w:rsidR="00C0584A" w:rsidRPr="00F910AA" w:rsidRDefault="00A00B24" w:rsidP="00F910AA">
      <w:pPr>
        <w:rPr>
          <w:rFonts w:ascii="Times New Roman" w:hAnsi="Times New Roman" w:cs="Times New Roman"/>
          <w:sz w:val="20"/>
          <w:szCs w:val="20"/>
        </w:rPr>
      </w:pPr>
      <w:r w:rsidRPr="00A00B24">
        <w:rPr>
          <w:rStyle w:val="FootnoteReference"/>
          <w:rFonts w:ascii="Times New Roman" w:hAnsi="Times New Roman" w:cs="Times New Roman"/>
          <w:sz w:val="20"/>
          <w:szCs w:val="20"/>
        </w:rPr>
        <w:footnoteRef/>
      </w:r>
      <w:r w:rsidRPr="00A00B24">
        <w:rPr>
          <w:rFonts w:ascii="Times New Roman" w:hAnsi="Times New Roman" w:cs="Times New Roman"/>
          <w:sz w:val="20"/>
          <w:szCs w:val="20"/>
        </w:rPr>
        <w:t xml:space="preserve"> </w:t>
      </w:r>
      <w:r w:rsidRPr="00A00B24">
        <w:rPr>
          <w:rFonts w:ascii="Times New Roman" w:hAnsi="Times New Roman" w:cs="Times New Roman"/>
          <w:sz w:val="20"/>
          <w:szCs w:val="20"/>
          <w:lang w:val="en-US"/>
        </w:rPr>
        <w:t xml:space="preserve">For further information, visit </w:t>
      </w:r>
      <w:hyperlink r:id="rId1" w:history="1">
        <w:r w:rsidRPr="00A00B24">
          <w:rPr>
            <w:rStyle w:val="Hyperlink"/>
            <w:rFonts w:ascii="Times New Roman" w:hAnsi="Times New Roman" w:cs="Times New Roman"/>
            <w:sz w:val="20"/>
            <w:szCs w:val="20"/>
          </w:rPr>
          <w:t>http://ifp.law.harvard.edu/login/view_pdf/?file=Reappraising_the_Islamic_Financial_Sector.pdf&amp;type=workshops</w:t>
        </w:r>
      </w:hyperlink>
      <w:r w:rsidRPr="00A00B24">
        <w:rPr>
          <w:rStyle w:val="Hyperlink"/>
          <w:rFonts w:ascii="Times New Roman" w:hAnsi="Times New Roman" w:cs="Times New Roman"/>
          <w:sz w:val="20"/>
          <w:szCs w:val="20"/>
        </w:rPr>
        <w:t xml:space="preserve"> and</w:t>
      </w:r>
    </w:p>
    <w:p w14:paraId="0E109885" w14:textId="77777777" w:rsidR="00801B22" w:rsidRDefault="00A00B24">
      <w:hyperlink r:id="rId2" w:history="1">
        <w:r w:rsidRPr="00A00B24">
          <w:rPr>
            <w:rStyle w:val="Hyperlink"/>
            <w:rFonts w:ascii="Times New Roman" w:hAnsi="Times New Roman" w:cs="Times New Roman"/>
            <w:sz w:val="20"/>
            <w:szCs w:val="20"/>
          </w:rPr>
          <w:t>http://ifp.law.harvard.edu/login/view_pdf/?file=LSE_Workshop_2012_Report.pdf&amp;type=workshops</w:t>
        </w:r>
      </w:hyperlink>
      <w:r w:rsidRPr="00A00B24">
        <w:rPr>
          <w:rStyle w:val="Hyperlink"/>
          <w:rFonts w:ascii="Times New Roman" w:hAnsi="Times New Roman" w:cs="Times New Roman"/>
          <w:sz w:val="20"/>
          <w:szCs w:val="20"/>
        </w:rPr>
        <w:t>.</w:t>
      </w:r>
      <w:r w:rsidR="00C0584A">
        <w:rPr>
          <w:rStyle w:val="Hyperlink"/>
        </w:rPr>
        <w:t xml:space="preserve"> </w:t>
      </w:r>
    </w:p>
  </w:footnote>
  <w:footnote w:id="3">
    <w:p w14:paraId="2DB7D66C" w14:textId="77777777" w:rsidR="00C0584A" w:rsidRPr="001946A7" w:rsidRDefault="00C0584A" w:rsidP="001B192F">
      <w:pPr>
        <w:rPr>
          <w:rFonts w:ascii="Times New Roman" w:hAnsi="Times New Roman" w:cs="Times New Roman"/>
          <w:sz w:val="20"/>
          <w:szCs w:val="20"/>
          <w:lang w:val="en-US"/>
        </w:rPr>
      </w:pPr>
      <w:r w:rsidRPr="001946A7">
        <w:rPr>
          <w:rStyle w:val="FootnoteReference"/>
          <w:rFonts w:ascii="Times New Roman" w:hAnsi="Times New Roman" w:cs="Times New Roman"/>
          <w:sz w:val="20"/>
          <w:szCs w:val="20"/>
        </w:rPr>
        <w:footnoteRef/>
      </w:r>
      <w:r w:rsidRPr="001946A7">
        <w:rPr>
          <w:rFonts w:ascii="Times New Roman" w:hAnsi="Times New Roman" w:cs="Times New Roman"/>
          <w:sz w:val="20"/>
          <w:szCs w:val="20"/>
          <w:lang w:val="en-US"/>
        </w:rPr>
        <w:t xml:space="preserve"> Sehrish Rustam, Saiqa Bibi, Khalid Zaman, Adeela Rustam, and Zahid-ul-Haq, “Perceptions of Corporate Customers Towards Islamic Banking Products and Services in Pakistan,” </w:t>
      </w:r>
      <w:r w:rsidRPr="001946A7">
        <w:rPr>
          <w:rFonts w:ascii="Times New Roman" w:hAnsi="Times New Roman" w:cs="Times New Roman"/>
          <w:i/>
          <w:sz w:val="20"/>
          <w:szCs w:val="20"/>
          <w:lang w:val="en-US"/>
        </w:rPr>
        <w:t>Romanian Economic Journal</w:t>
      </w:r>
      <w:r w:rsidRPr="001946A7">
        <w:rPr>
          <w:rFonts w:ascii="Times New Roman" w:hAnsi="Times New Roman" w:cs="Times New Roman"/>
          <w:sz w:val="20"/>
          <w:szCs w:val="20"/>
          <w:lang w:val="en-US"/>
        </w:rPr>
        <w:t xml:space="preserve"> XIV (41), September 2011, accessed June 14, 2012, http://www.rejournal.eu/Porta ls/0/</w:t>
      </w:r>
      <w:proofErr w:type="spellStart"/>
      <w:r w:rsidRPr="001946A7">
        <w:rPr>
          <w:rFonts w:ascii="Times New Roman" w:hAnsi="Times New Roman" w:cs="Times New Roman"/>
          <w:sz w:val="20"/>
          <w:szCs w:val="20"/>
          <w:lang w:val="en-US"/>
        </w:rPr>
        <w:t>Arhiva</w:t>
      </w:r>
      <w:proofErr w:type="spellEnd"/>
      <w:r w:rsidRPr="001946A7">
        <w:rPr>
          <w:rFonts w:ascii="Times New Roman" w:hAnsi="Times New Roman" w:cs="Times New Roman"/>
          <w:sz w:val="20"/>
          <w:szCs w:val="20"/>
          <w:lang w:val="en-US"/>
        </w:rPr>
        <w:t>/JE%2041/JE_41%20Rustam%20et%20al.pdf.</w:t>
      </w:r>
      <w:r w:rsidRPr="001946A7">
        <w:rPr>
          <w:rStyle w:val="Hyperlink"/>
          <w:rFonts w:ascii="Times New Roman" w:hAnsi="Times New Roman" w:cs="Times New Roman"/>
          <w:sz w:val="20"/>
          <w:szCs w:val="20"/>
          <w:lang w:val="en-US"/>
        </w:rPr>
        <w:t xml:space="preserve"> </w:t>
      </w:r>
    </w:p>
  </w:footnote>
  <w:footnote w:id="4">
    <w:p w14:paraId="00A9B83E" w14:textId="77777777" w:rsidR="00C0584A" w:rsidRPr="00FC1395" w:rsidRDefault="00C0584A" w:rsidP="0025720C">
      <w:pPr>
        <w:rPr>
          <w:rFonts w:ascii="Times" w:eastAsia="Times New Roman" w:hAnsi="Times" w:cs="Times New Roman"/>
          <w:sz w:val="20"/>
          <w:szCs w:val="20"/>
          <w:lang w:val="en-US"/>
        </w:rPr>
      </w:pPr>
      <w:r w:rsidRPr="00FC1395">
        <w:rPr>
          <w:rStyle w:val="FootnoteReference"/>
          <w:rFonts w:ascii="Times New Roman" w:hAnsi="Times New Roman" w:cs="Times New Roman"/>
          <w:sz w:val="20"/>
          <w:szCs w:val="20"/>
        </w:rPr>
        <w:footnoteRef/>
      </w:r>
      <w:r w:rsidRPr="00FC1395">
        <w:rPr>
          <w:rFonts w:ascii="Times New Roman" w:hAnsi="Times New Roman" w:cs="Times New Roman"/>
          <w:sz w:val="20"/>
          <w:szCs w:val="20"/>
        </w:rPr>
        <w:t xml:space="preserve"> </w:t>
      </w:r>
      <w:proofErr w:type="spellStart"/>
      <w:r w:rsidRPr="00FC1395">
        <w:rPr>
          <w:rFonts w:ascii="Times New Roman" w:eastAsia="Times New Roman" w:hAnsi="Times New Roman" w:cs="Times New Roman"/>
          <w:color w:val="000000"/>
          <w:sz w:val="20"/>
          <w:szCs w:val="20"/>
          <w:shd w:val="clear" w:color="auto" w:fill="FFFFFF"/>
          <w:lang w:val="en-US"/>
        </w:rPr>
        <w:t>Alsadek</w:t>
      </w:r>
      <w:proofErr w:type="spellEnd"/>
      <w:r w:rsidRPr="00FC1395">
        <w:rPr>
          <w:rFonts w:ascii="Times New Roman" w:eastAsia="Times New Roman" w:hAnsi="Times New Roman" w:cs="Times New Roman"/>
          <w:color w:val="000000"/>
          <w:sz w:val="20"/>
          <w:szCs w:val="20"/>
          <w:shd w:val="clear" w:color="auto" w:fill="FFFFFF"/>
          <w:lang w:val="en-US"/>
        </w:rPr>
        <w:t xml:space="preserve"> Gait and </w:t>
      </w:r>
      <w:r>
        <w:rPr>
          <w:rFonts w:ascii="Times New Roman" w:eastAsia="Times New Roman" w:hAnsi="Times New Roman" w:cs="Times New Roman"/>
          <w:color w:val="000000"/>
          <w:sz w:val="20"/>
          <w:szCs w:val="20"/>
          <w:shd w:val="clear" w:color="auto" w:fill="FFFFFF"/>
          <w:lang w:val="en-US"/>
        </w:rPr>
        <w:t>Andrew Worthington,</w:t>
      </w:r>
      <w:r w:rsidRPr="00FC1395">
        <w:rPr>
          <w:rFonts w:ascii="Times New Roman" w:eastAsia="Times New Roman" w:hAnsi="Times New Roman" w:cs="Times New Roman"/>
          <w:color w:val="000000"/>
          <w:sz w:val="20"/>
          <w:szCs w:val="20"/>
          <w:shd w:val="clear" w:color="auto" w:fill="FFFFFF"/>
          <w:lang w:val="en-US"/>
        </w:rPr>
        <w:t xml:space="preserve"> "An Empirical Survey of Individual Consumer, Business Firm and Financial Institution Attitudes towards Islamic Methods of Finance," </w:t>
      </w:r>
      <w:r w:rsidRPr="00FC1395">
        <w:rPr>
          <w:rFonts w:ascii="Times New Roman" w:eastAsia="Times New Roman" w:hAnsi="Times New Roman" w:cs="Times New Roman"/>
          <w:i/>
          <w:color w:val="000000"/>
          <w:sz w:val="20"/>
          <w:szCs w:val="20"/>
          <w:shd w:val="clear" w:color="auto" w:fill="FFFFFF"/>
          <w:lang w:val="en-US"/>
        </w:rPr>
        <w:t>International Journal of Social Economics</w:t>
      </w:r>
      <w:r w:rsidRPr="00FC1395">
        <w:rPr>
          <w:rFonts w:ascii="Times New Roman" w:eastAsia="Times New Roman" w:hAnsi="Times New Roman" w:cs="Times New Roman"/>
          <w:color w:val="000000"/>
          <w:sz w:val="20"/>
          <w:szCs w:val="20"/>
          <w:shd w:val="clear" w:color="auto" w:fill="FFFFFF"/>
          <w:lang w:val="en-US"/>
        </w:rPr>
        <w:t xml:space="preserve">, 35(11), 2008. </w:t>
      </w:r>
    </w:p>
  </w:footnote>
  <w:footnote w:id="5">
    <w:p w14:paraId="0A0DCF2F" w14:textId="77777777" w:rsidR="00C0584A" w:rsidRPr="006B4973" w:rsidRDefault="00C0584A" w:rsidP="00F15E2D">
      <w:pPr>
        <w:rPr>
          <w:rFonts w:ascii="Times New Roman" w:hAnsi="Times New Roman" w:cs="Times New Roman"/>
          <w:sz w:val="20"/>
          <w:szCs w:val="20"/>
          <w:lang w:val="en-US"/>
        </w:rPr>
      </w:pPr>
      <w:r w:rsidRPr="006B4973">
        <w:rPr>
          <w:rStyle w:val="FootnoteReference"/>
          <w:rFonts w:ascii="Times New Roman" w:hAnsi="Times New Roman" w:cs="Times New Roman"/>
          <w:sz w:val="20"/>
          <w:szCs w:val="20"/>
        </w:rPr>
        <w:footnoteRef/>
      </w:r>
      <w:r w:rsidRPr="006B4973">
        <w:rPr>
          <w:rFonts w:ascii="Times New Roman" w:hAnsi="Times New Roman" w:cs="Times New Roman"/>
          <w:sz w:val="20"/>
          <w:szCs w:val="20"/>
          <w:lang w:val="en-US"/>
        </w:rPr>
        <w:t xml:space="preserve"> </w:t>
      </w:r>
      <w:proofErr w:type="spellStart"/>
      <w:r w:rsidRPr="006B4973">
        <w:rPr>
          <w:rFonts w:ascii="Times New Roman" w:hAnsi="Times New Roman" w:cs="Times New Roman"/>
          <w:sz w:val="20"/>
          <w:szCs w:val="20"/>
          <w:lang w:val="en-US"/>
        </w:rPr>
        <w:t>Norafifah</w:t>
      </w:r>
      <w:proofErr w:type="spellEnd"/>
      <w:r w:rsidRPr="006B4973">
        <w:rPr>
          <w:rFonts w:ascii="Times New Roman" w:hAnsi="Times New Roman" w:cs="Times New Roman"/>
          <w:sz w:val="20"/>
          <w:szCs w:val="20"/>
          <w:lang w:val="en-US"/>
        </w:rPr>
        <w:t xml:space="preserve"> Ahmad and Sudin Haron, “</w:t>
      </w:r>
      <w:hyperlink r:id="rId3" w:history="1">
        <w:r w:rsidR="00A00B24">
          <w:rPr>
            <w:rFonts w:ascii="Times New Roman" w:hAnsi="Times New Roman" w:cs="Times New Roman"/>
            <w:sz w:val="20"/>
            <w:szCs w:val="20"/>
            <w:lang w:val="en-US"/>
          </w:rPr>
          <w:t>Perceptions of Malaysian corporate customers towards Islamic banking products and services</w:t>
        </w:r>
      </w:hyperlink>
      <w:r w:rsidR="00A00B24">
        <w:rPr>
          <w:rFonts w:ascii="Times New Roman" w:hAnsi="Times New Roman" w:cs="Times New Roman"/>
          <w:sz w:val="20"/>
          <w:szCs w:val="20"/>
          <w:lang w:val="en-US"/>
        </w:rPr>
        <w:t xml:space="preserve">,” </w:t>
      </w:r>
      <w:r w:rsidR="00A00B24">
        <w:rPr>
          <w:rFonts w:ascii="Times New Roman" w:hAnsi="Times New Roman" w:cs="Times New Roman"/>
          <w:i/>
          <w:sz w:val="20"/>
          <w:szCs w:val="20"/>
          <w:lang w:val="en-US"/>
        </w:rPr>
        <w:t xml:space="preserve">International Journal of Islamic Financial Services </w:t>
      </w:r>
      <w:r w:rsidR="00A00B24">
        <w:rPr>
          <w:rFonts w:ascii="Times New Roman" w:hAnsi="Times New Roman" w:cs="Times New Roman"/>
          <w:sz w:val="20"/>
          <w:szCs w:val="20"/>
          <w:lang w:val="en-US"/>
        </w:rPr>
        <w:t xml:space="preserve">3(4), accessed June 18, 2012. </w:t>
      </w:r>
      <w:r w:rsidR="00A00B24">
        <w:rPr>
          <w:rStyle w:val="Hyperlink"/>
          <w:rFonts w:ascii="Times New Roman" w:hAnsi="Times New Roman" w:cs="Times New Roman"/>
          <w:color w:val="auto"/>
          <w:sz w:val="20"/>
          <w:szCs w:val="20"/>
          <w:u w:val="none"/>
          <w:lang w:val="en-US"/>
        </w:rPr>
        <w:t xml:space="preserve">https://docs.google.com/viewer?a=v&amp;q=cache:fURHG4yvIdoJ:citeseerx.ist.psu.edu/vie wdoc/download?doi%3D10.1.1.201.6505%26rep%3Drep1%26type%3Dpdf+&amp;hl=en&amp;gl=us&amp;pid=bl&amp;srcid=ADGEESgsFF9lOAg-_E63rvWwbj QIKA1ihJZh6fGMeMFy9nq4m61VpqCWnxMkZaJ-x9AVZyqXhY5_LdvQReB vofmRj-fzCokZH5u_RBLx6wBwtUJt7le336nevIpn7NESxSWG5ffcMLK </w:t>
      </w:r>
      <w:proofErr w:type="spellStart"/>
      <w:r w:rsidR="00A00B24">
        <w:rPr>
          <w:rStyle w:val="Hyperlink"/>
          <w:rFonts w:ascii="Times New Roman" w:hAnsi="Times New Roman" w:cs="Times New Roman"/>
          <w:color w:val="auto"/>
          <w:sz w:val="20"/>
          <w:szCs w:val="20"/>
          <w:u w:val="none"/>
          <w:lang w:val="en-US"/>
        </w:rPr>
        <w:t>Q&amp;si</w:t>
      </w:r>
      <w:proofErr w:type="spellEnd"/>
      <w:r w:rsidR="00A00B24">
        <w:rPr>
          <w:rStyle w:val="Hyperlink"/>
          <w:rFonts w:ascii="Times New Roman" w:hAnsi="Times New Roman" w:cs="Times New Roman"/>
          <w:color w:val="auto"/>
          <w:sz w:val="20"/>
          <w:szCs w:val="20"/>
          <w:u w:val="none"/>
          <w:lang w:val="en-US"/>
        </w:rPr>
        <w:t xml:space="preserve"> g=AHIEtbTb_JrV1j84J8hNgy6RZNjsybKNBQ&amp;pli=1.</w:t>
      </w:r>
    </w:p>
  </w:footnote>
  <w:footnote w:id="6">
    <w:p w14:paraId="4ED1FB71" w14:textId="77777777" w:rsidR="00C0584A" w:rsidRPr="006B4973" w:rsidRDefault="00A00B24" w:rsidP="0025720C">
      <w:pPr>
        <w:pStyle w:val="FootnoteText"/>
        <w:rPr>
          <w:rFonts w:cs="Times New Roman"/>
          <w:lang w:val="en-US"/>
        </w:rPr>
      </w:pPr>
      <w:r>
        <w:rPr>
          <w:rStyle w:val="FootnoteReference"/>
          <w:rFonts w:cs="Times New Roman"/>
        </w:rPr>
        <w:footnoteRef/>
      </w:r>
      <w:r w:rsidRPr="00A00B24">
        <w:rPr>
          <w:rFonts w:cs="Times New Roman"/>
        </w:rPr>
        <w:t xml:space="preserve"> </w:t>
      </w:r>
      <w:r w:rsidRPr="00A00B24">
        <w:rPr>
          <w:rFonts w:cs="Times New Roman"/>
          <w:lang w:val="en-US"/>
        </w:rPr>
        <w:t xml:space="preserve">Mamun Rashid, M. Kabir Hassan, and Abu Umar Faruq Ahmad, “Quality Perception of the Customers towards Domestic Islamic Banks in Bangladesh,” </w:t>
      </w:r>
      <w:r w:rsidRPr="00A00B24">
        <w:rPr>
          <w:rFonts w:cs="Times New Roman"/>
          <w:i/>
          <w:lang w:val="en-US"/>
        </w:rPr>
        <w:t>Journal of Islamic Economics, Banking, and Finance</w:t>
      </w:r>
      <w:r w:rsidRPr="00A00B24">
        <w:rPr>
          <w:rFonts w:cs="Times New Roman"/>
          <w:lang w:val="en-US"/>
        </w:rPr>
        <w:t xml:space="preserve"> 5(1), 2008. </w:t>
      </w:r>
    </w:p>
  </w:footnote>
  <w:footnote w:id="7">
    <w:p w14:paraId="68A7FA53" w14:textId="77777777" w:rsidR="00E8235C" w:rsidRPr="006B4973" w:rsidRDefault="00A00B24" w:rsidP="00E8235C">
      <w:pPr>
        <w:rPr>
          <w:rFonts w:ascii="Times New Roman" w:hAnsi="Times New Roman" w:cs="Times New Roman"/>
          <w:sz w:val="20"/>
          <w:szCs w:val="20"/>
        </w:rPr>
      </w:pPr>
      <w:r w:rsidRPr="00A00B24">
        <w:rPr>
          <w:rStyle w:val="FootnoteReference"/>
          <w:rFonts w:ascii="Times New Roman" w:hAnsi="Times New Roman" w:cs="Times New Roman"/>
          <w:sz w:val="20"/>
          <w:szCs w:val="20"/>
        </w:rPr>
        <w:footnoteRef/>
      </w:r>
      <w:r w:rsidRPr="00A00B24">
        <w:rPr>
          <w:rFonts w:ascii="Times New Roman" w:hAnsi="Times New Roman" w:cs="Times New Roman"/>
          <w:sz w:val="20"/>
          <w:szCs w:val="20"/>
        </w:rPr>
        <w:t xml:space="preserve"> Sheikh</w:t>
      </w:r>
      <w:r w:rsidR="00E8235C" w:rsidRPr="006B4973">
        <w:rPr>
          <w:rFonts w:ascii="Times New Roman" w:hAnsi="Times New Roman" w:cs="Times New Roman"/>
          <w:sz w:val="20"/>
          <w:szCs w:val="20"/>
        </w:rPr>
        <w:t>, Muhammad Azhar Sheikh, Usman</w:t>
      </w:r>
      <w:r w:rsidRPr="00A00B24">
        <w:rPr>
          <w:rFonts w:ascii="Times New Roman" w:hAnsi="Times New Roman" w:cs="Times New Roman"/>
          <w:sz w:val="20"/>
          <w:szCs w:val="20"/>
        </w:rPr>
        <w:t xml:space="preserve"> Taseen</w:t>
      </w:r>
      <w:r w:rsidR="00E8235C" w:rsidRPr="006B4973">
        <w:rPr>
          <w:rFonts w:ascii="Times New Roman" w:hAnsi="Times New Roman" w:cs="Times New Roman"/>
          <w:sz w:val="20"/>
          <w:szCs w:val="20"/>
        </w:rPr>
        <w:t>, Syed Ameer</w:t>
      </w:r>
      <w:r w:rsidRPr="00A00B24">
        <w:rPr>
          <w:rFonts w:ascii="Times New Roman" w:hAnsi="Times New Roman" w:cs="Times New Roman"/>
          <w:sz w:val="20"/>
          <w:szCs w:val="20"/>
        </w:rPr>
        <w:t xml:space="preserve"> Haider, </w:t>
      </w:r>
      <w:r w:rsidR="00E8235C" w:rsidRPr="006B4973">
        <w:rPr>
          <w:rFonts w:ascii="Times New Roman" w:hAnsi="Times New Roman" w:cs="Times New Roman"/>
          <w:sz w:val="20"/>
          <w:szCs w:val="20"/>
        </w:rPr>
        <w:t>Muhammed Naeem,</w:t>
      </w:r>
    </w:p>
    <w:p w14:paraId="0F3B2343" w14:textId="77777777" w:rsidR="00E8235C" w:rsidRPr="006B4973" w:rsidRDefault="00A00B24" w:rsidP="00E8235C">
      <w:pPr>
        <w:rPr>
          <w:rFonts w:ascii="Times New Roman" w:hAnsi="Times New Roman" w:cs="Times New Roman"/>
          <w:sz w:val="20"/>
          <w:szCs w:val="20"/>
        </w:rPr>
      </w:pPr>
      <w:r w:rsidRPr="00A00B24">
        <w:rPr>
          <w:rFonts w:ascii="Times New Roman" w:hAnsi="Times New Roman" w:cs="Times New Roman"/>
          <w:sz w:val="20"/>
          <w:szCs w:val="20"/>
        </w:rPr>
        <w:t>Islamic Vs Conventional Banks in Pakistan (A case study of Bahawalpur)</w:t>
      </w:r>
    </w:p>
    <w:p w14:paraId="6AC48466" w14:textId="77777777" w:rsidR="00801B22" w:rsidRDefault="00A00B24">
      <w:pPr>
        <w:rPr>
          <w:rFonts w:cs="Times New Roman"/>
        </w:rPr>
      </w:pPr>
      <w:hyperlink r:id="rId4" w:history="1">
        <w:r w:rsidRPr="00A00B24">
          <w:rPr>
            <w:rStyle w:val="Hyperlink"/>
            <w:rFonts w:ascii="Times New Roman" w:hAnsi="Times New Roman" w:cs="Times New Roman"/>
            <w:sz w:val="20"/>
            <w:szCs w:val="20"/>
          </w:rPr>
          <w:t>http://www.iub.edu.pk/jer/JOURNAL/BRM_Research_Article.pdf</w:t>
        </w:r>
      </w:hyperlink>
      <w:r>
        <w:rPr>
          <w:rStyle w:val="Hyperlink"/>
          <w:rFonts w:ascii="Times New Roman" w:hAnsi="Times New Roman" w:cs="Times New Roman"/>
          <w:sz w:val="20"/>
          <w:szCs w:val="20"/>
        </w:rPr>
        <w:t xml:space="preserve">. </w:t>
      </w:r>
    </w:p>
  </w:footnote>
  <w:footnote w:id="8">
    <w:p w14:paraId="10182CB3" w14:textId="77777777" w:rsidR="00801B22" w:rsidDel="0000570D" w:rsidRDefault="00A00B24">
      <w:pPr>
        <w:rPr>
          <w:del w:id="0" w:author="Nazim Ali" w:date="2012-09-23T21:35:00Z"/>
          <w:rFonts w:cs="Times New Roman"/>
          <w:lang w:val="en-US"/>
        </w:rPr>
      </w:pPr>
      <w:r w:rsidRPr="00A00B24">
        <w:rPr>
          <w:rStyle w:val="FootnoteReference"/>
          <w:rFonts w:ascii="Times New Roman" w:hAnsi="Times New Roman" w:cs="Times New Roman"/>
          <w:sz w:val="20"/>
          <w:szCs w:val="20"/>
        </w:rPr>
        <w:footnoteRef/>
      </w:r>
      <w:r w:rsidRPr="00A00B24">
        <w:rPr>
          <w:rFonts w:ascii="Times New Roman" w:hAnsi="Times New Roman" w:cs="Times New Roman"/>
          <w:sz w:val="20"/>
          <w:szCs w:val="20"/>
        </w:rPr>
        <w:t xml:space="preserve"> Hassan, Md. </w:t>
      </w:r>
      <w:proofErr w:type="spellStart"/>
      <w:r w:rsidRPr="00A00B24">
        <w:rPr>
          <w:rFonts w:ascii="Times New Roman" w:hAnsi="Times New Roman" w:cs="Times New Roman"/>
          <w:sz w:val="20"/>
          <w:szCs w:val="20"/>
        </w:rPr>
        <w:t>Hashibul</w:t>
      </w:r>
      <w:proofErr w:type="spellEnd"/>
      <w:r w:rsidRPr="00A00B24">
        <w:rPr>
          <w:rFonts w:ascii="Times New Roman" w:hAnsi="Times New Roman" w:cs="Times New Roman"/>
          <w:sz w:val="20"/>
          <w:szCs w:val="20"/>
        </w:rPr>
        <w:t xml:space="preserve"> and Kabir, Farhad, Customers’ Attitudes Toward Islamic Banking: In the Case of Bangladesh (January 31, 2011). Available at SSRN: http://ssrn.com/abstract=1753526 or http://dx.doi.org/10.2139/ssrn.1753526</w:t>
      </w:r>
      <w:r w:rsidRPr="00A00B24">
        <w:rPr>
          <w:rFonts w:ascii="Times New Roman" w:hAnsi="Times New Roman" w:cs="Times New Roman"/>
          <w:sz w:val="20"/>
          <w:szCs w:val="20"/>
          <w:lang w:val="en-US"/>
        </w:rPr>
        <w:t>.</w:t>
      </w:r>
    </w:p>
  </w:footnote>
  <w:footnote w:id="9">
    <w:p w14:paraId="0A779B3C" w14:textId="77777777" w:rsidR="00C0584A" w:rsidRPr="001946A7" w:rsidRDefault="00C0584A" w:rsidP="00D30D87">
      <w:pPr>
        <w:rPr>
          <w:rFonts w:ascii="Times New Roman" w:hAnsi="Times New Roman" w:cs="Times New Roman"/>
          <w:sz w:val="20"/>
          <w:szCs w:val="20"/>
          <w:lang w:val="en-US"/>
        </w:rPr>
      </w:pPr>
      <w:r w:rsidRPr="001946A7">
        <w:rPr>
          <w:rStyle w:val="FootnoteReference"/>
          <w:rFonts w:ascii="Times New Roman" w:hAnsi="Times New Roman" w:cs="Times New Roman"/>
          <w:sz w:val="20"/>
          <w:szCs w:val="20"/>
        </w:rPr>
        <w:footnoteRef/>
      </w:r>
      <w:r w:rsidRPr="001946A7">
        <w:rPr>
          <w:rFonts w:ascii="Times New Roman" w:hAnsi="Times New Roman" w:cs="Times New Roman"/>
          <w:sz w:val="20"/>
          <w:szCs w:val="20"/>
        </w:rPr>
        <w:t xml:space="preserve"> </w:t>
      </w:r>
      <w:r w:rsidRPr="001946A7">
        <w:rPr>
          <w:rFonts w:ascii="Times New Roman" w:hAnsi="Times New Roman" w:cs="Times New Roman"/>
          <w:sz w:val="20"/>
          <w:szCs w:val="20"/>
          <w:lang w:val="en-US"/>
        </w:rPr>
        <w:t xml:space="preserve">Joy Abdullah, “The Islamic Window: Industry Perception,” </w:t>
      </w:r>
      <w:proofErr w:type="spellStart"/>
      <w:r w:rsidRPr="001946A7">
        <w:rPr>
          <w:rFonts w:ascii="Times New Roman" w:hAnsi="Times New Roman" w:cs="Times New Roman"/>
          <w:i/>
          <w:sz w:val="20"/>
          <w:szCs w:val="20"/>
          <w:lang w:val="en-US"/>
        </w:rPr>
        <w:t>Opalesque</w:t>
      </w:r>
      <w:proofErr w:type="spellEnd"/>
      <w:r w:rsidRPr="001946A7">
        <w:rPr>
          <w:rFonts w:ascii="Times New Roman" w:hAnsi="Times New Roman" w:cs="Times New Roman"/>
          <w:sz w:val="20"/>
          <w:szCs w:val="20"/>
          <w:lang w:val="en-US"/>
        </w:rPr>
        <w:t xml:space="preserve">, May 31, 2010, accessed June 18, 2012, </w:t>
      </w:r>
      <w:r w:rsidRPr="001946A7">
        <w:rPr>
          <w:rStyle w:val="Hyperlink"/>
          <w:rFonts w:ascii="Times New Roman" w:hAnsi="Times New Roman" w:cs="Times New Roman"/>
          <w:color w:val="auto"/>
          <w:sz w:val="20"/>
          <w:szCs w:val="20"/>
          <w:u w:val="none"/>
          <w:lang w:val="en-US"/>
        </w:rPr>
        <w:t>http://www.opalesque.com/OIFI166/The_Islamic_Window_Industry_Perception _Joy_Abdullah66.html.</w:t>
      </w:r>
      <w:r w:rsidRPr="001946A7">
        <w:rPr>
          <w:rStyle w:val="Hyperlink"/>
          <w:rFonts w:ascii="Times New Roman" w:hAnsi="Times New Roman" w:cs="Times New Roman"/>
          <w:sz w:val="20"/>
          <w:szCs w:val="20"/>
          <w:lang w:val="en-US"/>
        </w:rPr>
        <w:t xml:space="preserve"> </w:t>
      </w:r>
    </w:p>
  </w:footnote>
  <w:footnote w:id="10">
    <w:p w14:paraId="298AF5DC" w14:textId="77777777" w:rsidR="00C0584A" w:rsidRPr="001946A7" w:rsidDel="0000570D" w:rsidRDefault="00C0584A" w:rsidP="00E003A2">
      <w:pPr>
        <w:rPr>
          <w:del w:id="1" w:author="Nazim Ali" w:date="2012-09-23T21:35:00Z"/>
          <w:rFonts w:ascii="Times New Roman" w:hAnsi="Times New Roman" w:cs="Times New Roman"/>
          <w:sz w:val="20"/>
          <w:szCs w:val="20"/>
          <w:lang w:val="en-US"/>
        </w:rPr>
      </w:pPr>
      <w:r w:rsidRPr="001946A7">
        <w:rPr>
          <w:rStyle w:val="FootnoteReference"/>
          <w:rFonts w:ascii="Times New Roman" w:hAnsi="Times New Roman" w:cs="Times New Roman"/>
          <w:sz w:val="20"/>
          <w:szCs w:val="20"/>
        </w:rPr>
        <w:footnoteRef/>
      </w:r>
      <w:r w:rsidRPr="001946A7">
        <w:rPr>
          <w:rFonts w:ascii="Times New Roman" w:hAnsi="Times New Roman" w:cs="Times New Roman"/>
          <w:sz w:val="20"/>
          <w:szCs w:val="20"/>
        </w:rPr>
        <w:t xml:space="preserve"> Volker </w:t>
      </w:r>
      <w:r w:rsidRPr="001946A7">
        <w:rPr>
          <w:rFonts w:ascii="Times New Roman" w:hAnsi="Times New Roman" w:cs="Times New Roman"/>
          <w:sz w:val="20"/>
          <w:szCs w:val="20"/>
          <w:lang w:val="en-US"/>
        </w:rPr>
        <w:t xml:space="preserve">Nienhaus, “Capacity Building in the Financial Sector: Strategies for Strengthening Financial Institutions,” </w:t>
      </w:r>
      <w:r w:rsidRPr="001946A7">
        <w:rPr>
          <w:rFonts w:ascii="Times New Roman" w:hAnsi="Times New Roman" w:cs="Times New Roman"/>
          <w:i/>
          <w:sz w:val="20"/>
          <w:szCs w:val="20"/>
          <w:lang w:val="en-US"/>
        </w:rPr>
        <w:t>Inaugural Islamic Financial Stability Forum, Islamic Financial Services Board</w:t>
      </w:r>
      <w:r w:rsidRPr="001946A7">
        <w:rPr>
          <w:rFonts w:ascii="Times New Roman" w:hAnsi="Times New Roman" w:cs="Times New Roman"/>
          <w:sz w:val="20"/>
          <w:szCs w:val="20"/>
          <w:lang w:val="en-US"/>
        </w:rPr>
        <w:t>, April 6, 2010, accessed June 18, 2012, http://www.ifsb.org/docs/Inaugural%20IFSF%20-%20Capacity%20Building%20%28Prof%20Volker%29.pdf.</w:t>
      </w:r>
    </w:p>
  </w:footnote>
  <w:footnote w:id="11">
    <w:p w14:paraId="5306C114" w14:textId="77777777" w:rsidR="00C0584A" w:rsidRPr="001946A7" w:rsidDel="0000570D" w:rsidRDefault="00C0584A" w:rsidP="0036252E">
      <w:pPr>
        <w:rPr>
          <w:del w:id="2" w:author="Nazim Ali" w:date="2012-09-23T21:35:00Z"/>
          <w:rFonts w:ascii="Times New Roman" w:hAnsi="Times New Roman" w:cs="Times New Roman"/>
          <w:color w:val="0000FF" w:themeColor="hyperlink"/>
          <w:sz w:val="20"/>
          <w:szCs w:val="20"/>
          <w:u w:val="single"/>
          <w:lang w:val="en-US"/>
        </w:rPr>
      </w:pPr>
    </w:p>
  </w:footnote>
  <w:footnote w:id="12">
    <w:p w14:paraId="4529F308" w14:textId="77777777" w:rsidR="00C0584A" w:rsidRPr="001946A7" w:rsidDel="0000570D" w:rsidRDefault="00C0584A" w:rsidP="00F87452">
      <w:pPr>
        <w:rPr>
          <w:del w:id="3" w:author="Nazim Ali" w:date="2012-09-23T21:35:00Z"/>
          <w:rFonts w:ascii="Times New Roman" w:hAnsi="Times New Roman" w:cs="Times New Roman"/>
          <w:sz w:val="20"/>
          <w:szCs w:val="20"/>
          <w:lang w:val="en-US"/>
        </w:rPr>
      </w:pPr>
    </w:p>
  </w:footnote>
  <w:footnote w:id="13">
    <w:p w14:paraId="755D60C8" w14:textId="77777777" w:rsidR="00C0584A" w:rsidRPr="001946A7" w:rsidDel="0000570D" w:rsidRDefault="00C0584A" w:rsidP="00495DCE">
      <w:pPr>
        <w:pStyle w:val="FootnoteText"/>
        <w:rPr>
          <w:del w:id="4" w:author="Nazim Ali" w:date="2012-09-23T21:35:00Z"/>
          <w:rFonts w:cs="Times New Roman"/>
          <w:lang w:val="en-US"/>
        </w:rPr>
      </w:pPr>
    </w:p>
  </w:footnote>
  <w:footnote w:id="14">
    <w:p w14:paraId="1A56C18F" w14:textId="77777777" w:rsidR="00C0584A" w:rsidRPr="001946A7" w:rsidDel="0000570D" w:rsidRDefault="00C0584A" w:rsidP="00495DCE">
      <w:pPr>
        <w:pStyle w:val="FootnoteText"/>
        <w:rPr>
          <w:del w:id="5" w:author="Nazim Ali" w:date="2012-09-23T21:35:00Z"/>
          <w:rFonts w:cs="Times New Roman"/>
          <w:lang w:val="en-US"/>
        </w:rPr>
      </w:pPr>
    </w:p>
  </w:footnote>
  <w:footnote w:id="15">
    <w:p w14:paraId="0D4C49D1" w14:textId="77777777" w:rsidR="00C0584A" w:rsidRPr="001946A7" w:rsidDel="0000570D" w:rsidRDefault="00C0584A" w:rsidP="00B81EC5">
      <w:pPr>
        <w:rPr>
          <w:del w:id="6" w:author="Nazim Ali" w:date="2012-09-23T21:35:00Z"/>
          <w:rFonts w:ascii="Times New Roman" w:hAnsi="Times New Roman" w:cs="Times New Roman"/>
          <w:sz w:val="20"/>
          <w:szCs w:val="20"/>
          <w:lang w:val="en-US"/>
        </w:rPr>
      </w:pPr>
    </w:p>
  </w:footnote>
  <w:footnote w:id="16">
    <w:p w14:paraId="42B8999D" w14:textId="77777777" w:rsidR="00C0584A" w:rsidRPr="0037060C" w:rsidDel="0000570D" w:rsidRDefault="00C0584A" w:rsidP="00B7208F">
      <w:pPr>
        <w:pStyle w:val="FootnoteText"/>
        <w:rPr>
          <w:del w:id="7" w:author="Nazim Ali" w:date="2012-09-23T21:35:00Z"/>
          <w:lang w:val="en-US"/>
        </w:rPr>
      </w:pPr>
    </w:p>
  </w:footnote>
  <w:footnote w:id="17">
    <w:p w14:paraId="3EE9E8D6" w14:textId="77777777" w:rsidR="00C0584A" w:rsidRPr="001946A7" w:rsidDel="0000570D" w:rsidRDefault="00C0584A" w:rsidP="00956199">
      <w:pPr>
        <w:rPr>
          <w:del w:id="8" w:author="Nazim Ali" w:date="2012-09-23T21:35:00Z"/>
          <w:rFonts w:ascii="Times New Roman" w:hAnsi="Times New Roman" w:cs="Times New Roman"/>
          <w:sz w:val="20"/>
          <w:szCs w:val="20"/>
          <w:lang w:val="en-US"/>
        </w:rPr>
      </w:pPr>
    </w:p>
  </w:footnote>
  <w:footnote w:id="18">
    <w:p w14:paraId="2E963A8D" w14:textId="77777777" w:rsidR="00C0584A" w:rsidRPr="001946A7" w:rsidRDefault="00C0584A" w:rsidP="00346986">
      <w:pPr>
        <w:rPr>
          <w:rFonts w:ascii="Times New Roman" w:hAnsi="Times New Roman" w:cs="Times New Roman"/>
          <w:sz w:val="20"/>
          <w:szCs w:val="20"/>
          <w:lang w:val="en-US"/>
        </w:rPr>
      </w:pPr>
      <w:r w:rsidRPr="001946A7">
        <w:rPr>
          <w:rStyle w:val="FootnoteReference"/>
          <w:rFonts w:ascii="Times New Roman" w:hAnsi="Times New Roman" w:cs="Times New Roman"/>
          <w:sz w:val="20"/>
          <w:szCs w:val="20"/>
        </w:rPr>
        <w:footnoteRef/>
      </w:r>
      <w:r w:rsidRPr="001946A7">
        <w:rPr>
          <w:rFonts w:ascii="Times New Roman" w:hAnsi="Times New Roman" w:cs="Times New Roman"/>
          <w:sz w:val="20"/>
          <w:szCs w:val="20"/>
          <w:lang w:val="en-US"/>
        </w:rPr>
        <w:t xml:space="preserve"> Nawal </w:t>
      </w:r>
      <w:proofErr w:type="spellStart"/>
      <w:r w:rsidRPr="001946A7">
        <w:rPr>
          <w:rFonts w:ascii="Times New Roman" w:hAnsi="Times New Roman" w:cs="Times New Roman"/>
          <w:sz w:val="20"/>
          <w:szCs w:val="20"/>
          <w:lang w:val="en-US"/>
        </w:rPr>
        <w:t>Bbinti</w:t>
      </w:r>
      <w:proofErr w:type="spellEnd"/>
      <w:r w:rsidRPr="001946A7">
        <w:rPr>
          <w:rFonts w:ascii="Times New Roman" w:hAnsi="Times New Roman" w:cs="Times New Roman"/>
          <w:sz w:val="20"/>
          <w:szCs w:val="20"/>
          <w:lang w:val="en-US"/>
        </w:rPr>
        <w:t xml:space="preserve"> Kasim, Shahul Hameed Mohamad Ibrahim, and Maliah Sulaiman, “Shariah Auditing in Islamic Financial Institutions: Exploring the Gap Between the “Desired” and the ‘Actual,’” </w:t>
      </w:r>
      <w:r w:rsidRPr="001946A7">
        <w:rPr>
          <w:rFonts w:ascii="Times New Roman" w:hAnsi="Times New Roman" w:cs="Times New Roman"/>
          <w:i/>
          <w:sz w:val="20"/>
          <w:szCs w:val="20"/>
          <w:lang w:val="en-US"/>
        </w:rPr>
        <w:t>Global Economy and Finance Journal</w:t>
      </w:r>
      <w:r w:rsidRPr="001946A7">
        <w:rPr>
          <w:rFonts w:ascii="Times New Roman" w:hAnsi="Times New Roman" w:cs="Times New Roman"/>
          <w:sz w:val="20"/>
          <w:szCs w:val="20"/>
          <w:lang w:val="en-US"/>
        </w:rPr>
        <w:t xml:space="preserve"> 2(2), September 2009, accessed June 18, 2012, http://wbiaus.org /7.Nawal.pdf. </w:t>
      </w:r>
    </w:p>
  </w:footnote>
  <w:footnote w:id="19">
    <w:p w14:paraId="545100C6" w14:textId="77777777" w:rsidR="00C0584A" w:rsidRPr="001946A7" w:rsidRDefault="00C0584A" w:rsidP="00DD02C7">
      <w:pPr>
        <w:tabs>
          <w:tab w:val="left" w:pos="180"/>
          <w:tab w:val="left" w:pos="1890"/>
        </w:tabs>
        <w:rPr>
          <w:rFonts w:ascii="Times New Roman" w:hAnsi="Times New Roman" w:cs="Times New Roman"/>
          <w:sz w:val="20"/>
          <w:szCs w:val="20"/>
          <w:lang w:val="en-US"/>
        </w:rPr>
      </w:pPr>
      <w:r w:rsidRPr="001946A7">
        <w:rPr>
          <w:rStyle w:val="FootnoteReference"/>
          <w:rFonts w:ascii="Times New Roman" w:hAnsi="Times New Roman" w:cs="Times New Roman"/>
          <w:sz w:val="20"/>
          <w:szCs w:val="20"/>
        </w:rPr>
        <w:footnoteRef/>
      </w:r>
      <w:r w:rsidRPr="001946A7">
        <w:rPr>
          <w:rFonts w:ascii="Times New Roman" w:hAnsi="Times New Roman" w:cs="Times New Roman"/>
          <w:sz w:val="20"/>
          <w:szCs w:val="20"/>
        </w:rPr>
        <w:t xml:space="preserve"> </w:t>
      </w:r>
      <w:r w:rsidRPr="001946A7">
        <w:rPr>
          <w:rFonts w:ascii="Times New Roman" w:hAnsi="Times New Roman" w:cs="Times New Roman"/>
          <w:sz w:val="20"/>
          <w:szCs w:val="20"/>
          <w:lang w:val="en-US"/>
        </w:rPr>
        <w:t xml:space="preserve">Jorg Bley and Kermit Kuehn, “Conventional Versus Islamic Finance: Student Knowledge and Perception in the United Arab Emirates,” </w:t>
      </w:r>
      <w:r w:rsidRPr="001946A7">
        <w:rPr>
          <w:rFonts w:ascii="Times New Roman" w:hAnsi="Times New Roman" w:cs="Times New Roman"/>
          <w:i/>
          <w:sz w:val="20"/>
          <w:szCs w:val="20"/>
          <w:lang w:val="en-US"/>
        </w:rPr>
        <w:t>International Journal of Islamic Financial Services</w:t>
      </w:r>
      <w:r w:rsidRPr="001946A7">
        <w:rPr>
          <w:rFonts w:ascii="Times New Roman" w:hAnsi="Times New Roman" w:cs="Times New Roman"/>
          <w:sz w:val="20"/>
          <w:szCs w:val="20"/>
          <w:lang w:val="en-US"/>
        </w:rPr>
        <w:t xml:space="preserve"> 5(4), accessed June 18, 2012, http:// www.nzibo.com/IB2/CVIF-ME.pdf.</w:t>
      </w:r>
    </w:p>
  </w:footnote>
  <w:footnote w:id="20">
    <w:p w14:paraId="429785B2" w14:textId="77777777" w:rsidR="00C0584A" w:rsidRPr="001946A7" w:rsidRDefault="00C0584A" w:rsidP="008C1B0B">
      <w:pPr>
        <w:rPr>
          <w:rFonts w:ascii="Times New Roman" w:hAnsi="Times New Roman" w:cs="Times New Roman"/>
          <w:sz w:val="20"/>
          <w:szCs w:val="20"/>
          <w:lang w:val="en-US"/>
        </w:rPr>
      </w:pPr>
      <w:r w:rsidRPr="001946A7">
        <w:rPr>
          <w:rStyle w:val="FootnoteReference"/>
          <w:rFonts w:ascii="Times New Roman" w:hAnsi="Times New Roman" w:cs="Times New Roman"/>
          <w:sz w:val="20"/>
          <w:szCs w:val="20"/>
        </w:rPr>
        <w:footnoteRef/>
      </w:r>
      <w:r w:rsidRPr="001946A7">
        <w:rPr>
          <w:rFonts w:ascii="Times New Roman" w:hAnsi="Times New Roman" w:cs="Times New Roman"/>
          <w:sz w:val="20"/>
          <w:szCs w:val="20"/>
        </w:rPr>
        <w:t xml:space="preserve"> </w:t>
      </w:r>
      <w:r w:rsidRPr="001946A7">
        <w:rPr>
          <w:rFonts w:ascii="Times New Roman" w:hAnsi="Times New Roman" w:cs="Times New Roman"/>
          <w:sz w:val="20"/>
          <w:szCs w:val="20"/>
          <w:lang w:val="en-US"/>
        </w:rPr>
        <w:t xml:space="preserve">Asyraf </w:t>
      </w:r>
      <w:proofErr w:type="gramStart"/>
      <w:r w:rsidRPr="001946A7">
        <w:rPr>
          <w:rFonts w:ascii="Times New Roman" w:hAnsi="Times New Roman" w:cs="Times New Roman"/>
          <w:sz w:val="20"/>
          <w:szCs w:val="20"/>
          <w:lang w:val="en-US"/>
        </w:rPr>
        <w:t xml:space="preserve">Wajdi  </w:t>
      </w:r>
      <w:proofErr w:type="spellStart"/>
      <w:r w:rsidRPr="001946A7">
        <w:rPr>
          <w:rFonts w:ascii="Times New Roman" w:hAnsi="Times New Roman" w:cs="Times New Roman"/>
          <w:sz w:val="20"/>
          <w:szCs w:val="20"/>
          <w:lang w:val="en-US"/>
        </w:rPr>
        <w:t>Dusuki</w:t>
      </w:r>
      <w:proofErr w:type="spellEnd"/>
      <w:proofErr w:type="gramEnd"/>
      <w:r w:rsidRPr="001946A7">
        <w:rPr>
          <w:rFonts w:ascii="Times New Roman" w:hAnsi="Times New Roman" w:cs="Times New Roman"/>
          <w:sz w:val="20"/>
          <w:szCs w:val="20"/>
          <w:lang w:val="en-US"/>
        </w:rPr>
        <w:t xml:space="preserve"> and </w:t>
      </w:r>
      <w:proofErr w:type="spellStart"/>
      <w:r w:rsidRPr="001946A7">
        <w:rPr>
          <w:rFonts w:ascii="Times New Roman" w:hAnsi="Times New Roman" w:cs="Times New Roman"/>
          <w:sz w:val="20"/>
          <w:szCs w:val="20"/>
          <w:lang w:val="en-US"/>
        </w:rPr>
        <w:t>Nurdianawati</w:t>
      </w:r>
      <w:proofErr w:type="spellEnd"/>
      <w:r w:rsidRPr="001946A7">
        <w:rPr>
          <w:rFonts w:ascii="Times New Roman" w:hAnsi="Times New Roman" w:cs="Times New Roman"/>
          <w:sz w:val="20"/>
          <w:szCs w:val="20"/>
          <w:lang w:val="en-US"/>
        </w:rPr>
        <w:t xml:space="preserve"> </w:t>
      </w:r>
      <w:proofErr w:type="spellStart"/>
      <w:r w:rsidRPr="001946A7">
        <w:rPr>
          <w:rFonts w:ascii="Times New Roman" w:hAnsi="Times New Roman" w:cs="Times New Roman"/>
          <w:sz w:val="20"/>
          <w:szCs w:val="20"/>
          <w:lang w:val="en-US"/>
        </w:rPr>
        <w:t>Irwani</w:t>
      </w:r>
      <w:proofErr w:type="spellEnd"/>
      <w:r w:rsidRPr="001946A7">
        <w:rPr>
          <w:rFonts w:ascii="Times New Roman" w:hAnsi="Times New Roman" w:cs="Times New Roman"/>
          <w:sz w:val="20"/>
          <w:szCs w:val="20"/>
          <w:lang w:val="en-US"/>
        </w:rPr>
        <w:t xml:space="preserve"> Abdullah, "Why do Malaysian customers patronize Islamic banks?” </w:t>
      </w:r>
      <w:r w:rsidRPr="001946A7">
        <w:rPr>
          <w:rFonts w:ascii="Times New Roman" w:hAnsi="Times New Roman" w:cs="Times New Roman"/>
          <w:i/>
          <w:sz w:val="20"/>
          <w:szCs w:val="20"/>
          <w:lang w:val="en-US"/>
        </w:rPr>
        <w:t>International Journal of Bank Marketing</w:t>
      </w:r>
      <w:r w:rsidRPr="001946A7">
        <w:rPr>
          <w:rFonts w:ascii="Times New Roman" w:hAnsi="Times New Roman" w:cs="Times New Roman"/>
          <w:sz w:val="20"/>
          <w:szCs w:val="20"/>
          <w:lang w:val="en-US"/>
        </w:rPr>
        <w:t xml:space="preserve"> 25(3), 2007, accessed June 18, 2012, </w:t>
      </w:r>
      <w:r w:rsidRPr="001946A7">
        <w:rPr>
          <w:rStyle w:val="Hyperlink"/>
          <w:rFonts w:ascii="Times New Roman" w:hAnsi="Times New Roman" w:cs="Times New Roman"/>
          <w:color w:val="auto"/>
          <w:sz w:val="20"/>
          <w:szCs w:val="20"/>
          <w:u w:val="none"/>
          <w:lang w:val="en-US"/>
        </w:rPr>
        <w:t>http://www.emeraldinsi ight.com/</w:t>
      </w:r>
      <w:proofErr w:type="spellStart"/>
      <w:r w:rsidRPr="001946A7">
        <w:rPr>
          <w:rStyle w:val="Hyperlink"/>
          <w:rFonts w:ascii="Times New Roman" w:hAnsi="Times New Roman" w:cs="Times New Roman"/>
          <w:color w:val="auto"/>
          <w:sz w:val="20"/>
          <w:szCs w:val="20"/>
          <w:u w:val="none"/>
          <w:lang w:val="en-US"/>
        </w:rPr>
        <w:t>journals.htm?articleid</w:t>
      </w:r>
      <w:proofErr w:type="spellEnd"/>
      <w:r w:rsidRPr="001946A7">
        <w:rPr>
          <w:rStyle w:val="Hyperlink"/>
          <w:rFonts w:ascii="Times New Roman" w:hAnsi="Times New Roman" w:cs="Times New Roman"/>
          <w:color w:val="auto"/>
          <w:sz w:val="20"/>
          <w:szCs w:val="20"/>
          <w:u w:val="none"/>
          <w:lang w:val="en-US"/>
        </w:rPr>
        <w:t>=1602320&amp;show=abstract.</w:t>
      </w:r>
    </w:p>
  </w:footnote>
  <w:footnote w:id="21">
    <w:p w14:paraId="49F0C85E" w14:textId="77777777" w:rsidR="00C0584A" w:rsidRPr="001946A7" w:rsidRDefault="00C0584A" w:rsidP="00B93B61">
      <w:pPr>
        <w:rPr>
          <w:rFonts w:ascii="Times New Roman" w:hAnsi="Times New Roman" w:cs="Times New Roman"/>
          <w:sz w:val="20"/>
          <w:szCs w:val="20"/>
          <w:lang w:val="en-US"/>
        </w:rPr>
      </w:pPr>
      <w:r w:rsidRPr="001946A7">
        <w:rPr>
          <w:rStyle w:val="FootnoteReference"/>
          <w:rFonts w:ascii="Times New Roman" w:hAnsi="Times New Roman" w:cs="Times New Roman"/>
          <w:sz w:val="20"/>
          <w:szCs w:val="20"/>
        </w:rPr>
        <w:footnoteRef/>
      </w:r>
      <w:r w:rsidRPr="001946A7">
        <w:rPr>
          <w:rFonts w:ascii="Times New Roman" w:hAnsi="Times New Roman" w:cs="Times New Roman"/>
          <w:sz w:val="20"/>
          <w:szCs w:val="20"/>
        </w:rPr>
        <w:t xml:space="preserve"> </w:t>
      </w:r>
      <w:r w:rsidRPr="001946A7">
        <w:rPr>
          <w:rFonts w:ascii="Times New Roman" w:hAnsi="Times New Roman" w:cs="Times New Roman"/>
          <w:sz w:val="20"/>
          <w:szCs w:val="20"/>
          <w:lang w:val="en-US"/>
        </w:rPr>
        <w:t xml:space="preserve">Mark Loo. “Attitudes and Perceptions towards Islamic Banking among Muslims and Non-Muslims in Malaysia: Implications for Marketing to Baby Boomers and X-Generation.” </w:t>
      </w:r>
      <w:r w:rsidRPr="001946A7">
        <w:rPr>
          <w:rFonts w:ascii="Times New Roman" w:hAnsi="Times New Roman" w:cs="Times New Roman"/>
          <w:i/>
          <w:sz w:val="20"/>
          <w:szCs w:val="20"/>
          <w:lang w:val="en-US"/>
        </w:rPr>
        <w:t>International Journal of Arts and Sciences</w:t>
      </w:r>
      <w:r w:rsidRPr="001946A7">
        <w:rPr>
          <w:rFonts w:ascii="Times New Roman" w:hAnsi="Times New Roman" w:cs="Times New Roman"/>
          <w:sz w:val="20"/>
          <w:szCs w:val="20"/>
          <w:lang w:val="en-US"/>
        </w:rPr>
        <w:t xml:space="preserve"> 3(13). Accessed June 18, 2012. </w:t>
      </w:r>
      <w:r w:rsidRPr="001946A7">
        <w:rPr>
          <w:rStyle w:val="Hyperlink"/>
          <w:rFonts w:ascii="Times New Roman" w:hAnsi="Times New Roman" w:cs="Times New Roman"/>
          <w:color w:val="auto"/>
          <w:sz w:val="20"/>
          <w:szCs w:val="20"/>
          <w:u w:val="none"/>
          <w:lang w:val="en-US"/>
        </w:rPr>
        <w:t>http://openaccesslibrary.org/images/HA R316_Mark _Loo.pdf.</w:t>
      </w:r>
    </w:p>
  </w:footnote>
  <w:footnote w:id="22">
    <w:p w14:paraId="35439BA9" w14:textId="77777777" w:rsidR="00C0584A" w:rsidRPr="00FC1395" w:rsidRDefault="00C0584A" w:rsidP="0025720C">
      <w:pPr>
        <w:rPr>
          <w:rFonts w:ascii="Times New Roman" w:eastAsia="Times New Roman" w:hAnsi="Times New Roman" w:cs="Times New Roman"/>
          <w:sz w:val="20"/>
          <w:szCs w:val="20"/>
          <w:lang w:val="en-US"/>
        </w:rPr>
      </w:pPr>
      <w:r w:rsidRPr="00FC1395">
        <w:rPr>
          <w:rStyle w:val="FootnoteReference"/>
          <w:rFonts w:ascii="Times New Roman" w:hAnsi="Times New Roman" w:cs="Times New Roman"/>
          <w:sz w:val="20"/>
          <w:szCs w:val="20"/>
        </w:rPr>
        <w:footnoteRef/>
      </w:r>
      <w:r w:rsidRPr="00FC1395">
        <w:rPr>
          <w:rFonts w:ascii="Times New Roman" w:hAnsi="Times New Roman" w:cs="Times New Roman"/>
          <w:sz w:val="20"/>
          <w:szCs w:val="20"/>
        </w:rPr>
        <w:t xml:space="preserve"> </w:t>
      </w:r>
      <w:r w:rsidRPr="00FC1395">
        <w:rPr>
          <w:rFonts w:ascii="Times New Roman" w:eastAsia="Times New Roman" w:hAnsi="Times New Roman" w:cs="Times New Roman"/>
          <w:color w:val="000000"/>
          <w:sz w:val="20"/>
          <w:szCs w:val="20"/>
          <w:shd w:val="clear" w:color="auto" w:fill="FFFFFF"/>
          <w:lang w:val="en-US"/>
        </w:rPr>
        <w:t xml:space="preserve">Muslim Amin and Zaidi Isa, "An Examination of the Relationship between Service Quality Perception and Customer Satisfaction: A SEM Approach towards Malaysian Islamic Banking," </w:t>
      </w:r>
      <w:r w:rsidRPr="00FC1395">
        <w:rPr>
          <w:rFonts w:ascii="Times New Roman" w:eastAsia="Times New Roman" w:hAnsi="Times New Roman" w:cs="Times New Roman"/>
          <w:i/>
          <w:color w:val="000000"/>
          <w:sz w:val="20"/>
          <w:szCs w:val="20"/>
          <w:shd w:val="clear" w:color="auto" w:fill="FFFFFF"/>
          <w:lang w:val="en-US"/>
        </w:rPr>
        <w:t>International Journal of Islamic and Middle Eastern Finance and Management</w:t>
      </w:r>
      <w:r w:rsidRPr="00FC1395">
        <w:rPr>
          <w:rFonts w:ascii="Times New Roman" w:eastAsia="Times New Roman" w:hAnsi="Times New Roman" w:cs="Times New Roman"/>
          <w:color w:val="000000"/>
          <w:sz w:val="20"/>
          <w:szCs w:val="20"/>
          <w:shd w:val="clear" w:color="auto" w:fill="FFFFFF"/>
          <w:lang w:val="en-US"/>
        </w:rPr>
        <w:t xml:space="preserve">, 1(3), 2008. </w:t>
      </w:r>
    </w:p>
  </w:footnote>
  <w:footnote w:id="23">
    <w:p w14:paraId="7DB7703E" w14:textId="77777777" w:rsidR="00C0584A" w:rsidRPr="00FC1395" w:rsidRDefault="00C0584A" w:rsidP="0025720C">
      <w:pPr>
        <w:rPr>
          <w:rFonts w:ascii="Times New Roman" w:eastAsia="Times New Roman" w:hAnsi="Times New Roman" w:cs="Times New Roman"/>
          <w:sz w:val="20"/>
          <w:szCs w:val="20"/>
          <w:lang w:val="en-US"/>
        </w:rPr>
      </w:pPr>
      <w:r w:rsidRPr="00FC1395">
        <w:rPr>
          <w:rStyle w:val="FootnoteReference"/>
          <w:rFonts w:ascii="Times New Roman" w:hAnsi="Times New Roman" w:cs="Times New Roman"/>
          <w:sz w:val="20"/>
          <w:szCs w:val="20"/>
        </w:rPr>
        <w:footnoteRef/>
      </w:r>
      <w:r w:rsidRPr="00FC1395">
        <w:rPr>
          <w:rFonts w:ascii="Times New Roman" w:hAnsi="Times New Roman" w:cs="Times New Roman"/>
          <w:sz w:val="20"/>
          <w:szCs w:val="20"/>
        </w:rPr>
        <w:t xml:space="preserve"> </w:t>
      </w:r>
      <w:r w:rsidRPr="00FC1395">
        <w:rPr>
          <w:rFonts w:ascii="Times New Roman" w:eastAsia="Times New Roman" w:hAnsi="Times New Roman" w:cs="Times New Roman"/>
          <w:color w:val="000000"/>
          <w:sz w:val="20"/>
          <w:szCs w:val="20"/>
          <w:shd w:val="clear" w:color="auto" w:fill="FFFFFF"/>
          <w:lang w:val="en-US"/>
        </w:rPr>
        <w:t xml:space="preserve">Mohammed Hossain and Shirley Leo, "Customer Perception on Service Quality in Retail Banking in Middle East: The Case of Qatar," </w:t>
      </w:r>
      <w:r w:rsidRPr="00FC1395">
        <w:rPr>
          <w:rFonts w:ascii="Times New Roman" w:eastAsia="Times New Roman" w:hAnsi="Times New Roman" w:cs="Times New Roman"/>
          <w:i/>
          <w:color w:val="000000"/>
          <w:sz w:val="20"/>
          <w:szCs w:val="20"/>
          <w:shd w:val="clear" w:color="auto" w:fill="FFFFFF"/>
          <w:lang w:val="en-US"/>
        </w:rPr>
        <w:t>International Journal of Islamic and Middle Eastern Finance and Management</w:t>
      </w:r>
      <w:r w:rsidRPr="00FC1395">
        <w:rPr>
          <w:rFonts w:ascii="Times New Roman" w:eastAsia="Times New Roman" w:hAnsi="Times New Roman" w:cs="Times New Roman"/>
          <w:color w:val="000000"/>
          <w:sz w:val="20"/>
          <w:szCs w:val="20"/>
          <w:shd w:val="clear" w:color="auto" w:fill="FFFFFF"/>
          <w:lang w:val="en-US"/>
        </w:rPr>
        <w:t xml:space="preserve"> 2(4), 2009. </w:t>
      </w:r>
    </w:p>
  </w:footnote>
  <w:footnote w:id="24">
    <w:p w14:paraId="0159F02A" w14:textId="77777777" w:rsidR="00C0584A" w:rsidRPr="001946A7" w:rsidRDefault="00C0584A" w:rsidP="00BC4EC0">
      <w:pPr>
        <w:rPr>
          <w:rFonts w:ascii="Times New Roman" w:hAnsi="Times New Roman" w:cs="Times New Roman"/>
          <w:sz w:val="20"/>
          <w:szCs w:val="20"/>
          <w:lang w:val="en-US"/>
        </w:rPr>
      </w:pPr>
      <w:r w:rsidRPr="001946A7">
        <w:rPr>
          <w:rStyle w:val="FootnoteReference"/>
          <w:rFonts w:ascii="Times New Roman" w:hAnsi="Times New Roman" w:cs="Times New Roman"/>
          <w:sz w:val="20"/>
          <w:szCs w:val="20"/>
        </w:rPr>
        <w:footnoteRef/>
      </w:r>
      <w:r w:rsidRPr="001946A7">
        <w:rPr>
          <w:rFonts w:ascii="Times New Roman" w:hAnsi="Times New Roman" w:cs="Times New Roman"/>
          <w:sz w:val="20"/>
          <w:szCs w:val="20"/>
        </w:rPr>
        <w:t xml:space="preserve"> </w:t>
      </w:r>
      <w:r w:rsidRPr="001946A7">
        <w:rPr>
          <w:rFonts w:ascii="Times New Roman" w:hAnsi="Times New Roman" w:cs="Times New Roman"/>
          <w:sz w:val="20"/>
          <w:szCs w:val="20"/>
          <w:lang w:val="en-US"/>
        </w:rPr>
        <w:t xml:space="preserve">Yussof, Ibrahim Moh Yussof and Mustafa Daud, “The Perceptions of Nigerian Muslim Youths in Malaysia on the establishment and operation of Islamic banking in Nigeria,” </w:t>
      </w:r>
      <w:r w:rsidRPr="001946A7">
        <w:rPr>
          <w:rFonts w:ascii="Times New Roman" w:hAnsi="Times New Roman" w:cs="Times New Roman"/>
          <w:i/>
          <w:sz w:val="20"/>
          <w:szCs w:val="20"/>
          <w:lang w:val="en-US"/>
        </w:rPr>
        <w:t>International Journal of Business and Social Science</w:t>
      </w:r>
      <w:r w:rsidRPr="001946A7">
        <w:rPr>
          <w:rFonts w:ascii="Times New Roman" w:hAnsi="Times New Roman" w:cs="Times New Roman"/>
          <w:sz w:val="20"/>
          <w:szCs w:val="20"/>
          <w:lang w:val="en-US"/>
        </w:rPr>
        <w:t xml:space="preserve"> 2(10), June 2011, accessed June 18, 2012, </w:t>
      </w:r>
      <w:r w:rsidRPr="001946A7">
        <w:rPr>
          <w:rStyle w:val="Hyperlink"/>
          <w:rFonts w:ascii="Times New Roman" w:hAnsi="Times New Roman" w:cs="Times New Roman"/>
          <w:color w:val="auto"/>
          <w:sz w:val="20"/>
          <w:szCs w:val="20"/>
          <w:u w:val="none"/>
          <w:lang w:val="en-US"/>
        </w:rPr>
        <w:t>http://www.ijbssnet.com/journals/Vol.%2 02_No._10%3B_June_2011/17.pdf.</w:t>
      </w:r>
    </w:p>
  </w:footnote>
  <w:footnote w:id="25">
    <w:p w14:paraId="725F35A0" w14:textId="77777777" w:rsidR="00C0584A" w:rsidRPr="00C1366D" w:rsidRDefault="00C0584A">
      <w:pPr>
        <w:pStyle w:val="FootnoteText"/>
        <w:rPr>
          <w:lang w:val="en-US"/>
        </w:rPr>
      </w:pPr>
      <w:r>
        <w:rPr>
          <w:rStyle w:val="FootnoteReference"/>
        </w:rPr>
        <w:footnoteRef/>
      </w:r>
      <w:r>
        <w:t xml:space="preserve"> </w:t>
      </w:r>
      <w:hyperlink r:id="rId5" w:history="1">
        <w:r w:rsidRPr="004E3A32">
          <w:rPr>
            <w:rStyle w:val="Hyperlink"/>
          </w:rPr>
          <w:t>http://ifp.law.harvard.edu/login/view_pdf/?file=Ninth%20Harvard%20Forum%20Short%20Report.pdf&amp;type</w:t>
        </w:r>
        <w:r w:rsidRPr="00BF5A40">
          <w:rPr>
            <w:rStyle w:val="Hyperlink"/>
          </w:rPr>
          <w:t xml:space="preserve"> =</w:t>
        </w:r>
        <w:proofErr w:type="spellStart"/>
        <w:r w:rsidRPr="00BF5A40">
          <w:rPr>
            <w:rStyle w:val="Hyperlink"/>
          </w:rPr>
          <w:t>A</w:t>
        </w:r>
        <w:r w:rsidRPr="00233DD5">
          <w:rPr>
            <w:rStyle w:val="Hyperlink"/>
          </w:rPr>
          <w:t>nouncements</w:t>
        </w:r>
        <w:proofErr w:type="spellEnd"/>
      </w:hyperlink>
      <w:r>
        <w:rPr>
          <w:rStyle w:val="Hyperlink"/>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1743E" w14:textId="166A5C69" w:rsidR="007B732B" w:rsidRDefault="00000000" w:rsidP="007B732B">
    <w:pPr>
      <w:pStyle w:val="Header"/>
      <w:jc w:val="center"/>
      <w:rPr>
        <w:b/>
        <w:color w:val="FF0000"/>
      </w:rPr>
    </w:pPr>
    <w:sdt>
      <w:sdtPr>
        <w:id w:val="62931797"/>
        <w:docPartObj>
          <w:docPartGallery w:val="Watermarks"/>
          <w:docPartUnique/>
        </w:docPartObj>
      </w:sdtPr>
      <w:sdtContent>
        <w:r>
          <w:rPr>
            <w:noProof/>
            <w:lang w:eastAsia="zh-TW"/>
          </w:rPr>
          <w:pict w14:anchorId="7CEB7E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p w14:paraId="04BB545F" w14:textId="77777777" w:rsidR="00111DB2" w:rsidRDefault="00111DB2" w:rsidP="007B732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65DFE"/>
    <w:multiLevelType w:val="hybridMultilevel"/>
    <w:tmpl w:val="626AFCE6"/>
    <w:lvl w:ilvl="0" w:tplc="C33E9CEA">
      <w:start w:val="1"/>
      <w:numFmt w:val="bullet"/>
      <w:lvlText w:val="•"/>
      <w:lvlJc w:val="left"/>
      <w:pPr>
        <w:tabs>
          <w:tab w:val="num" w:pos="720"/>
        </w:tabs>
        <w:ind w:left="720" w:hanging="360"/>
      </w:pPr>
      <w:rPr>
        <w:rFonts w:ascii="Times" w:hAnsi="Times" w:hint="default"/>
      </w:rPr>
    </w:lvl>
    <w:lvl w:ilvl="1" w:tplc="6A1630E4">
      <w:start w:val="1"/>
      <w:numFmt w:val="bullet"/>
      <w:lvlText w:val="•"/>
      <w:lvlJc w:val="left"/>
      <w:pPr>
        <w:tabs>
          <w:tab w:val="num" w:pos="1440"/>
        </w:tabs>
        <w:ind w:left="1440" w:hanging="360"/>
      </w:pPr>
      <w:rPr>
        <w:rFonts w:ascii="Times" w:hAnsi="Times" w:hint="default"/>
      </w:rPr>
    </w:lvl>
    <w:lvl w:ilvl="2" w:tplc="FAECB73A">
      <w:start w:val="1"/>
      <w:numFmt w:val="bullet"/>
      <w:lvlText w:val="•"/>
      <w:lvlJc w:val="left"/>
      <w:pPr>
        <w:tabs>
          <w:tab w:val="num" w:pos="2160"/>
        </w:tabs>
        <w:ind w:left="2160" w:hanging="360"/>
      </w:pPr>
      <w:rPr>
        <w:rFonts w:ascii="Times" w:hAnsi="Times" w:hint="default"/>
      </w:rPr>
    </w:lvl>
    <w:lvl w:ilvl="3" w:tplc="D0063070" w:tentative="1">
      <w:start w:val="1"/>
      <w:numFmt w:val="bullet"/>
      <w:lvlText w:val="•"/>
      <w:lvlJc w:val="left"/>
      <w:pPr>
        <w:tabs>
          <w:tab w:val="num" w:pos="2880"/>
        </w:tabs>
        <w:ind w:left="2880" w:hanging="360"/>
      </w:pPr>
      <w:rPr>
        <w:rFonts w:ascii="Times" w:hAnsi="Times" w:hint="default"/>
      </w:rPr>
    </w:lvl>
    <w:lvl w:ilvl="4" w:tplc="B5588430" w:tentative="1">
      <w:start w:val="1"/>
      <w:numFmt w:val="bullet"/>
      <w:lvlText w:val="•"/>
      <w:lvlJc w:val="left"/>
      <w:pPr>
        <w:tabs>
          <w:tab w:val="num" w:pos="3600"/>
        </w:tabs>
        <w:ind w:left="3600" w:hanging="360"/>
      </w:pPr>
      <w:rPr>
        <w:rFonts w:ascii="Times" w:hAnsi="Times" w:hint="default"/>
      </w:rPr>
    </w:lvl>
    <w:lvl w:ilvl="5" w:tplc="BF9A0156" w:tentative="1">
      <w:start w:val="1"/>
      <w:numFmt w:val="bullet"/>
      <w:lvlText w:val="•"/>
      <w:lvlJc w:val="left"/>
      <w:pPr>
        <w:tabs>
          <w:tab w:val="num" w:pos="4320"/>
        </w:tabs>
        <w:ind w:left="4320" w:hanging="360"/>
      </w:pPr>
      <w:rPr>
        <w:rFonts w:ascii="Times" w:hAnsi="Times" w:hint="default"/>
      </w:rPr>
    </w:lvl>
    <w:lvl w:ilvl="6" w:tplc="8348F208" w:tentative="1">
      <w:start w:val="1"/>
      <w:numFmt w:val="bullet"/>
      <w:lvlText w:val="•"/>
      <w:lvlJc w:val="left"/>
      <w:pPr>
        <w:tabs>
          <w:tab w:val="num" w:pos="5040"/>
        </w:tabs>
        <w:ind w:left="5040" w:hanging="360"/>
      </w:pPr>
      <w:rPr>
        <w:rFonts w:ascii="Times" w:hAnsi="Times" w:hint="default"/>
      </w:rPr>
    </w:lvl>
    <w:lvl w:ilvl="7" w:tplc="A54A7E94" w:tentative="1">
      <w:start w:val="1"/>
      <w:numFmt w:val="bullet"/>
      <w:lvlText w:val="•"/>
      <w:lvlJc w:val="left"/>
      <w:pPr>
        <w:tabs>
          <w:tab w:val="num" w:pos="5760"/>
        </w:tabs>
        <w:ind w:left="5760" w:hanging="360"/>
      </w:pPr>
      <w:rPr>
        <w:rFonts w:ascii="Times" w:hAnsi="Times" w:hint="default"/>
      </w:rPr>
    </w:lvl>
    <w:lvl w:ilvl="8" w:tplc="9196BD82" w:tentative="1">
      <w:start w:val="1"/>
      <w:numFmt w:val="bullet"/>
      <w:lvlText w:val="•"/>
      <w:lvlJc w:val="left"/>
      <w:pPr>
        <w:tabs>
          <w:tab w:val="num" w:pos="6480"/>
        </w:tabs>
        <w:ind w:left="6480" w:hanging="360"/>
      </w:pPr>
      <w:rPr>
        <w:rFonts w:ascii="Times" w:hAnsi="Times" w:hint="default"/>
      </w:rPr>
    </w:lvl>
  </w:abstractNum>
  <w:abstractNum w:abstractNumId="1" w15:restartNumberingAfterBreak="0">
    <w:nsid w:val="0894372B"/>
    <w:multiLevelType w:val="hybridMultilevel"/>
    <w:tmpl w:val="3E1418D0"/>
    <w:lvl w:ilvl="0" w:tplc="5B645E86">
      <w:start w:val="1"/>
      <w:numFmt w:val="bullet"/>
      <w:lvlText w:val="•"/>
      <w:lvlJc w:val="left"/>
      <w:pPr>
        <w:tabs>
          <w:tab w:val="num" w:pos="720"/>
        </w:tabs>
        <w:ind w:left="720" w:hanging="360"/>
      </w:pPr>
      <w:rPr>
        <w:rFonts w:ascii="Times" w:hAnsi="Times" w:hint="default"/>
      </w:rPr>
    </w:lvl>
    <w:lvl w:ilvl="1" w:tplc="C9BE312C" w:tentative="1">
      <w:start w:val="1"/>
      <w:numFmt w:val="bullet"/>
      <w:lvlText w:val="•"/>
      <w:lvlJc w:val="left"/>
      <w:pPr>
        <w:tabs>
          <w:tab w:val="num" w:pos="1440"/>
        </w:tabs>
        <w:ind w:left="1440" w:hanging="360"/>
      </w:pPr>
      <w:rPr>
        <w:rFonts w:ascii="Times" w:hAnsi="Times" w:hint="default"/>
      </w:rPr>
    </w:lvl>
    <w:lvl w:ilvl="2" w:tplc="CC44FD94" w:tentative="1">
      <w:start w:val="1"/>
      <w:numFmt w:val="bullet"/>
      <w:lvlText w:val="•"/>
      <w:lvlJc w:val="left"/>
      <w:pPr>
        <w:tabs>
          <w:tab w:val="num" w:pos="2160"/>
        </w:tabs>
        <w:ind w:left="2160" w:hanging="360"/>
      </w:pPr>
      <w:rPr>
        <w:rFonts w:ascii="Times" w:hAnsi="Times" w:hint="default"/>
      </w:rPr>
    </w:lvl>
    <w:lvl w:ilvl="3" w:tplc="A9B8AB30" w:tentative="1">
      <w:start w:val="1"/>
      <w:numFmt w:val="bullet"/>
      <w:lvlText w:val="•"/>
      <w:lvlJc w:val="left"/>
      <w:pPr>
        <w:tabs>
          <w:tab w:val="num" w:pos="2880"/>
        </w:tabs>
        <w:ind w:left="2880" w:hanging="360"/>
      </w:pPr>
      <w:rPr>
        <w:rFonts w:ascii="Times" w:hAnsi="Times" w:hint="default"/>
      </w:rPr>
    </w:lvl>
    <w:lvl w:ilvl="4" w:tplc="00A03E76" w:tentative="1">
      <w:start w:val="1"/>
      <w:numFmt w:val="bullet"/>
      <w:lvlText w:val="•"/>
      <w:lvlJc w:val="left"/>
      <w:pPr>
        <w:tabs>
          <w:tab w:val="num" w:pos="3600"/>
        </w:tabs>
        <w:ind w:left="3600" w:hanging="360"/>
      </w:pPr>
      <w:rPr>
        <w:rFonts w:ascii="Times" w:hAnsi="Times" w:hint="default"/>
      </w:rPr>
    </w:lvl>
    <w:lvl w:ilvl="5" w:tplc="944CCA9E" w:tentative="1">
      <w:start w:val="1"/>
      <w:numFmt w:val="bullet"/>
      <w:lvlText w:val="•"/>
      <w:lvlJc w:val="left"/>
      <w:pPr>
        <w:tabs>
          <w:tab w:val="num" w:pos="4320"/>
        </w:tabs>
        <w:ind w:left="4320" w:hanging="360"/>
      </w:pPr>
      <w:rPr>
        <w:rFonts w:ascii="Times" w:hAnsi="Times" w:hint="default"/>
      </w:rPr>
    </w:lvl>
    <w:lvl w:ilvl="6" w:tplc="8516243C" w:tentative="1">
      <w:start w:val="1"/>
      <w:numFmt w:val="bullet"/>
      <w:lvlText w:val="•"/>
      <w:lvlJc w:val="left"/>
      <w:pPr>
        <w:tabs>
          <w:tab w:val="num" w:pos="5040"/>
        </w:tabs>
        <w:ind w:left="5040" w:hanging="360"/>
      </w:pPr>
      <w:rPr>
        <w:rFonts w:ascii="Times" w:hAnsi="Times" w:hint="default"/>
      </w:rPr>
    </w:lvl>
    <w:lvl w:ilvl="7" w:tplc="843EC68E" w:tentative="1">
      <w:start w:val="1"/>
      <w:numFmt w:val="bullet"/>
      <w:lvlText w:val="•"/>
      <w:lvlJc w:val="left"/>
      <w:pPr>
        <w:tabs>
          <w:tab w:val="num" w:pos="5760"/>
        </w:tabs>
        <w:ind w:left="5760" w:hanging="360"/>
      </w:pPr>
      <w:rPr>
        <w:rFonts w:ascii="Times" w:hAnsi="Times" w:hint="default"/>
      </w:rPr>
    </w:lvl>
    <w:lvl w:ilvl="8" w:tplc="A9968566" w:tentative="1">
      <w:start w:val="1"/>
      <w:numFmt w:val="bullet"/>
      <w:lvlText w:val="•"/>
      <w:lvlJc w:val="left"/>
      <w:pPr>
        <w:tabs>
          <w:tab w:val="num" w:pos="6480"/>
        </w:tabs>
        <w:ind w:left="6480" w:hanging="360"/>
      </w:pPr>
      <w:rPr>
        <w:rFonts w:ascii="Times" w:hAnsi="Times" w:hint="default"/>
      </w:rPr>
    </w:lvl>
  </w:abstractNum>
  <w:abstractNum w:abstractNumId="2" w15:restartNumberingAfterBreak="0">
    <w:nsid w:val="093C645D"/>
    <w:multiLevelType w:val="hybridMultilevel"/>
    <w:tmpl w:val="2954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E7391"/>
    <w:multiLevelType w:val="hybridMultilevel"/>
    <w:tmpl w:val="B0C27DF6"/>
    <w:lvl w:ilvl="0" w:tplc="C5E440C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85420"/>
    <w:multiLevelType w:val="hybridMultilevel"/>
    <w:tmpl w:val="266C7672"/>
    <w:lvl w:ilvl="0" w:tplc="98BABBDA">
      <w:start w:val="1"/>
      <w:numFmt w:val="bullet"/>
      <w:lvlText w:val="•"/>
      <w:lvlJc w:val="left"/>
      <w:pPr>
        <w:tabs>
          <w:tab w:val="num" w:pos="720"/>
        </w:tabs>
        <w:ind w:left="720" w:hanging="360"/>
      </w:pPr>
      <w:rPr>
        <w:rFonts w:ascii="Times" w:hAnsi="Times" w:hint="default"/>
      </w:rPr>
    </w:lvl>
    <w:lvl w:ilvl="1" w:tplc="372AC624" w:tentative="1">
      <w:start w:val="1"/>
      <w:numFmt w:val="bullet"/>
      <w:lvlText w:val="•"/>
      <w:lvlJc w:val="left"/>
      <w:pPr>
        <w:tabs>
          <w:tab w:val="num" w:pos="1440"/>
        </w:tabs>
        <w:ind w:left="1440" w:hanging="360"/>
      </w:pPr>
      <w:rPr>
        <w:rFonts w:ascii="Times" w:hAnsi="Times" w:hint="default"/>
      </w:rPr>
    </w:lvl>
    <w:lvl w:ilvl="2" w:tplc="EAD0C2EC" w:tentative="1">
      <w:start w:val="1"/>
      <w:numFmt w:val="bullet"/>
      <w:lvlText w:val="•"/>
      <w:lvlJc w:val="left"/>
      <w:pPr>
        <w:tabs>
          <w:tab w:val="num" w:pos="2160"/>
        </w:tabs>
        <w:ind w:left="2160" w:hanging="360"/>
      </w:pPr>
      <w:rPr>
        <w:rFonts w:ascii="Times" w:hAnsi="Times" w:hint="default"/>
      </w:rPr>
    </w:lvl>
    <w:lvl w:ilvl="3" w:tplc="57362446" w:tentative="1">
      <w:start w:val="1"/>
      <w:numFmt w:val="bullet"/>
      <w:lvlText w:val="•"/>
      <w:lvlJc w:val="left"/>
      <w:pPr>
        <w:tabs>
          <w:tab w:val="num" w:pos="2880"/>
        </w:tabs>
        <w:ind w:left="2880" w:hanging="360"/>
      </w:pPr>
      <w:rPr>
        <w:rFonts w:ascii="Times" w:hAnsi="Times" w:hint="default"/>
      </w:rPr>
    </w:lvl>
    <w:lvl w:ilvl="4" w:tplc="FF260F30" w:tentative="1">
      <w:start w:val="1"/>
      <w:numFmt w:val="bullet"/>
      <w:lvlText w:val="•"/>
      <w:lvlJc w:val="left"/>
      <w:pPr>
        <w:tabs>
          <w:tab w:val="num" w:pos="3600"/>
        </w:tabs>
        <w:ind w:left="3600" w:hanging="360"/>
      </w:pPr>
      <w:rPr>
        <w:rFonts w:ascii="Times" w:hAnsi="Times" w:hint="default"/>
      </w:rPr>
    </w:lvl>
    <w:lvl w:ilvl="5" w:tplc="2948182E" w:tentative="1">
      <w:start w:val="1"/>
      <w:numFmt w:val="bullet"/>
      <w:lvlText w:val="•"/>
      <w:lvlJc w:val="left"/>
      <w:pPr>
        <w:tabs>
          <w:tab w:val="num" w:pos="4320"/>
        </w:tabs>
        <w:ind w:left="4320" w:hanging="360"/>
      </w:pPr>
      <w:rPr>
        <w:rFonts w:ascii="Times" w:hAnsi="Times" w:hint="default"/>
      </w:rPr>
    </w:lvl>
    <w:lvl w:ilvl="6" w:tplc="057CC724" w:tentative="1">
      <w:start w:val="1"/>
      <w:numFmt w:val="bullet"/>
      <w:lvlText w:val="•"/>
      <w:lvlJc w:val="left"/>
      <w:pPr>
        <w:tabs>
          <w:tab w:val="num" w:pos="5040"/>
        </w:tabs>
        <w:ind w:left="5040" w:hanging="360"/>
      </w:pPr>
      <w:rPr>
        <w:rFonts w:ascii="Times" w:hAnsi="Times" w:hint="default"/>
      </w:rPr>
    </w:lvl>
    <w:lvl w:ilvl="7" w:tplc="39CEECCA" w:tentative="1">
      <w:start w:val="1"/>
      <w:numFmt w:val="bullet"/>
      <w:lvlText w:val="•"/>
      <w:lvlJc w:val="left"/>
      <w:pPr>
        <w:tabs>
          <w:tab w:val="num" w:pos="5760"/>
        </w:tabs>
        <w:ind w:left="5760" w:hanging="360"/>
      </w:pPr>
      <w:rPr>
        <w:rFonts w:ascii="Times" w:hAnsi="Times" w:hint="default"/>
      </w:rPr>
    </w:lvl>
    <w:lvl w:ilvl="8" w:tplc="C68A1D62" w:tentative="1">
      <w:start w:val="1"/>
      <w:numFmt w:val="bullet"/>
      <w:lvlText w:val="•"/>
      <w:lvlJc w:val="left"/>
      <w:pPr>
        <w:tabs>
          <w:tab w:val="num" w:pos="6480"/>
        </w:tabs>
        <w:ind w:left="6480" w:hanging="360"/>
      </w:pPr>
      <w:rPr>
        <w:rFonts w:ascii="Times" w:hAnsi="Times" w:hint="default"/>
      </w:rPr>
    </w:lvl>
  </w:abstractNum>
  <w:abstractNum w:abstractNumId="5" w15:restartNumberingAfterBreak="0">
    <w:nsid w:val="0F821824"/>
    <w:multiLevelType w:val="hybridMultilevel"/>
    <w:tmpl w:val="9B160010"/>
    <w:lvl w:ilvl="0" w:tplc="A76A009E">
      <w:start w:val="1"/>
      <w:numFmt w:val="bullet"/>
      <w:lvlText w:val="•"/>
      <w:lvlJc w:val="left"/>
      <w:pPr>
        <w:tabs>
          <w:tab w:val="num" w:pos="720"/>
        </w:tabs>
        <w:ind w:left="720" w:hanging="360"/>
      </w:pPr>
      <w:rPr>
        <w:rFonts w:ascii="Times" w:hAnsi="Times" w:hint="default"/>
      </w:rPr>
    </w:lvl>
    <w:lvl w:ilvl="1" w:tplc="22D0FA86" w:tentative="1">
      <w:start w:val="1"/>
      <w:numFmt w:val="bullet"/>
      <w:lvlText w:val="•"/>
      <w:lvlJc w:val="left"/>
      <w:pPr>
        <w:tabs>
          <w:tab w:val="num" w:pos="1440"/>
        </w:tabs>
        <w:ind w:left="1440" w:hanging="360"/>
      </w:pPr>
      <w:rPr>
        <w:rFonts w:ascii="Times" w:hAnsi="Times" w:hint="default"/>
      </w:rPr>
    </w:lvl>
    <w:lvl w:ilvl="2" w:tplc="682CBBA6" w:tentative="1">
      <w:start w:val="1"/>
      <w:numFmt w:val="bullet"/>
      <w:lvlText w:val="•"/>
      <w:lvlJc w:val="left"/>
      <w:pPr>
        <w:tabs>
          <w:tab w:val="num" w:pos="2160"/>
        </w:tabs>
        <w:ind w:left="2160" w:hanging="360"/>
      </w:pPr>
      <w:rPr>
        <w:rFonts w:ascii="Times" w:hAnsi="Times" w:hint="default"/>
      </w:rPr>
    </w:lvl>
    <w:lvl w:ilvl="3" w:tplc="6108C9C4" w:tentative="1">
      <w:start w:val="1"/>
      <w:numFmt w:val="bullet"/>
      <w:lvlText w:val="•"/>
      <w:lvlJc w:val="left"/>
      <w:pPr>
        <w:tabs>
          <w:tab w:val="num" w:pos="2880"/>
        </w:tabs>
        <w:ind w:left="2880" w:hanging="360"/>
      </w:pPr>
      <w:rPr>
        <w:rFonts w:ascii="Times" w:hAnsi="Times" w:hint="default"/>
      </w:rPr>
    </w:lvl>
    <w:lvl w:ilvl="4" w:tplc="0A56DECA" w:tentative="1">
      <w:start w:val="1"/>
      <w:numFmt w:val="bullet"/>
      <w:lvlText w:val="•"/>
      <w:lvlJc w:val="left"/>
      <w:pPr>
        <w:tabs>
          <w:tab w:val="num" w:pos="3600"/>
        </w:tabs>
        <w:ind w:left="3600" w:hanging="360"/>
      </w:pPr>
      <w:rPr>
        <w:rFonts w:ascii="Times" w:hAnsi="Times" w:hint="default"/>
      </w:rPr>
    </w:lvl>
    <w:lvl w:ilvl="5" w:tplc="67E08DA8" w:tentative="1">
      <w:start w:val="1"/>
      <w:numFmt w:val="bullet"/>
      <w:lvlText w:val="•"/>
      <w:lvlJc w:val="left"/>
      <w:pPr>
        <w:tabs>
          <w:tab w:val="num" w:pos="4320"/>
        </w:tabs>
        <w:ind w:left="4320" w:hanging="360"/>
      </w:pPr>
      <w:rPr>
        <w:rFonts w:ascii="Times" w:hAnsi="Times" w:hint="default"/>
      </w:rPr>
    </w:lvl>
    <w:lvl w:ilvl="6" w:tplc="E6805A0E" w:tentative="1">
      <w:start w:val="1"/>
      <w:numFmt w:val="bullet"/>
      <w:lvlText w:val="•"/>
      <w:lvlJc w:val="left"/>
      <w:pPr>
        <w:tabs>
          <w:tab w:val="num" w:pos="5040"/>
        </w:tabs>
        <w:ind w:left="5040" w:hanging="360"/>
      </w:pPr>
      <w:rPr>
        <w:rFonts w:ascii="Times" w:hAnsi="Times" w:hint="default"/>
      </w:rPr>
    </w:lvl>
    <w:lvl w:ilvl="7" w:tplc="33E8D52A" w:tentative="1">
      <w:start w:val="1"/>
      <w:numFmt w:val="bullet"/>
      <w:lvlText w:val="•"/>
      <w:lvlJc w:val="left"/>
      <w:pPr>
        <w:tabs>
          <w:tab w:val="num" w:pos="5760"/>
        </w:tabs>
        <w:ind w:left="5760" w:hanging="360"/>
      </w:pPr>
      <w:rPr>
        <w:rFonts w:ascii="Times" w:hAnsi="Times" w:hint="default"/>
      </w:rPr>
    </w:lvl>
    <w:lvl w:ilvl="8" w:tplc="475AD56A" w:tentative="1">
      <w:start w:val="1"/>
      <w:numFmt w:val="bullet"/>
      <w:lvlText w:val="•"/>
      <w:lvlJc w:val="left"/>
      <w:pPr>
        <w:tabs>
          <w:tab w:val="num" w:pos="6480"/>
        </w:tabs>
        <w:ind w:left="6480" w:hanging="360"/>
      </w:pPr>
      <w:rPr>
        <w:rFonts w:ascii="Times" w:hAnsi="Times" w:hint="default"/>
      </w:rPr>
    </w:lvl>
  </w:abstractNum>
  <w:abstractNum w:abstractNumId="6" w15:restartNumberingAfterBreak="0">
    <w:nsid w:val="11CB5C40"/>
    <w:multiLevelType w:val="hybridMultilevel"/>
    <w:tmpl w:val="9F6A3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70ADF"/>
    <w:multiLevelType w:val="hybridMultilevel"/>
    <w:tmpl w:val="704CAE96"/>
    <w:lvl w:ilvl="0" w:tplc="557001C2">
      <w:start w:val="1"/>
      <w:numFmt w:val="bullet"/>
      <w:lvlText w:val="•"/>
      <w:lvlJc w:val="left"/>
      <w:pPr>
        <w:tabs>
          <w:tab w:val="num" w:pos="720"/>
        </w:tabs>
        <w:ind w:left="720" w:hanging="360"/>
      </w:pPr>
      <w:rPr>
        <w:rFonts w:ascii="Times" w:hAnsi="Times" w:hint="default"/>
      </w:rPr>
    </w:lvl>
    <w:lvl w:ilvl="1" w:tplc="ECB212A2" w:tentative="1">
      <w:start w:val="1"/>
      <w:numFmt w:val="bullet"/>
      <w:lvlText w:val="•"/>
      <w:lvlJc w:val="left"/>
      <w:pPr>
        <w:tabs>
          <w:tab w:val="num" w:pos="1440"/>
        </w:tabs>
        <w:ind w:left="1440" w:hanging="360"/>
      </w:pPr>
      <w:rPr>
        <w:rFonts w:ascii="Times" w:hAnsi="Times" w:hint="default"/>
      </w:rPr>
    </w:lvl>
    <w:lvl w:ilvl="2" w:tplc="2EEC6850" w:tentative="1">
      <w:start w:val="1"/>
      <w:numFmt w:val="bullet"/>
      <w:lvlText w:val="•"/>
      <w:lvlJc w:val="left"/>
      <w:pPr>
        <w:tabs>
          <w:tab w:val="num" w:pos="2160"/>
        </w:tabs>
        <w:ind w:left="2160" w:hanging="360"/>
      </w:pPr>
      <w:rPr>
        <w:rFonts w:ascii="Times" w:hAnsi="Times" w:hint="default"/>
      </w:rPr>
    </w:lvl>
    <w:lvl w:ilvl="3" w:tplc="2062D5B2" w:tentative="1">
      <w:start w:val="1"/>
      <w:numFmt w:val="bullet"/>
      <w:lvlText w:val="•"/>
      <w:lvlJc w:val="left"/>
      <w:pPr>
        <w:tabs>
          <w:tab w:val="num" w:pos="2880"/>
        </w:tabs>
        <w:ind w:left="2880" w:hanging="360"/>
      </w:pPr>
      <w:rPr>
        <w:rFonts w:ascii="Times" w:hAnsi="Times" w:hint="default"/>
      </w:rPr>
    </w:lvl>
    <w:lvl w:ilvl="4" w:tplc="C400D482" w:tentative="1">
      <w:start w:val="1"/>
      <w:numFmt w:val="bullet"/>
      <w:lvlText w:val="•"/>
      <w:lvlJc w:val="left"/>
      <w:pPr>
        <w:tabs>
          <w:tab w:val="num" w:pos="3600"/>
        </w:tabs>
        <w:ind w:left="3600" w:hanging="360"/>
      </w:pPr>
      <w:rPr>
        <w:rFonts w:ascii="Times" w:hAnsi="Times" w:hint="default"/>
      </w:rPr>
    </w:lvl>
    <w:lvl w:ilvl="5" w:tplc="00B0C4F0" w:tentative="1">
      <w:start w:val="1"/>
      <w:numFmt w:val="bullet"/>
      <w:lvlText w:val="•"/>
      <w:lvlJc w:val="left"/>
      <w:pPr>
        <w:tabs>
          <w:tab w:val="num" w:pos="4320"/>
        </w:tabs>
        <w:ind w:left="4320" w:hanging="360"/>
      </w:pPr>
      <w:rPr>
        <w:rFonts w:ascii="Times" w:hAnsi="Times" w:hint="default"/>
      </w:rPr>
    </w:lvl>
    <w:lvl w:ilvl="6" w:tplc="AC9EC0CC" w:tentative="1">
      <w:start w:val="1"/>
      <w:numFmt w:val="bullet"/>
      <w:lvlText w:val="•"/>
      <w:lvlJc w:val="left"/>
      <w:pPr>
        <w:tabs>
          <w:tab w:val="num" w:pos="5040"/>
        </w:tabs>
        <w:ind w:left="5040" w:hanging="360"/>
      </w:pPr>
      <w:rPr>
        <w:rFonts w:ascii="Times" w:hAnsi="Times" w:hint="default"/>
      </w:rPr>
    </w:lvl>
    <w:lvl w:ilvl="7" w:tplc="FFC26876" w:tentative="1">
      <w:start w:val="1"/>
      <w:numFmt w:val="bullet"/>
      <w:lvlText w:val="•"/>
      <w:lvlJc w:val="left"/>
      <w:pPr>
        <w:tabs>
          <w:tab w:val="num" w:pos="5760"/>
        </w:tabs>
        <w:ind w:left="5760" w:hanging="360"/>
      </w:pPr>
      <w:rPr>
        <w:rFonts w:ascii="Times" w:hAnsi="Times" w:hint="default"/>
      </w:rPr>
    </w:lvl>
    <w:lvl w:ilvl="8" w:tplc="D32E45A4" w:tentative="1">
      <w:start w:val="1"/>
      <w:numFmt w:val="bullet"/>
      <w:lvlText w:val="•"/>
      <w:lvlJc w:val="left"/>
      <w:pPr>
        <w:tabs>
          <w:tab w:val="num" w:pos="6480"/>
        </w:tabs>
        <w:ind w:left="6480" w:hanging="360"/>
      </w:pPr>
      <w:rPr>
        <w:rFonts w:ascii="Times" w:hAnsi="Times" w:hint="default"/>
      </w:rPr>
    </w:lvl>
  </w:abstractNum>
  <w:abstractNum w:abstractNumId="8" w15:restartNumberingAfterBreak="0">
    <w:nsid w:val="16381856"/>
    <w:multiLevelType w:val="hybridMultilevel"/>
    <w:tmpl w:val="AE8E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3C7B4F"/>
    <w:multiLevelType w:val="hybridMultilevel"/>
    <w:tmpl w:val="C1825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B6705E4"/>
    <w:multiLevelType w:val="hybridMultilevel"/>
    <w:tmpl w:val="4A5ACA8E"/>
    <w:lvl w:ilvl="0" w:tplc="5D2A8150">
      <w:start w:val="1"/>
      <w:numFmt w:val="bullet"/>
      <w:lvlText w:val="•"/>
      <w:lvlJc w:val="left"/>
      <w:pPr>
        <w:tabs>
          <w:tab w:val="num" w:pos="720"/>
        </w:tabs>
        <w:ind w:left="720" w:hanging="360"/>
      </w:pPr>
      <w:rPr>
        <w:rFonts w:ascii="Times" w:hAnsi="Times" w:hint="default"/>
      </w:rPr>
    </w:lvl>
    <w:lvl w:ilvl="1" w:tplc="73307A0A" w:tentative="1">
      <w:start w:val="1"/>
      <w:numFmt w:val="bullet"/>
      <w:lvlText w:val="•"/>
      <w:lvlJc w:val="left"/>
      <w:pPr>
        <w:tabs>
          <w:tab w:val="num" w:pos="1440"/>
        </w:tabs>
        <w:ind w:left="1440" w:hanging="360"/>
      </w:pPr>
      <w:rPr>
        <w:rFonts w:ascii="Times" w:hAnsi="Times" w:hint="default"/>
      </w:rPr>
    </w:lvl>
    <w:lvl w:ilvl="2" w:tplc="4502F116" w:tentative="1">
      <w:start w:val="1"/>
      <w:numFmt w:val="bullet"/>
      <w:lvlText w:val="•"/>
      <w:lvlJc w:val="left"/>
      <w:pPr>
        <w:tabs>
          <w:tab w:val="num" w:pos="2160"/>
        </w:tabs>
        <w:ind w:left="2160" w:hanging="360"/>
      </w:pPr>
      <w:rPr>
        <w:rFonts w:ascii="Times" w:hAnsi="Times" w:hint="default"/>
      </w:rPr>
    </w:lvl>
    <w:lvl w:ilvl="3" w:tplc="67FA70B2" w:tentative="1">
      <w:start w:val="1"/>
      <w:numFmt w:val="bullet"/>
      <w:lvlText w:val="•"/>
      <w:lvlJc w:val="left"/>
      <w:pPr>
        <w:tabs>
          <w:tab w:val="num" w:pos="2880"/>
        </w:tabs>
        <w:ind w:left="2880" w:hanging="360"/>
      </w:pPr>
      <w:rPr>
        <w:rFonts w:ascii="Times" w:hAnsi="Times" w:hint="default"/>
      </w:rPr>
    </w:lvl>
    <w:lvl w:ilvl="4" w:tplc="F9B8A298" w:tentative="1">
      <w:start w:val="1"/>
      <w:numFmt w:val="bullet"/>
      <w:lvlText w:val="•"/>
      <w:lvlJc w:val="left"/>
      <w:pPr>
        <w:tabs>
          <w:tab w:val="num" w:pos="3600"/>
        </w:tabs>
        <w:ind w:left="3600" w:hanging="360"/>
      </w:pPr>
      <w:rPr>
        <w:rFonts w:ascii="Times" w:hAnsi="Times" w:hint="default"/>
      </w:rPr>
    </w:lvl>
    <w:lvl w:ilvl="5" w:tplc="3B9E813C" w:tentative="1">
      <w:start w:val="1"/>
      <w:numFmt w:val="bullet"/>
      <w:lvlText w:val="•"/>
      <w:lvlJc w:val="left"/>
      <w:pPr>
        <w:tabs>
          <w:tab w:val="num" w:pos="4320"/>
        </w:tabs>
        <w:ind w:left="4320" w:hanging="360"/>
      </w:pPr>
      <w:rPr>
        <w:rFonts w:ascii="Times" w:hAnsi="Times" w:hint="default"/>
      </w:rPr>
    </w:lvl>
    <w:lvl w:ilvl="6" w:tplc="5C5C8928" w:tentative="1">
      <w:start w:val="1"/>
      <w:numFmt w:val="bullet"/>
      <w:lvlText w:val="•"/>
      <w:lvlJc w:val="left"/>
      <w:pPr>
        <w:tabs>
          <w:tab w:val="num" w:pos="5040"/>
        </w:tabs>
        <w:ind w:left="5040" w:hanging="360"/>
      </w:pPr>
      <w:rPr>
        <w:rFonts w:ascii="Times" w:hAnsi="Times" w:hint="default"/>
      </w:rPr>
    </w:lvl>
    <w:lvl w:ilvl="7" w:tplc="4AC03AE4" w:tentative="1">
      <w:start w:val="1"/>
      <w:numFmt w:val="bullet"/>
      <w:lvlText w:val="•"/>
      <w:lvlJc w:val="left"/>
      <w:pPr>
        <w:tabs>
          <w:tab w:val="num" w:pos="5760"/>
        </w:tabs>
        <w:ind w:left="5760" w:hanging="360"/>
      </w:pPr>
      <w:rPr>
        <w:rFonts w:ascii="Times" w:hAnsi="Times" w:hint="default"/>
      </w:rPr>
    </w:lvl>
    <w:lvl w:ilvl="8" w:tplc="AD44A352" w:tentative="1">
      <w:start w:val="1"/>
      <w:numFmt w:val="bullet"/>
      <w:lvlText w:val="•"/>
      <w:lvlJc w:val="left"/>
      <w:pPr>
        <w:tabs>
          <w:tab w:val="num" w:pos="6480"/>
        </w:tabs>
        <w:ind w:left="6480" w:hanging="360"/>
      </w:pPr>
      <w:rPr>
        <w:rFonts w:ascii="Times" w:hAnsi="Times" w:hint="default"/>
      </w:rPr>
    </w:lvl>
  </w:abstractNum>
  <w:abstractNum w:abstractNumId="11" w15:restartNumberingAfterBreak="0">
    <w:nsid w:val="1F19441D"/>
    <w:multiLevelType w:val="hybridMultilevel"/>
    <w:tmpl w:val="C43A7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931263"/>
    <w:multiLevelType w:val="hybridMultilevel"/>
    <w:tmpl w:val="1D42BE68"/>
    <w:lvl w:ilvl="0" w:tplc="2A26579A">
      <w:start w:val="1"/>
      <w:numFmt w:val="bullet"/>
      <w:lvlText w:val="•"/>
      <w:lvlJc w:val="left"/>
      <w:pPr>
        <w:tabs>
          <w:tab w:val="num" w:pos="720"/>
        </w:tabs>
        <w:ind w:left="720" w:hanging="360"/>
      </w:pPr>
      <w:rPr>
        <w:rFonts w:ascii="Times" w:hAnsi="Times" w:hint="default"/>
      </w:rPr>
    </w:lvl>
    <w:lvl w:ilvl="1" w:tplc="04DE2C26" w:tentative="1">
      <w:start w:val="1"/>
      <w:numFmt w:val="bullet"/>
      <w:lvlText w:val="•"/>
      <w:lvlJc w:val="left"/>
      <w:pPr>
        <w:tabs>
          <w:tab w:val="num" w:pos="1440"/>
        </w:tabs>
        <w:ind w:left="1440" w:hanging="360"/>
      </w:pPr>
      <w:rPr>
        <w:rFonts w:ascii="Times" w:hAnsi="Times" w:hint="default"/>
      </w:rPr>
    </w:lvl>
    <w:lvl w:ilvl="2" w:tplc="3A6A7CAA" w:tentative="1">
      <w:start w:val="1"/>
      <w:numFmt w:val="bullet"/>
      <w:lvlText w:val="•"/>
      <w:lvlJc w:val="left"/>
      <w:pPr>
        <w:tabs>
          <w:tab w:val="num" w:pos="2160"/>
        </w:tabs>
        <w:ind w:left="2160" w:hanging="360"/>
      </w:pPr>
      <w:rPr>
        <w:rFonts w:ascii="Times" w:hAnsi="Times" w:hint="default"/>
      </w:rPr>
    </w:lvl>
    <w:lvl w:ilvl="3" w:tplc="E4F4E26E" w:tentative="1">
      <w:start w:val="1"/>
      <w:numFmt w:val="bullet"/>
      <w:lvlText w:val="•"/>
      <w:lvlJc w:val="left"/>
      <w:pPr>
        <w:tabs>
          <w:tab w:val="num" w:pos="2880"/>
        </w:tabs>
        <w:ind w:left="2880" w:hanging="360"/>
      </w:pPr>
      <w:rPr>
        <w:rFonts w:ascii="Times" w:hAnsi="Times" w:hint="default"/>
      </w:rPr>
    </w:lvl>
    <w:lvl w:ilvl="4" w:tplc="5372BC26" w:tentative="1">
      <w:start w:val="1"/>
      <w:numFmt w:val="bullet"/>
      <w:lvlText w:val="•"/>
      <w:lvlJc w:val="left"/>
      <w:pPr>
        <w:tabs>
          <w:tab w:val="num" w:pos="3600"/>
        </w:tabs>
        <w:ind w:left="3600" w:hanging="360"/>
      </w:pPr>
      <w:rPr>
        <w:rFonts w:ascii="Times" w:hAnsi="Times" w:hint="default"/>
      </w:rPr>
    </w:lvl>
    <w:lvl w:ilvl="5" w:tplc="8EBAD6EE" w:tentative="1">
      <w:start w:val="1"/>
      <w:numFmt w:val="bullet"/>
      <w:lvlText w:val="•"/>
      <w:lvlJc w:val="left"/>
      <w:pPr>
        <w:tabs>
          <w:tab w:val="num" w:pos="4320"/>
        </w:tabs>
        <w:ind w:left="4320" w:hanging="360"/>
      </w:pPr>
      <w:rPr>
        <w:rFonts w:ascii="Times" w:hAnsi="Times" w:hint="default"/>
      </w:rPr>
    </w:lvl>
    <w:lvl w:ilvl="6" w:tplc="F094EE86" w:tentative="1">
      <w:start w:val="1"/>
      <w:numFmt w:val="bullet"/>
      <w:lvlText w:val="•"/>
      <w:lvlJc w:val="left"/>
      <w:pPr>
        <w:tabs>
          <w:tab w:val="num" w:pos="5040"/>
        </w:tabs>
        <w:ind w:left="5040" w:hanging="360"/>
      </w:pPr>
      <w:rPr>
        <w:rFonts w:ascii="Times" w:hAnsi="Times" w:hint="default"/>
      </w:rPr>
    </w:lvl>
    <w:lvl w:ilvl="7" w:tplc="09A2EA32" w:tentative="1">
      <w:start w:val="1"/>
      <w:numFmt w:val="bullet"/>
      <w:lvlText w:val="•"/>
      <w:lvlJc w:val="left"/>
      <w:pPr>
        <w:tabs>
          <w:tab w:val="num" w:pos="5760"/>
        </w:tabs>
        <w:ind w:left="5760" w:hanging="360"/>
      </w:pPr>
      <w:rPr>
        <w:rFonts w:ascii="Times" w:hAnsi="Times" w:hint="default"/>
      </w:rPr>
    </w:lvl>
    <w:lvl w:ilvl="8" w:tplc="1A1C14F4" w:tentative="1">
      <w:start w:val="1"/>
      <w:numFmt w:val="bullet"/>
      <w:lvlText w:val="•"/>
      <w:lvlJc w:val="left"/>
      <w:pPr>
        <w:tabs>
          <w:tab w:val="num" w:pos="6480"/>
        </w:tabs>
        <w:ind w:left="6480" w:hanging="360"/>
      </w:pPr>
      <w:rPr>
        <w:rFonts w:ascii="Times" w:hAnsi="Times" w:hint="default"/>
      </w:rPr>
    </w:lvl>
  </w:abstractNum>
  <w:abstractNum w:abstractNumId="13" w15:restartNumberingAfterBreak="0">
    <w:nsid w:val="24E22D01"/>
    <w:multiLevelType w:val="hybridMultilevel"/>
    <w:tmpl w:val="73C23A42"/>
    <w:lvl w:ilvl="0" w:tplc="799822C8">
      <w:start w:val="1"/>
      <w:numFmt w:val="bullet"/>
      <w:lvlText w:val="•"/>
      <w:lvlJc w:val="left"/>
      <w:pPr>
        <w:tabs>
          <w:tab w:val="num" w:pos="720"/>
        </w:tabs>
        <w:ind w:left="720" w:hanging="360"/>
      </w:pPr>
      <w:rPr>
        <w:rFonts w:ascii="Times" w:hAnsi="Times" w:hint="default"/>
      </w:rPr>
    </w:lvl>
    <w:lvl w:ilvl="1" w:tplc="97E0194A" w:tentative="1">
      <w:start w:val="1"/>
      <w:numFmt w:val="bullet"/>
      <w:lvlText w:val="•"/>
      <w:lvlJc w:val="left"/>
      <w:pPr>
        <w:tabs>
          <w:tab w:val="num" w:pos="1440"/>
        </w:tabs>
        <w:ind w:left="1440" w:hanging="360"/>
      </w:pPr>
      <w:rPr>
        <w:rFonts w:ascii="Times" w:hAnsi="Times" w:hint="default"/>
      </w:rPr>
    </w:lvl>
    <w:lvl w:ilvl="2" w:tplc="A63029E6" w:tentative="1">
      <w:start w:val="1"/>
      <w:numFmt w:val="bullet"/>
      <w:lvlText w:val="•"/>
      <w:lvlJc w:val="left"/>
      <w:pPr>
        <w:tabs>
          <w:tab w:val="num" w:pos="2160"/>
        </w:tabs>
        <w:ind w:left="2160" w:hanging="360"/>
      </w:pPr>
      <w:rPr>
        <w:rFonts w:ascii="Times" w:hAnsi="Times" w:hint="default"/>
      </w:rPr>
    </w:lvl>
    <w:lvl w:ilvl="3" w:tplc="BD52668E" w:tentative="1">
      <w:start w:val="1"/>
      <w:numFmt w:val="bullet"/>
      <w:lvlText w:val="•"/>
      <w:lvlJc w:val="left"/>
      <w:pPr>
        <w:tabs>
          <w:tab w:val="num" w:pos="2880"/>
        </w:tabs>
        <w:ind w:left="2880" w:hanging="360"/>
      </w:pPr>
      <w:rPr>
        <w:rFonts w:ascii="Times" w:hAnsi="Times" w:hint="default"/>
      </w:rPr>
    </w:lvl>
    <w:lvl w:ilvl="4" w:tplc="CA3A868A" w:tentative="1">
      <w:start w:val="1"/>
      <w:numFmt w:val="bullet"/>
      <w:lvlText w:val="•"/>
      <w:lvlJc w:val="left"/>
      <w:pPr>
        <w:tabs>
          <w:tab w:val="num" w:pos="3600"/>
        </w:tabs>
        <w:ind w:left="3600" w:hanging="360"/>
      </w:pPr>
      <w:rPr>
        <w:rFonts w:ascii="Times" w:hAnsi="Times" w:hint="default"/>
      </w:rPr>
    </w:lvl>
    <w:lvl w:ilvl="5" w:tplc="C35078AC" w:tentative="1">
      <w:start w:val="1"/>
      <w:numFmt w:val="bullet"/>
      <w:lvlText w:val="•"/>
      <w:lvlJc w:val="left"/>
      <w:pPr>
        <w:tabs>
          <w:tab w:val="num" w:pos="4320"/>
        </w:tabs>
        <w:ind w:left="4320" w:hanging="360"/>
      </w:pPr>
      <w:rPr>
        <w:rFonts w:ascii="Times" w:hAnsi="Times" w:hint="default"/>
      </w:rPr>
    </w:lvl>
    <w:lvl w:ilvl="6" w:tplc="EEAAACB2" w:tentative="1">
      <w:start w:val="1"/>
      <w:numFmt w:val="bullet"/>
      <w:lvlText w:val="•"/>
      <w:lvlJc w:val="left"/>
      <w:pPr>
        <w:tabs>
          <w:tab w:val="num" w:pos="5040"/>
        </w:tabs>
        <w:ind w:left="5040" w:hanging="360"/>
      </w:pPr>
      <w:rPr>
        <w:rFonts w:ascii="Times" w:hAnsi="Times" w:hint="default"/>
      </w:rPr>
    </w:lvl>
    <w:lvl w:ilvl="7" w:tplc="C69AA73C" w:tentative="1">
      <w:start w:val="1"/>
      <w:numFmt w:val="bullet"/>
      <w:lvlText w:val="•"/>
      <w:lvlJc w:val="left"/>
      <w:pPr>
        <w:tabs>
          <w:tab w:val="num" w:pos="5760"/>
        </w:tabs>
        <w:ind w:left="5760" w:hanging="360"/>
      </w:pPr>
      <w:rPr>
        <w:rFonts w:ascii="Times" w:hAnsi="Times" w:hint="default"/>
      </w:rPr>
    </w:lvl>
    <w:lvl w:ilvl="8" w:tplc="248C5C6A" w:tentative="1">
      <w:start w:val="1"/>
      <w:numFmt w:val="bullet"/>
      <w:lvlText w:val="•"/>
      <w:lvlJc w:val="left"/>
      <w:pPr>
        <w:tabs>
          <w:tab w:val="num" w:pos="6480"/>
        </w:tabs>
        <w:ind w:left="6480" w:hanging="360"/>
      </w:pPr>
      <w:rPr>
        <w:rFonts w:ascii="Times" w:hAnsi="Times" w:hint="default"/>
      </w:rPr>
    </w:lvl>
  </w:abstractNum>
  <w:abstractNum w:abstractNumId="14" w15:restartNumberingAfterBreak="0">
    <w:nsid w:val="269309D1"/>
    <w:multiLevelType w:val="hybridMultilevel"/>
    <w:tmpl w:val="95E84986"/>
    <w:lvl w:ilvl="0" w:tplc="2AC06AF8">
      <w:start w:val="1"/>
      <w:numFmt w:val="bullet"/>
      <w:lvlText w:val="•"/>
      <w:lvlJc w:val="left"/>
      <w:pPr>
        <w:tabs>
          <w:tab w:val="num" w:pos="720"/>
        </w:tabs>
        <w:ind w:left="720" w:hanging="360"/>
      </w:pPr>
      <w:rPr>
        <w:rFonts w:ascii="Times" w:hAnsi="Times" w:hint="default"/>
      </w:rPr>
    </w:lvl>
    <w:lvl w:ilvl="1" w:tplc="0748BD8C" w:tentative="1">
      <w:start w:val="1"/>
      <w:numFmt w:val="bullet"/>
      <w:lvlText w:val="•"/>
      <w:lvlJc w:val="left"/>
      <w:pPr>
        <w:tabs>
          <w:tab w:val="num" w:pos="1440"/>
        </w:tabs>
        <w:ind w:left="1440" w:hanging="360"/>
      </w:pPr>
      <w:rPr>
        <w:rFonts w:ascii="Times" w:hAnsi="Times" w:hint="default"/>
      </w:rPr>
    </w:lvl>
    <w:lvl w:ilvl="2" w:tplc="3E36F08A" w:tentative="1">
      <w:start w:val="1"/>
      <w:numFmt w:val="bullet"/>
      <w:lvlText w:val="•"/>
      <w:lvlJc w:val="left"/>
      <w:pPr>
        <w:tabs>
          <w:tab w:val="num" w:pos="2160"/>
        </w:tabs>
        <w:ind w:left="2160" w:hanging="360"/>
      </w:pPr>
      <w:rPr>
        <w:rFonts w:ascii="Times" w:hAnsi="Times" w:hint="default"/>
      </w:rPr>
    </w:lvl>
    <w:lvl w:ilvl="3" w:tplc="A380F722" w:tentative="1">
      <w:start w:val="1"/>
      <w:numFmt w:val="bullet"/>
      <w:lvlText w:val="•"/>
      <w:lvlJc w:val="left"/>
      <w:pPr>
        <w:tabs>
          <w:tab w:val="num" w:pos="2880"/>
        </w:tabs>
        <w:ind w:left="2880" w:hanging="360"/>
      </w:pPr>
      <w:rPr>
        <w:rFonts w:ascii="Times" w:hAnsi="Times" w:hint="default"/>
      </w:rPr>
    </w:lvl>
    <w:lvl w:ilvl="4" w:tplc="9976CF48" w:tentative="1">
      <w:start w:val="1"/>
      <w:numFmt w:val="bullet"/>
      <w:lvlText w:val="•"/>
      <w:lvlJc w:val="left"/>
      <w:pPr>
        <w:tabs>
          <w:tab w:val="num" w:pos="3600"/>
        </w:tabs>
        <w:ind w:left="3600" w:hanging="360"/>
      </w:pPr>
      <w:rPr>
        <w:rFonts w:ascii="Times" w:hAnsi="Times" w:hint="default"/>
      </w:rPr>
    </w:lvl>
    <w:lvl w:ilvl="5" w:tplc="A9FA6442" w:tentative="1">
      <w:start w:val="1"/>
      <w:numFmt w:val="bullet"/>
      <w:lvlText w:val="•"/>
      <w:lvlJc w:val="left"/>
      <w:pPr>
        <w:tabs>
          <w:tab w:val="num" w:pos="4320"/>
        </w:tabs>
        <w:ind w:left="4320" w:hanging="360"/>
      </w:pPr>
      <w:rPr>
        <w:rFonts w:ascii="Times" w:hAnsi="Times" w:hint="default"/>
      </w:rPr>
    </w:lvl>
    <w:lvl w:ilvl="6" w:tplc="C720A0BA" w:tentative="1">
      <w:start w:val="1"/>
      <w:numFmt w:val="bullet"/>
      <w:lvlText w:val="•"/>
      <w:lvlJc w:val="left"/>
      <w:pPr>
        <w:tabs>
          <w:tab w:val="num" w:pos="5040"/>
        </w:tabs>
        <w:ind w:left="5040" w:hanging="360"/>
      </w:pPr>
      <w:rPr>
        <w:rFonts w:ascii="Times" w:hAnsi="Times" w:hint="default"/>
      </w:rPr>
    </w:lvl>
    <w:lvl w:ilvl="7" w:tplc="9200971C" w:tentative="1">
      <w:start w:val="1"/>
      <w:numFmt w:val="bullet"/>
      <w:lvlText w:val="•"/>
      <w:lvlJc w:val="left"/>
      <w:pPr>
        <w:tabs>
          <w:tab w:val="num" w:pos="5760"/>
        </w:tabs>
        <w:ind w:left="5760" w:hanging="360"/>
      </w:pPr>
      <w:rPr>
        <w:rFonts w:ascii="Times" w:hAnsi="Times" w:hint="default"/>
      </w:rPr>
    </w:lvl>
    <w:lvl w:ilvl="8" w:tplc="8D86BFD2" w:tentative="1">
      <w:start w:val="1"/>
      <w:numFmt w:val="bullet"/>
      <w:lvlText w:val="•"/>
      <w:lvlJc w:val="left"/>
      <w:pPr>
        <w:tabs>
          <w:tab w:val="num" w:pos="6480"/>
        </w:tabs>
        <w:ind w:left="6480" w:hanging="360"/>
      </w:pPr>
      <w:rPr>
        <w:rFonts w:ascii="Times" w:hAnsi="Times" w:hint="default"/>
      </w:rPr>
    </w:lvl>
  </w:abstractNum>
  <w:abstractNum w:abstractNumId="15" w15:restartNumberingAfterBreak="0">
    <w:nsid w:val="29A14EB1"/>
    <w:multiLevelType w:val="hybridMultilevel"/>
    <w:tmpl w:val="33B896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80355D"/>
    <w:multiLevelType w:val="hybridMultilevel"/>
    <w:tmpl w:val="CE78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273F9"/>
    <w:multiLevelType w:val="hybridMultilevel"/>
    <w:tmpl w:val="CC30D0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9235F9"/>
    <w:multiLevelType w:val="hybridMultilevel"/>
    <w:tmpl w:val="B4F48BCA"/>
    <w:lvl w:ilvl="0" w:tplc="40D2089C">
      <w:start w:val="1"/>
      <w:numFmt w:val="bullet"/>
      <w:lvlText w:val="•"/>
      <w:lvlJc w:val="left"/>
      <w:pPr>
        <w:tabs>
          <w:tab w:val="num" w:pos="720"/>
        </w:tabs>
        <w:ind w:left="720" w:hanging="360"/>
      </w:pPr>
      <w:rPr>
        <w:rFonts w:ascii="Times" w:hAnsi="Times" w:hint="default"/>
      </w:rPr>
    </w:lvl>
    <w:lvl w:ilvl="1" w:tplc="AFA6187E" w:tentative="1">
      <w:start w:val="1"/>
      <w:numFmt w:val="bullet"/>
      <w:lvlText w:val="•"/>
      <w:lvlJc w:val="left"/>
      <w:pPr>
        <w:tabs>
          <w:tab w:val="num" w:pos="1440"/>
        </w:tabs>
        <w:ind w:left="1440" w:hanging="360"/>
      </w:pPr>
      <w:rPr>
        <w:rFonts w:ascii="Times" w:hAnsi="Times" w:hint="default"/>
      </w:rPr>
    </w:lvl>
    <w:lvl w:ilvl="2" w:tplc="0C44E578" w:tentative="1">
      <w:start w:val="1"/>
      <w:numFmt w:val="bullet"/>
      <w:lvlText w:val="•"/>
      <w:lvlJc w:val="left"/>
      <w:pPr>
        <w:tabs>
          <w:tab w:val="num" w:pos="2160"/>
        </w:tabs>
        <w:ind w:left="2160" w:hanging="360"/>
      </w:pPr>
      <w:rPr>
        <w:rFonts w:ascii="Times" w:hAnsi="Times" w:hint="default"/>
      </w:rPr>
    </w:lvl>
    <w:lvl w:ilvl="3" w:tplc="BA167656" w:tentative="1">
      <w:start w:val="1"/>
      <w:numFmt w:val="bullet"/>
      <w:lvlText w:val="•"/>
      <w:lvlJc w:val="left"/>
      <w:pPr>
        <w:tabs>
          <w:tab w:val="num" w:pos="2880"/>
        </w:tabs>
        <w:ind w:left="2880" w:hanging="360"/>
      </w:pPr>
      <w:rPr>
        <w:rFonts w:ascii="Times" w:hAnsi="Times" w:hint="default"/>
      </w:rPr>
    </w:lvl>
    <w:lvl w:ilvl="4" w:tplc="643CE97C" w:tentative="1">
      <w:start w:val="1"/>
      <w:numFmt w:val="bullet"/>
      <w:lvlText w:val="•"/>
      <w:lvlJc w:val="left"/>
      <w:pPr>
        <w:tabs>
          <w:tab w:val="num" w:pos="3600"/>
        </w:tabs>
        <w:ind w:left="3600" w:hanging="360"/>
      </w:pPr>
      <w:rPr>
        <w:rFonts w:ascii="Times" w:hAnsi="Times" w:hint="default"/>
      </w:rPr>
    </w:lvl>
    <w:lvl w:ilvl="5" w:tplc="EC68073C" w:tentative="1">
      <w:start w:val="1"/>
      <w:numFmt w:val="bullet"/>
      <w:lvlText w:val="•"/>
      <w:lvlJc w:val="left"/>
      <w:pPr>
        <w:tabs>
          <w:tab w:val="num" w:pos="4320"/>
        </w:tabs>
        <w:ind w:left="4320" w:hanging="360"/>
      </w:pPr>
      <w:rPr>
        <w:rFonts w:ascii="Times" w:hAnsi="Times" w:hint="default"/>
      </w:rPr>
    </w:lvl>
    <w:lvl w:ilvl="6" w:tplc="F21A5326" w:tentative="1">
      <w:start w:val="1"/>
      <w:numFmt w:val="bullet"/>
      <w:lvlText w:val="•"/>
      <w:lvlJc w:val="left"/>
      <w:pPr>
        <w:tabs>
          <w:tab w:val="num" w:pos="5040"/>
        </w:tabs>
        <w:ind w:left="5040" w:hanging="360"/>
      </w:pPr>
      <w:rPr>
        <w:rFonts w:ascii="Times" w:hAnsi="Times" w:hint="default"/>
      </w:rPr>
    </w:lvl>
    <w:lvl w:ilvl="7" w:tplc="6A7CB600" w:tentative="1">
      <w:start w:val="1"/>
      <w:numFmt w:val="bullet"/>
      <w:lvlText w:val="•"/>
      <w:lvlJc w:val="left"/>
      <w:pPr>
        <w:tabs>
          <w:tab w:val="num" w:pos="5760"/>
        </w:tabs>
        <w:ind w:left="5760" w:hanging="360"/>
      </w:pPr>
      <w:rPr>
        <w:rFonts w:ascii="Times" w:hAnsi="Times" w:hint="default"/>
      </w:rPr>
    </w:lvl>
    <w:lvl w:ilvl="8" w:tplc="AB5420BE" w:tentative="1">
      <w:start w:val="1"/>
      <w:numFmt w:val="bullet"/>
      <w:lvlText w:val="•"/>
      <w:lvlJc w:val="left"/>
      <w:pPr>
        <w:tabs>
          <w:tab w:val="num" w:pos="6480"/>
        </w:tabs>
        <w:ind w:left="6480" w:hanging="360"/>
      </w:pPr>
      <w:rPr>
        <w:rFonts w:ascii="Times" w:hAnsi="Times" w:hint="default"/>
      </w:rPr>
    </w:lvl>
  </w:abstractNum>
  <w:abstractNum w:abstractNumId="19" w15:restartNumberingAfterBreak="0">
    <w:nsid w:val="377C4EF7"/>
    <w:multiLevelType w:val="hybridMultilevel"/>
    <w:tmpl w:val="04848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F71CBC"/>
    <w:multiLevelType w:val="hybridMultilevel"/>
    <w:tmpl w:val="0DDC2950"/>
    <w:lvl w:ilvl="0" w:tplc="58004974">
      <w:start w:val="1"/>
      <w:numFmt w:val="bullet"/>
      <w:lvlText w:val="•"/>
      <w:lvlJc w:val="left"/>
      <w:pPr>
        <w:tabs>
          <w:tab w:val="num" w:pos="720"/>
        </w:tabs>
        <w:ind w:left="720" w:hanging="360"/>
      </w:pPr>
      <w:rPr>
        <w:rFonts w:ascii="Times" w:hAnsi="Times" w:hint="default"/>
      </w:rPr>
    </w:lvl>
    <w:lvl w:ilvl="1" w:tplc="57EA0EDC" w:tentative="1">
      <w:start w:val="1"/>
      <w:numFmt w:val="bullet"/>
      <w:lvlText w:val="•"/>
      <w:lvlJc w:val="left"/>
      <w:pPr>
        <w:tabs>
          <w:tab w:val="num" w:pos="1440"/>
        </w:tabs>
        <w:ind w:left="1440" w:hanging="360"/>
      </w:pPr>
      <w:rPr>
        <w:rFonts w:ascii="Times" w:hAnsi="Times" w:hint="default"/>
      </w:rPr>
    </w:lvl>
    <w:lvl w:ilvl="2" w:tplc="91389DC0" w:tentative="1">
      <w:start w:val="1"/>
      <w:numFmt w:val="bullet"/>
      <w:lvlText w:val="•"/>
      <w:lvlJc w:val="left"/>
      <w:pPr>
        <w:tabs>
          <w:tab w:val="num" w:pos="2160"/>
        </w:tabs>
        <w:ind w:left="2160" w:hanging="360"/>
      </w:pPr>
      <w:rPr>
        <w:rFonts w:ascii="Times" w:hAnsi="Times" w:hint="default"/>
      </w:rPr>
    </w:lvl>
    <w:lvl w:ilvl="3" w:tplc="76E6B040" w:tentative="1">
      <w:start w:val="1"/>
      <w:numFmt w:val="bullet"/>
      <w:lvlText w:val="•"/>
      <w:lvlJc w:val="left"/>
      <w:pPr>
        <w:tabs>
          <w:tab w:val="num" w:pos="2880"/>
        </w:tabs>
        <w:ind w:left="2880" w:hanging="360"/>
      </w:pPr>
      <w:rPr>
        <w:rFonts w:ascii="Times" w:hAnsi="Times" w:hint="default"/>
      </w:rPr>
    </w:lvl>
    <w:lvl w:ilvl="4" w:tplc="FD66F6D6" w:tentative="1">
      <w:start w:val="1"/>
      <w:numFmt w:val="bullet"/>
      <w:lvlText w:val="•"/>
      <w:lvlJc w:val="left"/>
      <w:pPr>
        <w:tabs>
          <w:tab w:val="num" w:pos="3600"/>
        </w:tabs>
        <w:ind w:left="3600" w:hanging="360"/>
      </w:pPr>
      <w:rPr>
        <w:rFonts w:ascii="Times" w:hAnsi="Times" w:hint="default"/>
      </w:rPr>
    </w:lvl>
    <w:lvl w:ilvl="5" w:tplc="1E2C04EE" w:tentative="1">
      <w:start w:val="1"/>
      <w:numFmt w:val="bullet"/>
      <w:lvlText w:val="•"/>
      <w:lvlJc w:val="left"/>
      <w:pPr>
        <w:tabs>
          <w:tab w:val="num" w:pos="4320"/>
        </w:tabs>
        <w:ind w:left="4320" w:hanging="360"/>
      </w:pPr>
      <w:rPr>
        <w:rFonts w:ascii="Times" w:hAnsi="Times" w:hint="default"/>
      </w:rPr>
    </w:lvl>
    <w:lvl w:ilvl="6" w:tplc="7C0A180E" w:tentative="1">
      <w:start w:val="1"/>
      <w:numFmt w:val="bullet"/>
      <w:lvlText w:val="•"/>
      <w:lvlJc w:val="left"/>
      <w:pPr>
        <w:tabs>
          <w:tab w:val="num" w:pos="5040"/>
        </w:tabs>
        <w:ind w:left="5040" w:hanging="360"/>
      </w:pPr>
      <w:rPr>
        <w:rFonts w:ascii="Times" w:hAnsi="Times" w:hint="default"/>
      </w:rPr>
    </w:lvl>
    <w:lvl w:ilvl="7" w:tplc="47C2383E" w:tentative="1">
      <w:start w:val="1"/>
      <w:numFmt w:val="bullet"/>
      <w:lvlText w:val="•"/>
      <w:lvlJc w:val="left"/>
      <w:pPr>
        <w:tabs>
          <w:tab w:val="num" w:pos="5760"/>
        </w:tabs>
        <w:ind w:left="5760" w:hanging="360"/>
      </w:pPr>
      <w:rPr>
        <w:rFonts w:ascii="Times" w:hAnsi="Times" w:hint="default"/>
      </w:rPr>
    </w:lvl>
    <w:lvl w:ilvl="8" w:tplc="FA203E38" w:tentative="1">
      <w:start w:val="1"/>
      <w:numFmt w:val="bullet"/>
      <w:lvlText w:val="•"/>
      <w:lvlJc w:val="left"/>
      <w:pPr>
        <w:tabs>
          <w:tab w:val="num" w:pos="6480"/>
        </w:tabs>
        <w:ind w:left="6480" w:hanging="360"/>
      </w:pPr>
      <w:rPr>
        <w:rFonts w:ascii="Times" w:hAnsi="Times" w:hint="default"/>
      </w:rPr>
    </w:lvl>
  </w:abstractNum>
  <w:abstractNum w:abstractNumId="21" w15:restartNumberingAfterBreak="0">
    <w:nsid w:val="4DC53D5C"/>
    <w:multiLevelType w:val="hybridMultilevel"/>
    <w:tmpl w:val="72884758"/>
    <w:lvl w:ilvl="0" w:tplc="89EEE436">
      <w:start w:val="1"/>
      <w:numFmt w:val="bullet"/>
      <w:lvlText w:val="•"/>
      <w:lvlJc w:val="left"/>
      <w:pPr>
        <w:tabs>
          <w:tab w:val="num" w:pos="720"/>
        </w:tabs>
        <w:ind w:left="720" w:hanging="360"/>
      </w:pPr>
      <w:rPr>
        <w:rFonts w:ascii="Times" w:hAnsi="Times" w:hint="default"/>
      </w:rPr>
    </w:lvl>
    <w:lvl w:ilvl="1" w:tplc="A6A48A14" w:tentative="1">
      <w:start w:val="1"/>
      <w:numFmt w:val="bullet"/>
      <w:lvlText w:val="•"/>
      <w:lvlJc w:val="left"/>
      <w:pPr>
        <w:tabs>
          <w:tab w:val="num" w:pos="1440"/>
        </w:tabs>
        <w:ind w:left="1440" w:hanging="360"/>
      </w:pPr>
      <w:rPr>
        <w:rFonts w:ascii="Times" w:hAnsi="Times" w:hint="default"/>
      </w:rPr>
    </w:lvl>
    <w:lvl w:ilvl="2" w:tplc="8D7AFC2A" w:tentative="1">
      <w:start w:val="1"/>
      <w:numFmt w:val="bullet"/>
      <w:lvlText w:val="•"/>
      <w:lvlJc w:val="left"/>
      <w:pPr>
        <w:tabs>
          <w:tab w:val="num" w:pos="2160"/>
        </w:tabs>
        <w:ind w:left="2160" w:hanging="360"/>
      </w:pPr>
      <w:rPr>
        <w:rFonts w:ascii="Times" w:hAnsi="Times" w:hint="default"/>
      </w:rPr>
    </w:lvl>
    <w:lvl w:ilvl="3" w:tplc="8F9CBBA2" w:tentative="1">
      <w:start w:val="1"/>
      <w:numFmt w:val="bullet"/>
      <w:lvlText w:val="•"/>
      <w:lvlJc w:val="left"/>
      <w:pPr>
        <w:tabs>
          <w:tab w:val="num" w:pos="2880"/>
        </w:tabs>
        <w:ind w:left="2880" w:hanging="360"/>
      </w:pPr>
      <w:rPr>
        <w:rFonts w:ascii="Times" w:hAnsi="Times" w:hint="default"/>
      </w:rPr>
    </w:lvl>
    <w:lvl w:ilvl="4" w:tplc="D16E1448" w:tentative="1">
      <w:start w:val="1"/>
      <w:numFmt w:val="bullet"/>
      <w:lvlText w:val="•"/>
      <w:lvlJc w:val="left"/>
      <w:pPr>
        <w:tabs>
          <w:tab w:val="num" w:pos="3600"/>
        </w:tabs>
        <w:ind w:left="3600" w:hanging="360"/>
      </w:pPr>
      <w:rPr>
        <w:rFonts w:ascii="Times" w:hAnsi="Times" w:hint="default"/>
      </w:rPr>
    </w:lvl>
    <w:lvl w:ilvl="5" w:tplc="4F98EBB2" w:tentative="1">
      <w:start w:val="1"/>
      <w:numFmt w:val="bullet"/>
      <w:lvlText w:val="•"/>
      <w:lvlJc w:val="left"/>
      <w:pPr>
        <w:tabs>
          <w:tab w:val="num" w:pos="4320"/>
        </w:tabs>
        <w:ind w:left="4320" w:hanging="360"/>
      </w:pPr>
      <w:rPr>
        <w:rFonts w:ascii="Times" w:hAnsi="Times" w:hint="default"/>
      </w:rPr>
    </w:lvl>
    <w:lvl w:ilvl="6" w:tplc="C6B46EA6" w:tentative="1">
      <w:start w:val="1"/>
      <w:numFmt w:val="bullet"/>
      <w:lvlText w:val="•"/>
      <w:lvlJc w:val="left"/>
      <w:pPr>
        <w:tabs>
          <w:tab w:val="num" w:pos="5040"/>
        </w:tabs>
        <w:ind w:left="5040" w:hanging="360"/>
      </w:pPr>
      <w:rPr>
        <w:rFonts w:ascii="Times" w:hAnsi="Times" w:hint="default"/>
      </w:rPr>
    </w:lvl>
    <w:lvl w:ilvl="7" w:tplc="4FA4C666" w:tentative="1">
      <w:start w:val="1"/>
      <w:numFmt w:val="bullet"/>
      <w:lvlText w:val="•"/>
      <w:lvlJc w:val="left"/>
      <w:pPr>
        <w:tabs>
          <w:tab w:val="num" w:pos="5760"/>
        </w:tabs>
        <w:ind w:left="5760" w:hanging="360"/>
      </w:pPr>
      <w:rPr>
        <w:rFonts w:ascii="Times" w:hAnsi="Times" w:hint="default"/>
      </w:rPr>
    </w:lvl>
    <w:lvl w:ilvl="8" w:tplc="C66E089C" w:tentative="1">
      <w:start w:val="1"/>
      <w:numFmt w:val="bullet"/>
      <w:lvlText w:val="•"/>
      <w:lvlJc w:val="left"/>
      <w:pPr>
        <w:tabs>
          <w:tab w:val="num" w:pos="6480"/>
        </w:tabs>
        <w:ind w:left="6480" w:hanging="360"/>
      </w:pPr>
      <w:rPr>
        <w:rFonts w:ascii="Times" w:hAnsi="Times" w:hint="default"/>
      </w:rPr>
    </w:lvl>
  </w:abstractNum>
  <w:abstractNum w:abstractNumId="22" w15:restartNumberingAfterBreak="0">
    <w:nsid w:val="4FCB6A96"/>
    <w:multiLevelType w:val="hybridMultilevel"/>
    <w:tmpl w:val="810297C0"/>
    <w:lvl w:ilvl="0" w:tplc="0C022AF8">
      <w:start w:val="1"/>
      <w:numFmt w:val="bullet"/>
      <w:lvlText w:val="•"/>
      <w:lvlJc w:val="left"/>
      <w:pPr>
        <w:tabs>
          <w:tab w:val="num" w:pos="720"/>
        </w:tabs>
        <w:ind w:left="720" w:hanging="360"/>
      </w:pPr>
      <w:rPr>
        <w:rFonts w:ascii="Times" w:hAnsi="Times" w:hint="default"/>
      </w:rPr>
    </w:lvl>
    <w:lvl w:ilvl="1" w:tplc="F6CC7F24" w:tentative="1">
      <w:start w:val="1"/>
      <w:numFmt w:val="bullet"/>
      <w:lvlText w:val="•"/>
      <w:lvlJc w:val="left"/>
      <w:pPr>
        <w:tabs>
          <w:tab w:val="num" w:pos="1440"/>
        </w:tabs>
        <w:ind w:left="1440" w:hanging="360"/>
      </w:pPr>
      <w:rPr>
        <w:rFonts w:ascii="Times" w:hAnsi="Times" w:hint="default"/>
      </w:rPr>
    </w:lvl>
    <w:lvl w:ilvl="2" w:tplc="2C30A754" w:tentative="1">
      <w:start w:val="1"/>
      <w:numFmt w:val="bullet"/>
      <w:lvlText w:val="•"/>
      <w:lvlJc w:val="left"/>
      <w:pPr>
        <w:tabs>
          <w:tab w:val="num" w:pos="2160"/>
        </w:tabs>
        <w:ind w:left="2160" w:hanging="360"/>
      </w:pPr>
      <w:rPr>
        <w:rFonts w:ascii="Times" w:hAnsi="Times" w:hint="default"/>
      </w:rPr>
    </w:lvl>
    <w:lvl w:ilvl="3" w:tplc="F230B2E6" w:tentative="1">
      <w:start w:val="1"/>
      <w:numFmt w:val="bullet"/>
      <w:lvlText w:val="•"/>
      <w:lvlJc w:val="left"/>
      <w:pPr>
        <w:tabs>
          <w:tab w:val="num" w:pos="2880"/>
        </w:tabs>
        <w:ind w:left="2880" w:hanging="360"/>
      </w:pPr>
      <w:rPr>
        <w:rFonts w:ascii="Times" w:hAnsi="Times" w:hint="default"/>
      </w:rPr>
    </w:lvl>
    <w:lvl w:ilvl="4" w:tplc="BA02951E" w:tentative="1">
      <w:start w:val="1"/>
      <w:numFmt w:val="bullet"/>
      <w:lvlText w:val="•"/>
      <w:lvlJc w:val="left"/>
      <w:pPr>
        <w:tabs>
          <w:tab w:val="num" w:pos="3600"/>
        </w:tabs>
        <w:ind w:left="3600" w:hanging="360"/>
      </w:pPr>
      <w:rPr>
        <w:rFonts w:ascii="Times" w:hAnsi="Times" w:hint="default"/>
      </w:rPr>
    </w:lvl>
    <w:lvl w:ilvl="5" w:tplc="098A76AA" w:tentative="1">
      <w:start w:val="1"/>
      <w:numFmt w:val="bullet"/>
      <w:lvlText w:val="•"/>
      <w:lvlJc w:val="left"/>
      <w:pPr>
        <w:tabs>
          <w:tab w:val="num" w:pos="4320"/>
        </w:tabs>
        <w:ind w:left="4320" w:hanging="360"/>
      </w:pPr>
      <w:rPr>
        <w:rFonts w:ascii="Times" w:hAnsi="Times" w:hint="default"/>
      </w:rPr>
    </w:lvl>
    <w:lvl w:ilvl="6" w:tplc="C5DAB678" w:tentative="1">
      <w:start w:val="1"/>
      <w:numFmt w:val="bullet"/>
      <w:lvlText w:val="•"/>
      <w:lvlJc w:val="left"/>
      <w:pPr>
        <w:tabs>
          <w:tab w:val="num" w:pos="5040"/>
        </w:tabs>
        <w:ind w:left="5040" w:hanging="360"/>
      </w:pPr>
      <w:rPr>
        <w:rFonts w:ascii="Times" w:hAnsi="Times" w:hint="default"/>
      </w:rPr>
    </w:lvl>
    <w:lvl w:ilvl="7" w:tplc="9280A44A" w:tentative="1">
      <w:start w:val="1"/>
      <w:numFmt w:val="bullet"/>
      <w:lvlText w:val="•"/>
      <w:lvlJc w:val="left"/>
      <w:pPr>
        <w:tabs>
          <w:tab w:val="num" w:pos="5760"/>
        </w:tabs>
        <w:ind w:left="5760" w:hanging="360"/>
      </w:pPr>
      <w:rPr>
        <w:rFonts w:ascii="Times" w:hAnsi="Times" w:hint="default"/>
      </w:rPr>
    </w:lvl>
    <w:lvl w:ilvl="8" w:tplc="3AAC55F6" w:tentative="1">
      <w:start w:val="1"/>
      <w:numFmt w:val="bullet"/>
      <w:lvlText w:val="•"/>
      <w:lvlJc w:val="left"/>
      <w:pPr>
        <w:tabs>
          <w:tab w:val="num" w:pos="6480"/>
        </w:tabs>
        <w:ind w:left="6480" w:hanging="360"/>
      </w:pPr>
      <w:rPr>
        <w:rFonts w:ascii="Times" w:hAnsi="Times" w:hint="default"/>
      </w:rPr>
    </w:lvl>
  </w:abstractNum>
  <w:abstractNum w:abstractNumId="23" w15:restartNumberingAfterBreak="0">
    <w:nsid w:val="52B82C08"/>
    <w:multiLevelType w:val="hybridMultilevel"/>
    <w:tmpl w:val="C7B61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3F06D41"/>
    <w:multiLevelType w:val="hybridMultilevel"/>
    <w:tmpl w:val="470ACEAE"/>
    <w:lvl w:ilvl="0" w:tplc="C5E44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BA6CB0"/>
    <w:multiLevelType w:val="hybridMultilevel"/>
    <w:tmpl w:val="F798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1443D4"/>
    <w:multiLevelType w:val="hybridMultilevel"/>
    <w:tmpl w:val="E19838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44101F"/>
    <w:multiLevelType w:val="hybridMultilevel"/>
    <w:tmpl w:val="310C111E"/>
    <w:lvl w:ilvl="0" w:tplc="F2C629B0">
      <w:start w:val="1"/>
      <w:numFmt w:val="bullet"/>
      <w:lvlText w:val="•"/>
      <w:lvlJc w:val="left"/>
      <w:pPr>
        <w:tabs>
          <w:tab w:val="num" w:pos="720"/>
        </w:tabs>
        <w:ind w:left="720" w:hanging="360"/>
      </w:pPr>
      <w:rPr>
        <w:rFonts w:ascii="Times" w:hAnsi="Times" w:hint="default"/>
      </w:rPr>
    </w:lvl>
    <w:lvl w:ilvl="1" w:tplc="AE5C93A2" w:tentative="1">
      <w:start w:val="1"/>
      <w:numFmt w:val="bullet"/>
      <w:lvlText w:val="•"/>
      <w:lvlJc w:val="left"/>
      <w:pPr>
        <w:tabs>
          <w:tab w:val="num" w:pos="1440"/>
        </w:tabs>
        <w:ind w:left="1440" w:hanging="360"/>
      </w:pPr>
      <w:rPr>
        <w:rFonts w:ascii="Times" w:hAnsi="Times" w:hint="default"/>
      </w:rPr>
    </w:lvl>
    <w:lvl w:ilvl="2" w:tplc="2B7EF364" w:tentative="1">
      <w:start w:val="1"/>
      <w:numFmt w:val="bullet"/>
      <w:lvlText w:val="•"/>
      <w:lvlJc w:val="left"/>
      <w:pPr>
        <w:tabs>
          <w:tab w:val="num" w:pos="2160"/>
        </w:tabs>
        <w:ind w:left="2160" w:hanging="360"/>
      </w:pPr>
      <w:rPr>
        <w:rFonts w:ascii="Times" w:hAnsi="Times" w:hint="default"/>
      </w:rPr>
    </w:lvl>
    <w:lvl w:ilvl="3" w:tplc="F148EBC4" w:tentative="1">
      <w:start w:val="1"/>
      <w:numFmt w:val="bullet"/>
      <w:lvlText w:val="•"/>
      <w:lvlJc w:val="left"/>
      <w:pPr>
        <w:tabs>
          <w:tab w:val="num" w:pos="2880"/>
        </w:tabs>
        <w:ind w:left="2880" w:hanging="360"/>
      </w:pPr>
      <w:rPr>
        <w:rFonts w:ascii="Times" w:hAnsi="Times" w:hint="default"/>
      </w:rPr>
    </w:lvl>
    <w:lvl w:ilvl="4" w:tplc="407A0DC4" w:tentative="1">
      <w:start w:val="1"/>
      <w:numFmt w:val="bullet"/>
      <w:lvlText w:val="•"/>
      <w:lvlJc w:val="left"/>
      <w:pPr>
        <w:tabs>
          <w:tab w:val="num" w:pos="3600"/>
        </w:tabs>
        <w:ind w:left="3600" w:hanging="360"/>
      </w:pPr>
      <w:rPr>
        <w:rFonts w:ascii="Times" w:hAnsi="Times" w:hint="default"/>
      </w:rPr>
    </w:lvl>
    <w:lvl w:ilvl="5" w:tplc="6AFCDC3E" w:tentative="1">
      <w:start w:val="1"/>
      <w:numFmt w:val="bullet"/>
      <w:lvlText w:val="•"/>
      <w:lvlJc w:val="left"/>
      <w:pPr>
        <w:tabs>
          <w:tab w:val="num" w:pos="4320"/>
        </w:tabs>
        <w:ind w:left="4320" w:hanging="360"/>
      </w:pPr>
      <w:rPr>
        <w:rFonts w:ascii="Times" w:hAnsi="Times" w:hint="default"/>
      </w:rPr>
    </w:lvl>
    <w:lvl w:ilvl="6" w:tplc="DACA07E6" w:tentative="1">
      <w:start w:val="1"/>
      <w:numFmt w:val="bullet"/>
      <w:lvlText w:val="•"/>
      <w:lvlJc w:val="left"/>
      <w:pPr>
        <w:tabs>
          <w:tab w:val="num" w:pos="5040"/>
        </w:tabs>
        <w:ind w:left="5040" w:hanging="360"/>
      </w:pPr>
      <w:rPr>
        <w:rFonts w:ascii="Times" w:hAnsi="Times" w:hint="default"/>
      </w:rPr>
    </w:lvl>
    <w:lvl w:ilvl="7" w:tplc="478AC8E4" w:tentative="1">
      <w:start w:val="1"/>
      <w:numFmt w:val="bullet"/>
      <w:lvlText w:val="•"/>
      <w:lvlJc w:val="left"/>
      <w:pPr>
        <w:tabs>
          <w:tab w:val="num" w:pos="5760"/>
        </w:tabs>
        <w:ind w:left="5760" w:hanging="360"/>
      </w:pPr>
      <w:rPr>
        <w:rFonts w:ascii="Times" w:hAnsi="Times" w:hint="default"/>
      </w:rPr>
    </w:lvl>
    <w:lvl w:ilvl="8" w:tplc="7D1E674C" w:tentative="1">
      <w:start w:val="1"/>
      <w:numFmt w:val="bullet"/>
      <w:lvlText w:val="•"/>
      <w:lvlJc w:val="left"/>
      <w:pPr>
        <w:tabs>
          <w:tab w:val="num" w:pos="6480"/>
        </w:tabs>
        <w:ind w:left="6480" w:hanging="360"/>
      </w:pPr>
      <w:rPr>
        <w:rFonts w:ascii="Times" w:hAnsi="Times" w:hint="default"/>
      </w:rPr>
    </w:lvl>
  </w:abstractNum>
  <w:abstractNum w:abstractNumId="28" w15:restartNumberingAfterBreak="0">
    <w:nsid w:val="60BB3397"/>
    <w:multiLevelType w:val="hybridMultilevel"/>
    <w:tmpl w:val="D4123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25A5FE0"/>
    <w:multiLevelType w:val="hybridMultilevel"/>
    <w:tmpl w:val="FBEEA4C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5ED7F32"/>
    <w:multiLevelType w:val="hybridMultilevel"/>
    <w:tmpl w:val="0422E58C"/>
    <w:lvl w:ilvl="0" w:tplc="DAD0F180">
      <w:start w:val="1"/>
      <w:numFmt w:val="bullet"/>
      <w:lvlText w:val="•"/>
      <w:lvlJc w:val="left"/>
      <w:pPr>
        <w:tabs>
          <w:tab w:val="num" w:pos="720"/>
        </w:tabs>
        <w:ind w:left="720" w:hanging="360"/>
      </w:pPr>
      <w:rPr>
        <w:rFonts w:ascii="Times" w:hAnsi="Times" w:hint="default"/>
      </w:rPr>
    </w:lvl>
    <w:lvl w:ilvl="1" w:tplc="54FCD986" w:tentative="1">
      <w:start w:val="1"/>
      <w:numFmt w:val="bullet"/>
      <w:lvlText w:val="•"/>
      <w:lvlJc w:val="left"/>
      <w:pPr>
        <w:tabs>
          <w:tab w:val="num" w:pos="1440"/>
        </w:tabs>
        <w:ind w:left="1440" w:hanging="360"/>
      </w:pPr>
      <w:rPr>
        <w:rFonts w:ascii="Times" w:hAnsi="Times" w:hint="default"/>
      </w:rPr>
    </w:lvl>
    <w:lvl w:ilvl="2" w:tplc="8BF00A42" w:tentative="1">
      <w:start w:val="1"/>
      <w:numFmt w:val="bullet"/>
      <w:lvlText w:val="•"/>
      <w:lvlJc w:val="left"/>
      <w:pPr>
        <w:tabs>
          <w:tab w:val="num" w:pos="2160"/>
        </w:tabs>
        <w:ind w:left="2160" w:hanging="360"/>
      </w:pPr>
      <w:rPr>
        <w:rFonts w:ascii="Times" w:hAnsi="Times" w:hint="default"/>
      </w:rPr>
    </w:lvl>
    <w:lvl w:ilvl="3" w:tplc="CB040206" w:tentative="1">
      <w:start w:val="1"/>
      <w:numFmt w:val="bullet"/>
      <w:lvlText w:val="•"/>
      <w:lvlJc w:val="left"/>
      <w:pPr>
        <w:tabs>
          <w:tab w:val="num" w:pos="2880"/>
        </w:tabs>
        <w:ind w:left="2880" w:hanging="360"/>
      </w:pPr>
      <w:rPr>
        <w:rFonts w:ascii="Times" w:hAnsi="Times" w:hint="default"/>
      </w:rPr>
    </w:lvl>
    <w:lvl w:ilvl="4" w:tplc="D9229D44" w:tentative="1">
      <w:start w:val="1"/>
      <w:numFmt w:val="bullet"/>
      <w:lvlText w:val="•"/>
      <w:lvlJc w:val="left"/>
      <w:pPr>
        <w:tabs>
          <w:tab w:val="num" w:pos="3600"/>
        </w:tabs>
        <w:ind w:left="3600" w:hanging="360"/>
      </w:pPr>
      <w:rPr>
        <w:rFonts w:ascii="Times" w:hAnsi="Times" w:hint="default"/>
      </w:rPr>
    </w:lvl>
    <w:lvl w:ilvl="5" w:tplc="AA0C416E" w:tentative="1">
      <w:start w:val="1"/>
      <w:numFmt w:val="bullet"/>
      <w:lvlText w:val="•"/>
      <w:lvlJc w:val="left"/>
      <w:pPr>
        <w:tabs>
          <w:tab w:val="num" w:pos="4320"/>
        </w:tabs>
        <w:ind w:left="4320" w:hanging="360"/>
      </w:pPr>
      <w:rPr>
        <w:rFonts w:ascii="Times" w:hAnsi="Times" w:hint="default"/>
      </w:rPr>
    </w:lvl>
    <w:lvl w:ilvl="6" w:tplc="8918ECE6" w:tentative="1">
      <w:start w:val="1"/>
      <w:numFmt w:val="bullet"/>
      <w:lvlText w:val="•"/>
      <w:lvlJc w:val="left"/>
      <w:pPr>
        <w:tabs>
          <w:tab w:val="num" w:pos="5040"/>
        </w:tabs>
        <w:ind w:left="5040" w:hanging="360"/>
      </w:pPr>
      <w:rPr>
        <w:rFonts w:ascii="Times" w:hAnsi="Times" w:hint="default"/>
      </w:rPr>
    </w:lvl>
    <w:lvl w:ilvl="7" w:tplc="FC9EC66E" w:tentative="1">
      <w:start w:val="1"/>
      <w:numFmt w:val="bullet"/>
      <w:lvlText w:val="•"/>
      <w:lvlJc w:val="left"/>
      <w:pPr>
        <w:tabs>
          <w:tab w:val="num" w:pos="5760"/>
        </w:tabs>
        <w:ind w:left="5760" w:hanging="360"/>
      </w:pPr>
      <w:rPr>
        <w:rFonts w:ascii="Times" w:hAnsi="Times" w:hint="default"/>
      </w:rPr>
    </w:lvl>
    <w:lvl w:ilvl="8" w:tplc="23388BF6" w:tentative="1">
      <w:start w:val="1"/>
      <w:numFmt w:val="bullet"/>
      <w:lvlText w:val="•"/>
      <w:lvlJc w:val="left"/>
      <w:pPr>
        <w:tabs>
          <w:tab w:val="num" w:pos="6480"/>
        </w:tabs>
        <w:ind w:left="6480" w:hanging="360"/>
      </w:pPr>
      <w:rPr>
        <w:rFonts w:ascii="Times" w:hAnsi="Times" w:hint="default"/>
      </w:rPr>
    </w:lvl>
  </w:abstractNum>
  <w:abstractNum w:abstractNumId="31" w15:restartNumberingAfterBreak="0">
    <w:nsid w:val="6D06416F"/>
    <w:multiLevelType w:val="hybridMultilevel"/>
    <w:tmpl w:val="0FAA5136"/>
    <w:lvl w:ilvl="0" w:tplc="13E82686">
      <w:start w:val="1"/>
      <w:numFmt w:val="bullet"/>
      <w:lvlText w:val="•"/>
      <w:lvlJc w:val="left"/>
      <w:pPr>
        <w:tabs>
          <w:tab w:val="num" w:pos="720"/>
        </w:tabs>
        <w:ind w:left="720" w:hanging="360"/>
      </w:pPr>
      <w:rPr>
        <w:rFonts w:ascii="Times" w:hAnsi="Times" w:hint="default"/>
      </w:rPr>
    </w:lvl>
    <w:lvl w:ilvl="1" w:tplc="599AC32E" w:tentative="1">
      <w:start w:val="1"/>
      <w:numFmt w:val="bullet"/>
      <w:lvlText w:val="•"/>
      <w:lvlJc w:val="left"/>
      <w:pPr>
        <w:tabs>
          <w:tab w:val="num" w:pos="1440"/>
        </w:tabs>
        <w:ind w:left="1440" w:hanging="360"/>
      </w:pPr>
      <w:rPr>
        <w:rFonts w:ascii="Times" w:hAnsi="Times" w:hint="default"/>
      </w:rPr>
    </w:lvl>
    <w:lvl w:ilvl="2" w:tplc="7584CF5A" w:tentative="1">
      <w:start w:val="1"/>
      <w:numFmt w:val="bullet"/>
      <w:lvlText w:val="•"/>
      <w:lvlJc w:val="left"/>
      <w:pPr>
        <w:tabs>
          <w:tab w:val="num" w:pos="2160"/>
        </w:tabs>
        <w:ind w:left="2160" w:hanging="360"/>
      </w:pPr>
      <w:rPr>
        <w:rFonts w:ascii="Times" w:hAnsi="Times" w:hint="default"/>
      </w:rPr>
    </w:lvl>
    <w:lvl w:ilvl="3" w:tplc="43F697B4" w:tentative="1">
      <w:start w:val="1"/>
      <w:numFmt w:val="bullet"/>
      <w:lvlText w:val="•"/>
      <w:lvlJc w:val="left"/>
      <w:pPr>
        <w:tabs>
          <w:tab w:val="num" w:pos="2880"/>
        </w:tabs>
        <w:ind w:left="2880" w:hanging="360"/>
      </w:pPr>
      <w:rPr>
        <w:rFonts w:ascii="Times" w:hAnsi="Times" w:hint="default"/>
      </w:rPr>
    </w:lvl>
    <w:lvl w:ilvl="4" w:tplc="6488212A" w:tentative="1">
      <w:start w:val="1"/>
      <w:numFmt w:val="bullet"/>
      <w:lvlText w:val="•"/>
      <w:lvlJc w:val="left"/>
      <w:pPr>
        <w:tabs>
          <w:tab w:val="num" w:pos="3600"/>
        </w:tabs>
        <w:ind w:left="3600" w:hanging="360"/>
      </w:pPr>
      <w:rPr>
        <w:rFonts w:ascii="Times" w:hAnsi="Times" w:hint="default"/>
      </w:rPr>
    </w:lvl>
    <w:lvl w:ilvl="5" w:tplc="CFA8E49E" w:tentative="1">
      <w:start w:val="1"/>
      <w:numFmt w:val="bullet"/>
      <w:lvlText w:val="•"/>
      <w:lvlJc w:val="left"/>
      <w:pPr>
        <w:tabs>
          <w:tab w:val="num" w:pos="4320"/>
        </w:tabs>
        <w:ind w:left="4320" w:hanging="360"/>
      </w:pPr>
      <w:rPr>
        <w:rFonts w:ascii="Times" w:hAnsi="Times" w:hint="default"/>
      </w:rPr>
    </w:lvl>
    <w:lvl w:ilvl="6" w:tplc="35509F04" w:tentative="1">
      <w:start w:val="1"/>
      <w:numFmt w:val="bullet"/>
      <w:lvlText w:val="•"/>
      <w:lvlJc w:val="left"/>
      <w:pPr>
        <w:tabs>
          <w:tab w:val="num" w:pos="5040"/>
        </w:tabs>
        <w:ind w:left="5040" w:hanging="360"/>
      </w:pPr>
      <w:rPr>
        <w:rFonts w:ascii="Times" w:hAnsi="Times" w:hint="default"/>
      </w:rPr>
    </w:lvl>
    <w:lvl w:ilvl="7" w:tplc="035E9C12" w:tentative="1">
      <w:start w:val="1"/>
      <w:numFmt w:val="bullet"/>
      <w:lvlText w:val="•"/>
      <w:lvlJc w:val="left"/>
      <w:pPr>
        <w:tabs>
          <w:tab w:val="num" w:pos="5760"/>
        </w:tabs>
        <w:ind w:left="5760" w:hanging="360"/>
      </w:pPr>
      <w:rPr>
        <w:rFonts w:ascii="Times" w:hAnsi="Times" w:hint="default"/>
      </w:rPr>
    </w:lvl>
    <w:lvl w:ilvl="8" w:tplc="FB38475C" w:tentative="1">
      <w:start w:val="1"/>
      <w:numFmt w:val="bullet"/>
      <w:lvlText w:val="•"/>
      <w:lvlJc w:val="left"/>
      <w:pPr>
        <w:tabs>
          <w:tab w:val="num" w:pos="6480"/>
        </w:tabs>
        <w:ind w:left="6480" w:hanging="360"/>
      </w:pPr>
      <w:rPr>
        <w:rFonts w:ascii="Times" w:hAnsi="Times" w:hint="default"/>
      </w:rPr>
    </w:lvl>
  </w:abstractNum>
  <w:abstractNum w:abstractNumId="32" w15:restartNumberingAfterBreak="0">
    <w:nsid w:val="745B2803"/>
    <w:multiLevelType w:val="hybridMultilevel"/>
    <w:tmpl w:val="63C63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167940"/>
    <w:multiLevelType w:val="hybridMultilevel"/>
    <w:tmpl w:val="DBB6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276DF4"/>
    <w:multiLevelType w:val="hybridMultilevel"/>
    <w:tmpl w:val="E22679C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543A1F"/>
    <w:multiLevelType w:val="hybridMultilevel"/>
    <w:tmpl w:val="07489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E6C3FA5"/>
    <w:multiLevelType w:val="hybridMultilevel"/>
    <w:tmpl w:val="990258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5046426">
    <w:abstractNumId w:val="34"/>
  </w:num>
  <w:num w:numId="2" w16cid:durableId="166216211">
    <w:abstractNumId w:val="26"/>
  </w:num>
  <w:num w:numId="3" w16cid:durableId="299847772">
    <w:abstractNumId w:val="17"/>
  </w:num>
  <w:num w:numId="4" w16cid:durableId="687488606">
    <w:abstractNumId w:val="36"/>
  </w:num>
  <w:num w:numId="5" w16cid:durableId="1256742270">
    <w:abstractNumId w:val="29"/>
  </w:num>
  <w:num w:numId="6" w16cid:durableId="564803869">
    <w:abstractNumId w:val="3"/>
  </w:num>
  <w:num w:numId="7" w16cid:durableId="469328601">
    <w:abstractNumId w:val="24"/>
  </w:num>
  <w:num w:numId="8" w16cid:durableId="151914367">
    <w:abstractNumId w:val="15"/>
  </w:num>
  <w:num w:numId="9" w16cid:durableId="116460945">
    <w:abstractNumId w:val="19"/>
  </w:num>
  <w:num w:numId="10" w16cid:durableId="2003461975">
    <w:abstractNumId w:val="2"/>
  </w:num>
  <w:num w:numId="11" w16cid:durableId="368645632">
    <w:abstractNumId w:val="8"/>
  </w:num>
  <w:num w:numId="12" w16cid:durableId="1490826234">
    <w:abstractNumId w:val="20"/>
  </w:num>
  <w:num w:numId="13" w16cid:durableId="1845977027">
    <w:abstractNumId w:val="30"/>
  </w:num>
  <w:num w:numId="14" w16cid:durableId="358942743">
    <w:abstractNumId w:val="7"/>
  </w:num>
  <w:num w:numId="15" w16cid:durableId="2029016825">
    <w:abstractNumId w:val="31"/>
  </w:num>
  <w:num w:numId="16" w16cid:durableId="1604537895">
    <w:abstractNumId w:val="0"/>
  </w:num>
  <w:num w:numId="17" w16cid:durableId="740060527">
    <w:abstractNumId w:val="5"/>
  </w:num>
  <w:num w:numId="18" w16cid:durableId="2131586838">
    <w:abstractNumId w:val="22"/>
  </w:num>
  <w:num w:numId="19" w16cid:durableId="1511405933">
    <w:abstractNumId w:val="27"/>
  </w:num>
  <w:num w:numId="20" w16cid:durableId="808479863">
    <w:abstractNumId w:val="10"/>
  </w:num>
  <w:num w:numId="21" w16cid:durableId="702631824">
    <w:abstractNumId w:val="1"/>
  </w:num>
  <w:num w:numId="22" w16cid:durableId="747339430">
    <w:abstractNumId w:val="21"/>
  </w:num>
  <w:num w:numId="23" w16cid:durableId="687564602">
    <w:abstractNumId w:val="14"/>
  </w:num>
  <w:num w:numId="24" w16cid:durableId="1783837482">
    <w:abstractNumId w:val="18"/>
  </w:num>
  <w:num w:numId="25" w16cid:durableId="531764678">
    <w:abstractNumId w:val="4"/>
  </w:num>
  <w:num w:numId="26" w16cid:durableId="1015618071">
    <w:abstractNumId w:val="12"/>
  </w:num>
  <w:num w:numId="27" w16cid:durableId="757217199">
    <w:abstractNumId w:val="13"/>
  </w:num>
  <w:num w:numId="28" w16cid:durableId="1204634582">
    <w:abstractNumId w:val="6"/>
  </w:num>
  <w:num w:numId="29" w16cid:durableId="2011365810">
    <w:abstractNumId w:val="11"/>
  </w:num>
  <w:num w:numId="30" w16cid:durableId="680668479">
    <w:abstractNumId w:val="32"/>
  </w:num>
  <w:num w:numId="31" w16cid:durableId="1887059152">
    <w:abstractNumId w:val="33"/>
  </w:num>
  <w:num w:numId="32" w16cid:durableId="1181093088">
    <w:abstractNumId w:val="25"/>
  </w:num>
  <w:num w:numId="33" w16cid:durableId="1701396361">
    <w:abstractNumId w:val="16"/>
  </w:num>
  <w:num w:numId="34" w16cid:durableId="219757245">
    <w:abstractNumId w:val="23"/>
  </w:num>
  <w:num w:numId="35" w16cid:durableId="1383137930">
    <w:abstractNumId w:val="28"/>
  </w:num>
  <w:num w:numId="36" w16cid:durableId="2044934559">
    <w:abstractNumId w:val="35"/>
  </w:num>
  <w:num w:numId="37" w16cid:durableId="4115871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64"/>
    <w:rsid w:val="00001EB3"/>
    <w:rsid w:val="0000570D"/>
    <w:rsid w:val="00007F2C"/>
    <w:rsid w:val="000101A8"/>
    <w:rsid w:val="00013DF6"/>
    <w:rsid w:val="00015263"/>
    <w:rsid w:val="00015ECE"/>
    <w:rsid w:val="00021AFE"/>
    <w:rsid w:val="000261D6"/>
    <w:rsid w:val="00030D04"/>
    <w:rsid w:val="00032569"/>
    <w:rsid w:val="00033ECB"/>
    <w:rsid w:val="00034E83"/>
    <w:rsid w:val="0005329C"/>
    <w:rsid w:val="00054B70"/>
    <w:rsid w:val="000554E3"/>
    <w:rsid w:val="000557F2"/>
    <w:rsid w:val="00063F73"/>
    <w:rsid w:val="00065819"/>
    <w:rsid w:val="00067D09"/>
    <w:rsid w:val="00073681"/>
    <w:rsid w:val="000744CF"/>
    <w:rsid w:val="00077AF1"/>
    <w:rsid w:val="00083D1B"/>
    <w:rsid w:val="00086E40"/>
    <w:rsid w:val="000A2F2D"/>
    <w:rsid w:val="000A49DA"/>
    <w:rsid w:val="000A5FBF"/>
    <w:rsid w:val="000B4D10"/>
    <w:rsid w:val="000B59C2"/>
    <w:rsid w:val="000B766E"/>
    <w:rsid w:val="000C1752"/>
    <w:rsid w:val="000C30B8"/>
    <w:rsid w:val="000D4E78"/>
    <w:rsid w:val="000D4F01"/>
    <w:rsid w:val="000E4904"/>
    <w:rsid w:val="000E7561"/>
    <w:rsid w:val="000E7B08"/>
    <w:rsid w:val="000E7D6F"/>
    <w:rsid w:val="000F6EE5"/>
    <w:rsid w:val="00100B24"/>
    <w:rsid w:val="00101AAE"/>
    <w:rsid w:val="001026FF"/>
    <w:rsid w:val="00103A46"/>
    <w:rsid w:val="00104631"/>
    <w:rsid w:val="00105B81"/>
    <w:rsid w:val="00106D7C"/>
    <w:rsid w:val="00111DB2"/>
    <w:rsid w:val="0011583B"/>
    <w:rsid w:val="0012063C"/>
    <w:rsid w:val="00121658"/>
    <w:rsid w:val="001248C7"/>
    <w:rsid w:val="00127A84"/>
    <w:rsid w:val="00130D5A"/>
    <w:rsid w:val="00132730"/>
    <w:rsid w:val="00136283"/>
    <w:rsid w:val="001421C2"/>
    <w:rsid w:val="00150E4F"/>
    <w:rsid w:val="001618A5"/>
    <w:rsid w:val="001723D8"/>
    <w:rsid w:val="001729AE"/>
    <w:rsid w:val="00180651"/>
    <w:rsid w:val="00186B0B"/>
    <w:rsid w:val="00191DCF"/>
    <w:rsid w:val="001942A5"/>
    <w:rsid w:val="001942B2"/>
    <w:rsid w:val="00194566"/>
    <w:rsid w:val="001946A7"/>
    <w:rsid w:val="001A19C1"/>
    <w:rsid w:val="001A5742"/>
    <w:rsid w:val="001A6508"/>
    <w:rsid w:val="001A6530"/>
    <w:rsid w:val="001A675F"/>
    <w:rsid w:val="001A7CCC"/>
    <w:rsid w:val="001A7FC1"/>
    <w:rsid w:val="001B192F"/>
    <w:rsid w:val="001B456C"/>
    <w:rsid w:val="001B4F85"/>
    <w:rsid w:val="001B5199"/>
    <w:rsid w:val="001B79FC"/>
    <w:rsid w:val="001C5C19"/>
    <w:rsid w:val="001C64B6"/>
    <w:rsid w:val="001D3B34"/>
    <w:rsid w:val="001E1A3D"/>
    <w:rsid w:val="001E2D49"/>
    <w:rsid w:val="001E5E1A"/>
    <w:rsid w:val="001F088B"/>
    <w:rsid w:val="001F3300"/>
    <w:rsid w:val="002037E2"/>
    <w:rsid w:val="00206808"/>
    <w:rsid w:val="002074E6"/>
    <w:rsid w:val="0021492A"/>
    <w:rsid w:val="00214EAF"/>
    <w:rsid w:val="00215D73"/>
    <w:rsid w:val="002223C3"/>
    <w:rsid w:val="00222FBB"/>
    <w:rsid w:val="00224385"/>
    <w:rsid w:val="00233DD5"/>
    <w:rsid w:val="0023508B"/>
    <w:rsid w:val="0023751B"/>
    <w:rsid w:val="00240D54"/>
    <w:rsid w:val="00240F67"/>
    <w:rsid w:val="002448B2"/>
    <w:rsid w:val="00246B0B"/>
    <w:rsid w:val="00250119"/>
    <w:rsid w:val="002519E5"/>
    <w:rsid w:val="0025720C"/>
    <w:rsid w:val="0026072C"/>
    <w:rsid w:val="00260F8B"/>
    <w:rsid w:val="00263BCA"/>
    <w:rsid w:val="00263CEC"/>
    <w:rsid w:val="002643A0"/>
    <w:rsid w:val="00266719"/>
    <w:rsid w:val="0026750E"/>
    <w:rsid w:val="00267D23"/>
    <w:rsid w:val="0027081D"/>
    <w:rsid w:val="002813C0"/>
    <w:rsid w:val="002833A2"/>
    <w:rsid w:val="0028367C"/>
    <w:rsid w:val="00283D61"/>
    <w:rsid w:val="00286A48"/>
    <w:rsid w:val="002A3905"/>
    <w:rsid w:val="002A393E"/>
    <w:rsid w:val="002A686E"/>
    <w:rsid w:val="002B4447"/>
    <w:rsid w:val="002B464F"/>
    <w:rsid w:val="002C0DE4"/>
    <w:rsid w:val="002C48EB"/>
    <w:rsid w:val="002C5DE3"/>
    <w:rsid w:val="002D1EDE"/>
    <w:rsid w:val="002D358E"/>
    <w:rsid w:val="002D5928"/>
    <w:rsid w:val="002D6758"/>
    <w:rsid w:val="002E14C7"/>
    <w:rsid w:val="002E345F"/>
    <w:rsid w:val="002E6DED"/>
    <w:rsid w:val="002F02B6"/>
    <w:rsid w:val="002F3CEB"/>
    <w:rsid w:val="002F4E9E"/>
    <w:rsid w:val="002F58EE"/>
    <w:rsid w:val="002F7DB5"/>
    <w:rsid w:val="00306546"/>
    <w:rsid w:val="003103CD"/>
    <w:rsid w:val="00310F4A"/>
    <w:rsid w:val="00311798"/>
    <w:rsid w:val="00313AB3"/>
    <w:rsid w:val="0031797F"/>
    <w:rsid w:val="00317DCC"/>
    <w:rsid w:val="0033070A"/>
    <w:rsid w:val="00332B22"/>
    <w:rsid w:val="00334B2B"/>
    <w:rsid w:val="0034345F"/>
    <w:rsid w:val="00346986"/>
    <w:rsid w:val="00350EAE"/>
    <w:rsid w:val="003545C8"/>
    <w:rsid w:val="0035638C"/>
    <w:rsid w:val="00361E3A"/>
    <w:rsid w:val="0036252E"/>
    <w:rsid w:val="003633E1"/>
    <w:rsid w:val="0036416F"/>
    <w:rsid w:val="0037060C"/>
    <w:rsid w:val="003713E1"/>
    <w:rsid w:val="00371545"/>
    <w:rsid w:val="00372365"/>
    <w:rsid w:val="00372FED"/>
    <w:rsid w:val="003736F9"/>
    <w:rsid w:val="003775D8"/>
    <w:rsid w:val="00377795"/>
    <w:rsid w:val="00380026"/>
    <w:rsid w:val="00380545"/>
    <w:rsid w:val="0038231B"/>
    <w:rsid w:val="0038555B"/>
    <w:rsid w:val="003858CC"/>
    <w:rsid w:val="0039028E"/>
    <w:rsid w:val="0039234A"/>
    <w:rsid w:val="003A072D"/>
    <w:rsid w:val="003A07D8"/>
    <w:rsid w:val="003A64E9"/>
    <w:rsid w:val="003B4913"/>
    <w:rsid w:val="003B50B6"/>
    <w:rsid w:val="003B65DD"/>
    <w:rsid w:val="003C3F6E"/>
    <w:rsid w:val="003D3CE6"/>
    <w:rsid w:val="003E5358"/>
    <w:rsid w:val="003E61D7"/>
    <w:rsid w:val="003E6F3B"/>
    <w:rsid w:val="003F7A48"/>
    <w:rsid w:val="00407403"/>
    <w:rsid w:val="0041170A"/>
    <w:rsid w:val="00413703"/>
    <w:rsid w:val="004137FC"/>
    <w:rsid w:val="0041737B"/>
    <w:rsid w:val="004250CF"/>
    <w:rsid w:val="00426A76"/>
    <w:rsid w:val="004279A6"/>
    <w:rsid w:val="00434B2D"/>
    <w:rsid w:val="00436DFE"/>
    <w:rsid w:val="00442C95"/>
    <w:rsid w:val="004469B8"/>
    <w:rsid w:val="00447C1F"/>
    <w:rsid w:val="00450805"/>
    <w:rsid w:val="00453F93"/>
    <w:rsid w:val="00460CD7"/>
    <w:rsid w:val="00464063"/>
    <w:rsid w:val="00465296"/>
    <w:rsid w:val="00465B36"/>
    <w:rsid w:val="00473528"/>
    <w:rsid w:val="00477911"/>
    <w:rsid w:val="00480E11"/>
    <w:rsid w:val="004831FB"/>
    <w:rsid w:val="00491207"/>
    <w:rsid w:val="00495DCE"/>
    <w:rsid w:val="004975D4"/>
    <w:rsid w:val="004B4D81"/>
    <w:rsid w:val="004C08DC"/>
    <w:rsid w:val="004C4CC6"/>
    <w:rsid w:val="004D234D"/>
    <w:rsid w:val="004D5AC4"/>
    <w:rsid w:val="004E02CE"/>
    <w:rsid w:val="004E3A32"/>
    <w:rsid w:val="004F49FA"/>
    <w:rsid w:val="004F523D"/>
    <w:rsid w:val="00511149"/>
    <w:rsid w:val="005136CD"/>
    <w:rsid w:val="00520CD5"/>
    <w:rsid w:val="00530B97"/>
    <w:rsid w:val="00530C51"/>
    <w:rsid w:val="005335CA"/>
    <w:rsid w:val="005368C1"/>
    <w:rsid w:val="00536F1A"/>
    <w:rsid w:val="00540538"/>
    <w:rsid w:val="005468CE"/>
    <w:rsid w:val="00550A5E"/>
    <w:rsid w:val="00554A18"/>
    <w:rsid w:val="00554BEB"/>
    <w:rsid w:val="00556252"/>
    <w:rsid w:val="00556254"/>
    <w:rsid w:val="0056069D"/>
    <w:rsid w:val="00560AAE"/>
    <w:rsid w:val="00560DE8"/>
    <w:rsid w:val="00571933"/>
    <w:rsid w:val="00574251"/>
    <w:rsid w:val="0057458B"/>
    <w:rsid w:val="00580658"/>
    <w:rsid w:val="00580BE4"/>
    <w:rsid w:val="00580E16"/>
    <w:rsid w:val="0059765D"/>
    <w:rsid w:val="005A3333"/>
    <w:rsid w:val="005A4EF7"/>
    <w:rsid w:val="005B4D37"/>
    <w:rsid w:val="005B5C60"/>
    <w:rsid w:val="005B696F"/>
    <w:rsid w:val="005C103A"/>
    <w:rsid w:val="005D0607"/>
    <w:rsid w:val="005D4A26"/>
    <w:rsid w:val="005E4892"/>
    <w:rsid w:val="005E494A"/>
    <w:rsid w:val="005F5CDB"/>
    <w:rsid w:val="0060508B"/>
    <w:rsid w:val="00610282"/>
    <w:rsid w:val="00613421"/>
    <w:rsid w:val="00620EF1"/>
    <w:rsid w:val="006236DF"/>
    <w:rsid w:val="00632DC7"/>
    <w:rsid w:val="00634293"/>
    <w:rsid w:val="0063635C"/>
    <w:rsid w:val="00640D96"/>
    <w:rsid w:val="0064146C"/>
    <w:rsid w:val="00644CA2"/>
    <w:rsid w:val="006460B7"/>
    <w:rsid w:val="00656AC9"/>
    <w:rsid w:val="00662A08"/>
    <w:rsid w:val="006644A3"/>
    <w:rsid w:val="0067313C"/>
    <w:rsid w:val="006776E5"/>
    <w:rsid w:val="00681A1E"/>
    <w:rsid w:val="0068336A"/>
    <w:rsid w:val="00691F5A"/>
    <w:rsid w:val="00693D9E"/>
    <w:rsid w:val="00696237"/>
    <w:rsid w:val="006A428B"/>
    <w:rsid w:val="006A4C2E"/>
    <w:rsid w:val="006A7D76"/>
    <w:rsid w:val="006B4973"/>
    <w:rsid w:val="006C3DB0"/>
    <w:rsid w:val="006C5D0B"/>
    <w:rsid w:val="006C5ECC"/>
    <w:rsid w:val="006C7CE0"/>
    <w:rsid w:val="006E0770"/>
    <w:rsid w:val="006E2402"/>
    <w:rsid w:val="006E60CB"/>
    <w:rsid w:val="006F2CB9"/>
    <w:rsid w:val="006F5628"/>
    <w:rsid w:val="0070177C"/>
    <w:rsid w:val="00701816"/>
    <w:rsid w:val="007027D1"/>
    <w:rsid w:val="0070568B"/>
    <w:rsid w:val="00712351"/>
    <w:rsid w:val="00715E8B"/>
    <w:rsid w:val="0071736E"/>
    <w:rsid w:val="00717D80"/>
    <w:rsid w:val="00722C83"/>
    <w:rsid w:val="00725C24"/>
    <w:rsid w:val="00726768"/>
    <w:rsid w:val="0073185A"/>
    <w:rsid w:val="0073682B"/>
    <w:rsid w:val="00737EF4"/>
    <w:rsid w:val="007420DB"/>
    <w:rsid w:val="007432FB"/>
    <w:rsid w:val="00747D54"/>
    <w:rsid w:val="00750B01"/>
    <w:rsid w:val="00751B43"/>
    <w:rsid w:val="00751B97"/>
    <w:rsid w:val="00752978"/>
    <w:rsid w:val="00762562"/>
    <w:rsid w:val="00763691"/>
    <w:rsid w:val="007666C3"/>
    <w:rsid w:val="007749AF"/>
    <w:rsid w:val="00777CBA"/>
    <w:rsid w:val="00780424"/>
    <w:rsid w:val="00781160"/>
    <w:rsid w:val="00781F54"/>
    <w:rsid w:val="00782F5A"/>
    <w:rsid w:val="00784C16"/>
    <w:rsid w:val="00793412"/>
    <w:rsid w:val="00795FE4"/>
    <w:rsid w:val="007969B7"/>
    <w:rsid w:val="00797898"/>
    <w:rsid w:val="007A4A73"/>
    <w:rsid w:val="007A5309"/>
    <w:rsid w:val="007A6584"/>
    <w:rsid w:val="007B364E"/>
    <w:rsid w:val="007B732B"/>
    <w:rsid w:val="007C26C1"/>
    <w:rsid w:val="007C50B9"/>
    <w:rsid w:val="007D6231"/>
    <w:rsid w:val="007E29D3"/>
    <w:rsid w:val="007E30F5"/>
    <w:rsid w:val="007F359A"/>
    <w:rsid w:val="00801955"/>
    <w:rsid w:val="00801B22"/>
    <w:rsid w:val="00801D62"/>
    <w:rsid w:val="00802F7E"/>
    <w:rsid w:val="00807522"/>
    <w:rsid w:val="00816E2F"/>
    <w:rsid w:val="008174F1"/>
    <w:rsid w:val="0082319F"/>
    <w:rsid w:val="00824429"/>
    <w:rsid w:val="008267C4"/>
    <w:rsid w:val="00827AD4"/>
    <w:rsid w:val="00830E66"/>
    <w:rsid w:val="0083173E"/>
    <w:rsid w:val="00845E41"/>
    <w:rsid w:val="00855A04"/>
    <w:rsid w:val="00863E16"/>
    <w:rsid w:val="00871ED7"/>
    <w:rsid w:val="008726FA"/>
    <w:rsid w:val="00880935"/>
    <w:rsid w:val="008819A6"/>
    <w:rsid w:val="008849AC"/>
    <w:rsid w:val="00887BE7"/>
    <w:rsid w:val="00887D63"/>
    <w:rsid w:val="008A01CB"/>
    <w:rsid w:val="008A08B7"/>
    <w:rsid w:val="008A0C9B"/>
    <w:rsid w:val="008A3476"/>
    <w:rsid w:val="008A39D9"/>
    <w:rsid w:val="008A6579"/>
    <w:rsid w:val="008B1A8A"/>
    <w:rsid w:val="008B3446"/>
    <w:rsid w:val="008C1B0B"/>
    <w:rsid w:val="008C26D8"/>
    <w:rsid w:val="008C76DD"/>
    <w:rsid w:val="008D1C10"/>
    <w:rsid w:val="008D24D8"/>
    <w:rsid w:val="008D3B1F"/>
    <w:rsid w:val="008D55C3"/>
    <w:rsid w:val="008D60D7"/>
    <w:rsid w:val="008E0FEF"/>
    <w:rsid w:val="008E205E"/>
    <w:rsid w:val="008E2484"/>
    <w:rsid w:val="008F1D88"/>
    <w:rsid w:val="008F52EE"/>
    <w:rsid w:val="008F6AF7"/>
    <w:rsid w:val="0091209E"/>
    <w:rsid w:val="00913E06"/>
    <w:rsid w:val="00920ED0"/>
    <w:rsid w:val="00922BE6"/>
    <w:rsid w:val="00927019"/>
    <w:rsid w:val="00931185"/>
    <w:rsid w:val="00933627"/>
    <w:rsid w:val="009336B2"/>
    <w:rsid w:val="009339DC"/>
    <w:rsid w:val="00942838"/>
    <w:rsid w:val="00951311"/>
    <w:rsid w:val="0095228E"/>
    <w:rsid w:val="00956199"/>
    <w:rsid w:val="00962522"/>
    <w:rsid w:val="00962EC6"/>
    <w:rsid w:val="009666C8"/>
    <w:rsid w:val="00966A6E"/>
    <w:rsid w:val="00972BC8"/>
    <w:rsid w:val="009746DE"/>
    <w:rsid w:val="00974887"/>
    <w:rsid w:val="00976901"/>
    <w:rsid w:val="00981CC5"/>
    <w:rsid w:val="00985316"/>
    <w:rsid w:val="00987B0D"/>
    <w:rsid w:val="009919BE"/>
    <w:rsid w:val="00992A4F"/>
    <w:rsid w:val="00993747"/>
    <w:rsid w:val="00994BD8"/>
    <w:rsid w:val="009957BB"/>
    <w:rsid w:val="00997411"/>
    <w:rsid w:val="009A1DED"/>
    <w:rsid w:val="009A3509"/>
    <w:rsid w:val="009B6C87"/>
    <w:rsid w:val="009C06DB"/>
    <w:rsid w:val="009C397C"/>
    <w:rsid w:val="009C678E"/>
    <w:rsid w:val="009D0885"/>
    <w:rsid w:val="009D47C5"/>
    <w:rsid w:val="009D6994"/>
    <w:rsid w:val="009D7932"/>
    <w:rsid w:val="009E5378"/>
    <w:rsid w:val="009F11B1"/>
    <w:rsid w:val="009F1724"/>
    <w:rsid w:val="009F2304"/>
    <w:rsid w:val="009F4F1C"/>
    <w:rsid w:val="009F67CB"/>
    <w:rsid w:val="00A00B24"/>
    <w:rsid w:val="00A02682"/>
    <w:rsid w:val="00A12F00"/>
    <w:rsid w:val="00A133F8"/>
    <w:rsid w:val="00A139C2"/>
    <w:rsid w:val="00A214B1"/>
    <w:rsid w:val="00A246D2"/>
    <w:rsid w:val="00A2646D"/>
    <w:rsid w:val="00A3320A"/>
    <w:rsid w:val="00A37A58"/>
    <w:rsid w:val="00A42CD3"/>
    <w:rsid w:val="00A431E2"/>
    <w:rsid w:val="00A52017"/>
    <w:rsid w:val="00A606B7"/>
    <w:rsid w:val="00A6128D"/>
    <w:rsid w:val="00A6434C"/>
    <w:rsid w:val="00A65515"/>
    <w:rsid w:val="00A65CAA"/>
    <w:rsid w:val="00A710BD"/>
    <w:rsid w:val="00A71E34"/>
    <w:rsid w:val="00A92B8D"/>
    <w:rsid w:val="00A95600"/>
    <w:rsid w:val="00A96092"/>
    <w:rsid w:val="00A9652C"/>
    <w:rsid w:val="00A96B7A"/>
    <w:rsid w:val="00A97B32"/>
    <w:rsid w:val="00AA24B2"/>
    <w:rsid w:val="00AA5E1E"/>
    <w:rsid w:val="00AB21F1"/>
    <w:rsid w:val="00AB3B9D"/>
    <w:rsid w:val="00AB43E7"/>
    <w:rsid w:val="00AB6CAF"/>
    <w:rsid w:val="00AB72C6"/>
    <w:rsid w:val="00AC68BA"/>
    <w:rsid w:val="00AD1338"/>
    <w:rsid w:val="00AD71DD"/>
    <w:rsid w:val="00AE2648"/>
    <w:rsid w:val="00AF4DB0"/>
    <w:rsid w:val="00B03C7E"/>
    <w:rsid w:val="00B03D82"/>
    <w:rsid w:val="00B0643C"/>
    <w:rsid w:val="00B10958"/>
    <w:rsid w:val="00B11F02"/>
    <w:rsid w:val="00B1482E"/>
    <w:rsid w:val="00B2186B"/>
    <w:rsid w:val="00B23AD3"/>
    <w:rsid w:val="00B37CCD"/>
    <w:rsid w:val="00B41DD2"/>
    <w:rsid w:val="00B44109"/>
    <w:rsid w:val="00B4417F"/>
    <w:rsid w:val="00B44BB2"/>
    <w:rsid w:val="00B5083E"/>
    <w:rsid w:val="00B54920"/>
    <w:rsid w:val="00B554B5"/>
    <w:rsid w:val="00B62EE7"/>
    <w:rsid w:val="00B64236"/>
    <w:rsid w:val="00B65452"/>
    <w:rsid w:val="00B67B39"/>
    <w:rsid w:val="00B7208F"/>
    <w:rsid w:val="00B7378D"/>
    <w:rsid w:val="00B748A4"/>
    <w:rsid w:val="00B748F8"/>
    <w:rsid w:val="00B75018"/>
    <w:rsid w:val="00B817A7"/>
    <w:rsid w:val="00B81EC5"/>
    <w:rsid w:val="00B856D9"/>
    <w:rsid w:val="00B879A2"/>
    <w:rsid w:val="00B93B61"/>
    <w:rsid w:val="00B93C77"/>
    <w:rsid w:val="00B956D8"/>
    <w:rsid w:val="00B969F2"/>
    <w:rsid w:val="00B96CCA"/>
    <w:rsid w:val="00BA4016"/>
    <w:rsid w:val="00BA416C"/>
    <w:rsid w:val="00BA48EB"/>
    <w:rsid w:val="00BA644F"/>
    <w:rsid w:val="00BB51E8"/>
    <w:rsid w:val="00BB6C36"/>
    <w:rsid w:val="00BB7B80"/>
    <w:rsid w:val="00BC00BB"/>
    <w:rsid w:val="00BC18EB"/>
    <w:rsid w:val="00BC1D4B"/>
    <w:rsid w:val="00BC21A6"/>
    <w:rsid w:val="00BC33E6"/>
    <w:rsid w:val="00BC4EC0"/>
    <w:rsid w:val="00BD0359"/>
    <w:rsid w:val="00BD45D7"/>
    <w:rsid w:val="00BE25D4"/>
    <w:rsid w:val="00BE372C"/>
    <w:rsid w:val="00BF3481"/>
    <w:rsid w:val="00BF5A40"/>
    <w:rsid w:val="00C007CA"/>
    <w:rsid w:val="00C02CC7"/>
    <w:rsid w:val="00C04287"/>
    <w:rsid w:val="00C04C68"/>
    <w:rsid w:val="00C0584A"/>
    <w:rsid w:val="00C102D2"/>
    <w:rsid w:val="00C10A0A"/>
    <w:rsid w:val="00C1366D"/>
    <w:rsid w:val="00C143ED"/>
    <w:rsid w:val="00C1507C"/>
    <w:rsid w:val="00C173A6"/>
    <w:rsid w:val="00C21870"/>
    <w:rsid w:val="00C30AB4"/>
    <w:rsid w:val="00C328E3"/>
    <w:rsid w:val="00C32EDC"/>
    <w:rsid w:val="00C41552"/>
    <w:rsid w:val="00C43C15"/>
    <w:rsid w:val="00C470AE"/>
    <w:rsid w:val="00C51EEF"/>
    <w:rsid w:val="00C641A6"/>
    <w:rsid w:val="00C66B1E"/>
    <w:rsid w:val="00C70F7B"/>
    <w:rsid w:val="00C72218"/>
    <w:rsid w:val="00C732C9"/>
    <w:rsid w:val="00C73B66"/>
    <w:rsid w:val="00C805A5"/>
    <w:rsid w:val="00C8789D"/>
    <w:rsid w:val="00C92421"/>
    <w:rsid w:val="00C96159"/>
    <w:rsid w:val="00C9682B"/>
    <w:rsid w:val="00C96CB5"/>
    <w:rsid w:val="00CA10F8"/>
    <w:rsid w:val="00CA479E"/>
    <w:rsid w:val="00CA53BF"/>
    <w:rsid w:val="00CB3250"/>
    <w:rsid w:val="00CB353A"/>
    <w:rsid w:val="00CB3D8B"/>
    <w:rsid w:val="00CB4E9A"/>
    <w:rsid w:val="00CB54DE"/>
    <w:rsid w:val="00CB70CB"/>
    <w:rsid w:val="00CC3913"/>
    <w:rsid w:val="00CC657F"/>
    <w:rsid w:val="00CC7295"/>
    <w:rsid w:val="00CD09C6"/>
    <w:rsid w:val="00CD316D"/>
    <w:rsid w:val="00CD4279"/>
    <w:rsid w:val="00CE1D23"/>
    <w:rsid w:val="00CE3AD8"/>
    <w:rsid w:val="00CE446D"/>
    <w:rsid w:val="00CE6617"/>
    <w:rsid w:val="00CF0E67"/>
    <w:rsid w:val="00D031AF"/>
    <w:rsid w:val="00D0508D"/>
    <w:rsid w:val="00D065F2"/>
    <w:rsid w:val="00D10AF8"/>
    <w:rsid w:val="00D153ED"/>
    <w:rsid w:val="00D159E1"/>
    <w:rsid w:val="00D1691D"/>
    <w:rsid w:val="00D22A6E"/>
    <w:rsid w:val="00D24445"/>
    <w:rsid w:val="00D25E3D"/>
    <w:rsid w:val="00D27186"/>
    <w:rsid w:val="00D30A43"/>
    <w:rsid w:val="00D30D87"/>
    <w:rsid w:val="00D33F4F"/>
    <w:rsid w:val="00D36DBA"/>
    <w:rsid w:val="00D37173"/>
    <w:rsid w:val="00D43E7D"/>
    <w:rsid w:val="00D53A9D"/>
    <w:rsid w:val="00D550A3"/>
    <w:rsid w:val="00D5518F"/>
    <w:rsid w:val="00D55836"/>
    <w:rsid w:val="00D55C8B"/>
    <w:rsid w:val="00D56003"/>
    <w:rsid w:val="00D56ECF"/>
    <w:rsid w:val="00D650F6"/>
    <w:rsid w:val="00D7352E"/>
    <w:rsid w:val="00D77509"/>
    <w:rsid w:val="00D80BCE"/>
    <w:rsid w:val="00D80EC5"/>
    <w:rsid w:val="00DA147D"/>
    <w:rsid w:val="00DA47B2"/>
    <w:rsid w:val="00DA5376"/>
    <w:rsid w:val="00DA6B3A"/>
    <w:rsid w:val="00DA73EE"/>
    <w:rsid w:val="00DB4040"/>
    <w:rsid w:val="00DC12C7"/>
    <w:rsid w:val="00DC301A"/>
    <w:rsid w:val="00DC3CF3"/>
    <w:rsid w:val="00DC6A9F"/>
    <w:rsid w:val="00DD02C7"/>
    <w:rsid w:val="00DD0307"/>
    <w:rsid w:val="00DD351A"/>
    <w:rsid w:val="00DE2178"/>
    <w:rsid w:val="00DE7ADD"/>
    <w:rsid w:val="00DF1E7A"/>
    <w:rsid w:val="00DF27D9"/>
    <w:rsid w:val="00DF76BB"/>
    <w:rsid w:val="00E003A2"/>
    <w:rsid w:val="00E114CA"/>
    <w:rsid w:val="00E1279B"/>
    <w:rsid w:val="00E133F1"/>
    <w:rsid w:val="00E167CE"/>
    <w:rsid w:val="00E20A17"/>
    <w:rsid w:val="00E21B64"/>
    <w:rsid w:val="00E33028"/>
    <w:rsid w:val="00E352A7"/>
    <w:rsid w:val="00E3592E"/>
    <w:rsid w:val="00E3704B"/>
    <w:rsid w:val="00E475FE"/>
    <w:rsid w:val="00E50CF0"/>
    <w:rsid w:val="00E51E64"/>
    <w:rsid w:val="00E52409"/>
    <w:rsid w:val="00E53F94"/>
    <w:rsid w:val="00E55641"/>
    <w:rsid w:val="00E615FA"/>
    <w:rsid w:val="00E62233"/>
    <w:rsid w:val="00E6358E"/>
    <w:rsid w:val="00E63976"/>
    <w:rsid w:val="00E678DF"/>
    <w:rsid w:val="00E74DC8"/>
    <w:rsid w:val="00E76E27"/>
    <w:rsid w:val="00E77A16"/>
    <w:rsid w:val="00E8235C"/>
    <w:rsid w:val="00E85302"/>
    <w:rsid w:val="00EA036A"/>
    <w:rsid w:val="00EA3F93"/>
    <w:rsid w:val="00EA6D51"/>
    <w:rsid w:val="00EB1BE8"/>
    <w:rsid w:val="00EB4DB9"/>
    <w:rsid w:val="00EB5803"/>
    <w:rsid w:val="00EC048C"/>
    <w:rsid w:val="00EC59EA"/>
    <w:rsid w:val="00ED0BBD"/>
    <w:rsid w:val="00ED2494"/>
    <w:rsid w:val="00ED3EF6"/>
    <w:rsid w:val="00EE3E44"/>
    <w:rsid w:val="00EE4E5E"/>
    <w:rsid w:val="00EE5411"/>
    <w:rsid w:val="00EE5F08"/>
    <w:rsid w:val="00EE76EC"/>
    <w:rsid w:val="00F03596"/>
    <w:rsid w:val="00F037BD"/>
    <w:rsid w:val="00F04821"/>
    <w:rsid w:val="00F124FF"/>
    <w:rsid w:val="00F13BD3"/>
    <w:rsid w:val="00F15E2D"/>
    <w:rsid w:val="00F20C4E"/>
    <w:rsid w:val="00F272D9"/>
    <w:rsid w:val="00F376A6"/>
    <w:rsid w:val="00F432BC"/>
    <w:rsid w:val="00F43456"/>
    <w:rsid w:val="00F46443"/>
    <w:rsid w:val="00F47699"/>
    <w:rsid w:val="00F50128"/>
    <w:rsid w:val="00F50217"/>
    <w:rsid w:val="00F52C46"/>
    <w:rsid w:val="00F54A43"/>
    <w:rsid w:val="00F61A03"/>
    <w:rsid w:val="00F678F0"/>
    <w:rsid w:val="00F710EF"/>
    <w:rsid w:val="00F725A6"/>
    <w:rsid w:val="00F75668"/>
    <w:rsid w:val="00F761C7"/>
    <w:rsid w:val="00F766BB"/>
    <w:rsid w:val="00F76CEA"/>
    <w:rsid w:val="00F80448"/>
    <w:rsid w:val="00F84239"/>
    <w:rsid w:val="00F8713F"/>
    <w:rsid w:val="00F87452"/>
    <w:rsid w:val="00F87C2C"/>
    <w:rsid w:val="00F910AA"/>
    <w:rsid w:val="00F936DD"/>
    <w:rsid w:val="00F9621C"/>
    <w:rsid w:val="00F970DD"/>
    <w:rsid w:val="00F97BC4"/>
    <w:rsid w:val="00FA25E8"/>
    <w:rsid w:val="00FA5866"/>
    <w:rsid w:val="00FB1D6F"/>
    <w:rsid w:val="00FB427D"/>
    <w:rsid w:val="00FB5706"/>
    <w:rsid w:val="00FC0355"/>
    <w:rsid w:val="00FC1395"/>
    <w:rsid w:val="00FC512F"/>
    <w:rsid w:val="00FD38FA"/>
    <w:rsid w:val="00FD3EF2"/>
    <w:rsid w:val="00FD5F85"/>
    <w:rsid w:val="00FD6BE3"/>
    <w:rsid w:val="00FE0E60"/>
    <w:rsid w:val="00FE2CAF"/>
    <w:rsid w:val="00FE3CC3"/>
    <w:rsid w:val="00FE4F0A"/>
    <w:rsid w:val="00FE52A0"/>
    <w:rsid w:val="00FE681B"/>
    <w:rsid w:val="00FE7624"/>
    <w:rsid w:val="00FE7980"/>
    <w:rsid w:val="00FF3B5E"/>
    <w:rsid w:val="00FF403D"/>
    <w:rsid w:val="00FF6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980334A"/>
  <w15:docId w15:val="{68A39432-7A40-49FB-A493-2F64665F1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3">
    <w:name w:val="heading 3"/>
    <w:basedOn w:val="Normal"/>
    <w:link w:val="Heading3Char"/>
    <w:uiPriority w:val="9"/>
    <w:qFormat/>
    <w:rsid w:val="00F97BC4"/>
    <w:pPr>
      <w:spacing w:before="100" w:beforeAutospacing="1" w:after="100" w:afterAutospacing="1"/>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495DCE"/>
    <w:rPr>
      <w:rFonts w:ascii="Times New Roman" w:hAnsi="Times New Roman"/>
      <w:sz w:val="20"/>
      <w:szCs w:val="20"/>
    </w:rPr>
  </w:style>
  <w:style w:type="character" w:customStyle="1" w:styleId="FootnoteTextChar">
    <w:name w:val="Footnote Text Char"/>
    <w:basedOn w:val="DefaultParagraphFont"/>
    <w:link w:val="FootnoteText"/>
    <w:uiPriority w:val="99"/>
    <w:rsid w:val="00495DCE"/>
    <w:rPr>
      <w:rFonts w:ascii="Times New Roman" w:hAnsi="Times New Roman"/>
      <w:sz w:val="20"/>
      <w:szCs w:val="20"/>
      <w:lang w:val="en-GB"/>
    </w:rPr>
  </w:style>
  <w:style w:type="paragraph" w:styleId="ListParagraph">
    <w:name w:val="List Paragraph"/>
    <w:basedOn w:val="Normal"/>
    <w:uiPriority w:val="34"/>
    <w:qFormat/>
    <w:rsid w:val="00ED0BBD"/>
    <w:pPr>
      <w:ind w:left="720"/>
      <w:contextualSpacing/>
    </w:pPr>
  </w:style>
  <w:style w:type="character" w:customStyle="1" w:styleId="Heading3Char">
    <w:name w:val="Heading 3 Char"/>
    <w:basedOn w:val="DefaultParagraphFont"/>
    <w:link w:val="Heading3"/>
    <w:uiPriority w:val="9"/>
    <w:rsid w:val="00F97BC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97BC4"/>
    <w:rPr>
      <w:color w:val="0000FF" w:themeColor="hyperlink"/>
      <w:u w:val="single"/>
    </w:rPr>
  </w:style>
  <w:style w:type="paragraph" w:styleId="Header">
    <w:name w:val="header"/>
    <w:basedOn w:val="Normal"/>
    <w:link w:val="HeaderChar"/>
    <w:uiPriority w:val="99"/>
    <w:unhideWhenUsed/>
    <w:rsid w:val="002D1EDE"/>
    <w:pPr>
      <w:tabs>
        <w:tab w:val="center" w:pos="4320"/>
        <w:tab w:val="right" w:pos="8640"/>
      </w:tabs>
    </w:pPr>
  </w:style>
  <w:style w:type="character" w:customStyle="1" w:styleId="HeaderChar">
    <w:name w:val="Header Char"/>
    <w:basedOn w:val="DefaultParagraphFont"/>
    <w:link w:val="Header"/>
    <w:uiPriority w:val="99"/>
    <w:rsid w:val="002D1EDE"/>
    <w:rPr>
      <w:lang w:val="en-GB"/>
    </w:rPr>
  </w:style>
  <w:style w:type="paragraph" w:styleId="Footer">
    <w:name w:val="footer"/>
    <w:basedOn w:val="Normal"/>
    <w:link w:val="FooterChar"/>
    <w:uiPriority w:val="99"/>
    <w:unhideWhenUsed/>
    <w:rsid w:val="002D1EDE"/>
    <w:pPr>
      <w:tabs>
        <w:tab w:val="center" w:pos="4320"/>
        <w:tab w:val="right" w:pos="8640"/>
      </w:tabs>
    </w:pPr>
  </w:style>
  <w:style w:type="character" w:customStyle="1" w:styleId="FooterChar">
    <w:name w:val="Footer Char"/>
    <w:basedOn w:val="DefaultParagraphFont"/>
    <w:link w:val="Footer"/>
    <w:uiPriority w:val="99"/>
    <w:rsid w:val="002D1EDE"/>
    <w:rPr>
      <w:lang w:val="en-GB"/>
    </w:rPr>
  </w:style>
  <w:style w:type="character" w:styleId="PageNumber">
    <w:name w:val="page number"/>
    <w:basedOn w:val="DefaultParagraphFont"/>
    <w:uiPriority w:val="99"/>
    <w:semiHidden/>
    <w:unhideWhenUsed/>
    <w:rsid w:val="00FD38FA"/>
  </w:style>
  <w:style w:type="paragraph" w:styleId="BalloonText">
    <w:name w:val="Balloon Text"/>
    <w:basedOn w:val="Normal"/>
    <w:link w:val="BalloonTextChar"/>
    <w:uiPriority w:val="99"/>
    <w:semiHidden/>
    <w:unhideWhenUsed/>
    <w:rsid w:val="00C150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507C"/>
    <w:rPr>
      <w:rFonts w:ascii="Lucida Grande" w:hAnsi="Lucida Grande" w:cs="Lucida Grande"/>
      <w:sz w:val="18"/>
      <w:szCs w:val="18"/>
      <w:lang w:val="en-GB"/>
    </w:rPr>
  </w:style>
  <w:style w:type="character" w:styleId="FootnoteReference">
    <w:name w:val="footnote reference"/>
    <w:basedOn w:val="DefaultParagraphFont"/>
    <w:uiPriority w:val="99"/>
    <w:unhideWhenUsed/>
    <w:rsid w:val="00B44109"/>
    <w:rPr>
      <w:vertAlign w:val="superscript"/>
    </w:rPr>
  </w:style>
  <w:style w:type="character" w:styleId="CommentReference">
    <w:name w:val="annotation reference"/>
    <w:basedOn w:val="DefaultParagraphFont"/>
    <w:uiPriority w:val="99"/>
    <w:semiHidden/>
    <w:unhideWhenUsed/>
    <w:rsid w:val="001C5C19"/>
    <w:rPr>
      <w:sz w:val="16"/>
      <w:szCs w:val="16"/>
    </w:rPr>
  </w:style>
  <w:style w:type="paragraph" w:styleId="CommentText">
    <w:name w:val="annotation text"/>
    <w:basedOn w:val="Normal"/>
    <w:link w:val="CommentTextChar"/>
    <w:uiPriority w:val="99"/>
    <w:unhideWhenUsed/>
    <w:rsid w:val="001C5C19"/>
    <w:rPr>
      <w:sz w:val="20"/>
      <w:szCs w:val="20"/>
    </w:rPr>
  </w:style>
  <w:style w:type="character" w:customStyle="1" w:styleId="CommentTextChar">
    <w:name w:val="Comment Text Char"/>
    <w:basedOn w:val="DefaultParagraphFont"/>
    <w:link w:val="CommentText"/>
    <w:uiPriority w:val="99"/>
    <w:rsid w:val="001C5C19"/>
    <w:rPr>
      <w:sz w:val="20"/>
      <w:szCs w:val="20"/>
      <w:lang w:val="en-GB"/>
    </w:rPr>
  </w:style>
  <w:style w:type="paragraph" w:styleId="CommentSubject">
    <w:name w:val="annotation subject"/>
    <w:basedOn w:val="CommentText"/>
    <w:next w:val="CommentText"/>
    <w:link w:val="CommentSubjectChar"/>
    <w:uiPriority w:val="99"/>
    <w:semiHidden/>
    <w:unhideWhenUsed/>
    <w:rsid w:val="001C5C19"/>
    <w:rPr>
      <w:b/>
      <w:bCs/>
    </w:rPr>
  </w:style>
  <w:style w:type="character" w:customStyle="1" w:styleId="CommentSubjectChar">
    <w:name w:val="Comment Subject Char"/>
    <w:basedOn w:val="CommentTextChar"/>
    <w:link w:val="CommentSubject"/>
    <w:uiPriority w:val="99"/>
    <w:semiHidden/>
    <w:rsid w:val="001C5C19"/>
    <w:rPr>
      <w:b/>
      <w:bCs/>
      <w:sz w:val="20"/>
      <w:szCs w:val="20"/>
      <w:lang w:val="en-GB"/>
    </w:rPr>
  </w:style>
  <w:style w:type="paragraph" w:styleId="Revision">
    <w:name w:val="Revision"/>
    <w:hidden/>
    <w:uiPriority w:val="99"/>
    <w:semiHidden/>
    <w:rsid w:val="00987B0D"/>
    <w:rPr>
      <w:lang w:val="en-GB"/>
    </w:rPr>
  </w:style>
  <w:style w:type="character" w:customStyle="1" w:styleId="apple-converted-space">
    <w:name w:val="apple-converted-space"/>
    <w:basedOn w:val="DefaultParagraphFont"/>
    <w:rsid w:val="00F80448"/>
  </w:style>
  <w:style w:type="character" w:customStyle="1" w:styleId="st">
    <w:name w:val="st"/>
    <w:basedOn w:val="DefaultParagraphFont"/>
    <w:rsid w:val="00310F4A"/>
  </w:style>
  <w:style w:type="character" w:styleId="Emphasis">
    <w:name w:val="Emphasis"/>
    <w:basedOn w:val="DefaultParagraphFont"/>
    <w:uiPriority w:val="20"/>
    <w:qFormat/>
    <w:rsid w:val="00310F4A"/>
    <w:rPr>
      <w:i/>
      <w:iCs/>
    </w:rPr>
  </w:style>
  <w:style w:type="character" w:styleId="FollowedHyperlink">
    <w:name w:val="FollowedHyperlink"/>
    <w:basedOn w:val="DefaultParagraphFont"/>
    <w:uiPriority w:val="99"/>
    <w:semiHidden/>
    <w:unhideWhenUsed/>
    <w:rsid w:val="00C1366D"/>
    <w:rPr>
      <w:color w:val="800080" w:themeColor="followedHyperlink"/>
      <w:u w:val="single"/>
    </w:rPr>
  </w:style>
  <w:style w:type="paragraph" w:styleId="NormalWeb">
    <w:name w:val="Normal (Web)"/>
    <w:basedOn w:val="Normal"/>
    <w:uiPriority w:val="99"/>
    <w:semiHidden/>
    <w:unhideWhenUsed/>
    <w:rsid w:val="009746DE"/>
    <w:pPr>
      <w:spacing w:before="100" w:beforeAutospacing="1" w:after="100" w:afterAutospacing="1"/>
    </w:pPr>
    <w:rPr>
      <w:rFonts w:ascii="Times New Roman" w:eastAsiaTheme="minorHAnsi"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58141">
      <w:bodyDiv w:val="1"/>
      <w:marLeft w:val="0"/>
      <w:marRight w:val="0"/>
      <w:marTop w:val="0"/>
      <w:marBottom w:val="0"/>
      <w:divBdr>
        <w:top w:val="none" w:sz="0" w:space="0" w:color="auto"/>
        <w:left w:val="none" w:sz="0" w:space="0" w:color="auto"/>
        <w:bottom w:val="none" w:sz="0" w:space="0" w:color="auto"/>
        <w:right w:val="none" w:sz="0" w:space="0" w:color="auto"/>
      </w:divBdr>
      <w:divsChild>
        <w:div w:id="119224784">
          <w:marLeft w:val="547"/>
          <w:marRight w:val="0"/>
          <w:marTop w:val="115"/>
          <w:marBottom w:val="0"/>
          <w:divBdr>
            <w:top w:val="none" w:sz="0" w:space="0" w:color="auto"/>
            <w:left w:val="none" w:sz="0" w:space="0" w:color="auto"/>
            <w:bottom w:val="none" w:sz="0" w:space="0" w:color="auto"/>
            <w:right w:val="none" w:sz="0" w:space="0" w:color="auto"/>
          </w:divBdr>
        </w:div>
      </w:divsChild>
    </w:div>
    <w:div w:id="287664277">
      <w:bodyDiv w:val="1"/>
      <w:marLeft w:val="0"/>
      <w:marRight w:val="0"/>
      <w:marTop w:val="0"/>
      <w:marBottom w:val="0"/>
      <w:divBdr>
        <w:top w:val="none" w:sz="0" w:space="0" w:color="auto"/>
        <w:left w:val="none" w:sz="0" w:space="0" w:color="auto"/>
        <w:bottom w:val="none" w:sz="0" w:space="0" w:color="auto"/>
        <w:right w:val="none" w:sz="0" w:space="0" w:color="auto"/>
      </w:divBdr>
    </w:div>
    <w:div w:id="407967741">
      <w:bodyDiv w:val="1"/>
      <w:marLeft w:val="0"/>
      <w:marRight w:val="0"/>
      <w:marTop w:val="0"/>
      <w:marBottom w:val="0"/>
      <w:divBdr>
        <w:top w:val="none" w:sz="0" w:space="0" w:color="auto"/>
        <w:left w:val="none" w:sz="0" w:space="0" w:color="auto"/>
        <w:bottom w:val="none" w:sz="0" w:space="0" w:color="auto"/>
        <w:right w:val="none" w:sz="0" w:space="0" w:color="auto"/>
      </w:divBdr>
      <w:divsChild>
        <w:div w:id="854223760">
          <w:marLeft w:val="547"/>
          <w:marRight w:val="0"/>
          <w:marTop w:val="115"/>
          <w:marBottom w:val="0"/>
          <w:divBdr>
            <w:top w:val="none" w:sz="0" w:space="0" w:color="auto"/>
            <w:left w:val="none" w:sz="0" w:space="0" w:color="auto"/>
            <w:bottom w:val="none" w:sz="0" w:space="0" w:color="auto"/>
            <w:right w:val="none" w:sz="0" w:space="0" w:color="auto"/>
          </w:divBdr>
        </w:div>
        <w:div w:id="1516074615">
          <w:marLeft w:val="547"/>
          <w:marRight w:val="0"/>
          <w:marTop w:val="115"/>
          <w:marBottom w:val="0"/>
          <w:divBdr>
            <w:top w:val="none" w:sz="0" w:space="0" w:color="auto"/>
            <w:left w:val="none" w:sz="0" w:space="0" w:color="auto"/>
            <w:bottom w:val="none" w:sz="0" w:space="0" w:color="auto"/>
            <w:right w:val="none" w:sz="0" w:space="0" w:color="auto"/>
          </w:divBdr>
        </w:div>
        <w:div w:id="1882595381">
          <w:marLeft w:val="547"/>
          <w:marRight w:val="0"/>
          <w:marTop w:val="115"/>
          <w:marBottom w:val="0"/>
          <w:divBdr>
            <w:top w:val="none" w:sz="0" w:space="0" w:color="auto"/>
            <w:left w:val="none" w:sz="0" w:space="0" w:color="auto"/>
            <w:bottom w:val="none" w:sz="0" w:space="0" w:color="auto"/>
            <w:right w:val="none" w:sz="0" w:space="0" w:color="auto"/>
          </w:divBdr>
        </w:div>
        <w:div w:id="75979493">
          <w:marLeft w:val="547"/>
          <w:marRight w:val="0"/>
          <w:marTop w:val="115"/>
          <w:marBottom w:val="0"/>
          <w:divBdr>
            <w:top w:val="none" w:sz="0" w:space="0" w:color="auto"/>
            <w:left w:val="none" w:sz="0" w:space="0" w:color="auto"/>
            <w:bottom w:val="none" w:sz="0" w:space="0" w:color="auto"/>
            <w:right w:val="none" w:sz="0" w:space="0" w:color="auto"/>
          </w:divBdr>
        </w:div>
      </w:divsChild>
    </w:div>
    <w:div w:id="418646666">
      <w:bodyDiv w:val="1"/>
      <w:marLeft w:val="0"/>
      <w:marRight w:val="0"/>
      <w:marTop w:val="0"/>
      <w:marBottom w:val="0"/>
      <w:divBdr>
        <w:top w:val="none" w:sz="0" w:space="0" w:color="auto"/>
        <w:left w:val="none" w:sz="0" w:space="0" w:color="auto"/>
        <w:bottom w:val="none" w:sz="0" w:space="0" w:color="auto"/>
        <w:right w:val="none" w:sz="0" w:space="0" w:color="auto"/>
      </w:divBdr>
    </w:div>
    <w:div w:id="575095980">
      <w:bodyDiv w:val="1"/>
      <w:marLeft w:val="0"/>
      <w:marRight w:val="0"/>
      <w:marTop w:val="0"/>
      <w:marBottom w:val="0"/>
      <w:divBdr>
        <w:top w:val="none" w:sz="0" w:space="0" w:color="auto"/>
        <w:left w:val="none" w:sz="0" w:space="0" w:color="auto"/>
        <w:bottom w:val="none" w:sz="0" w:space="0" w:color="auto"/>
        <w:right w:val="none" w:sz="0" w:space="0" w:color="auto"/>
      </w:divBdr>
      <w:divsChild>
        <w:div w:id="50691492">
          <w:marLeft w:val="547"/>
          <w:marRight w:val="0"/>
          <w:marTop w:val="115"/>
          <w:marBottom w:val="0"/>
          <w:divBdr>
            <w:top w:val="none" w:sz="0" w:space="0" w:color="auto"/>
            <w:left w:val="none" w:sz="0" w:space="0" w:color="auto"/>
            <w:bottom w:val="none" w:sz="0" w:space="0" w:color="auto"/>
            <w:right w:val="none" w:sz="0" w:space="0" w:color="auto"/>
          </w:divBdr>
        </w:div>
        <w:div w:id="2024473443">
          <w:marLeft w:val="547"/>
          <w:marRight w:val="0"/>
          <w:marTop w:val="115"/>
          <w:marBottom w:val="0"/>
          <w:divBdr>
            <w:top w:val="none" w:sz="0" w:space="0" w:color="auto"/>
            <w:left w:val="none" w:sz="0" w:space="0" w:color="auto"/>
            <w:bottom w:val="none" w:sz="0" w:space="0" w:color="auto"/>
            <w:right w:val="none" w:sz="0" w:space="0" w:color="auto"/>
          </w:divBdr>
        </w:div>
        <w:div w:id="1774207672">
          <w:marLeft w:val="547"/>
          <w:marRight w:val="0"/>
          <w:marTop w:val="115"/>
          <w:marBottom w:val="0"/>
          <w:divBdr>
            <w:top w:val="none" w:sz="0" w:space="0" w:color="auto"/>
            <w:left w:val="none" w:sz="0" w:space="0" w:color="auto"/>
            <w:bottom w:val="none" w:sz="0" w:space="0" w:color="auto"/>
            <w:right w:val="none" w:sz="0" w:space="0" w:color="auto"/>
          </w:divBdr>
        </w:div>
        <w:div w:id="521553468">
          <w:marLeft w:val="547"/>
          <w:marRight w:val="0"/>
          <w:marTop w:val="115"/>
          <w:marBottom w:val="0"/>
          <w:divBdr>
            <w:top w:val="none" w:sz="0" w:space="0" w:color="auto"/>
            <w:left w:val="none" w:sz="0" w:space="0" w:color="auto"/>
            <w:bottom w:val="none" w:sz="0" w:space="0" w:color="auto"/>
            <w:right w:val="none" w:sz="0" w:space="0" w:color="auto"/>
          </w:divBdr>
        </w:div>
        <w:div w:id="369303218">
          <w:marLeft w:val="547"/>
          <w:marRight w:val="0"/>
          <w:marTop w:val="115"/>
          <w:marBottom w:val="0"/>
          <w:divBdr>
            <w:top w:val="none" w:sz="0" w:space="0" w:color="auto"/>
            <w:left w:val="none" w:sz="0" w:space="0" w:color="auto"/>
            <w:bottom w:val="none" w:sz="0" w:space="0" w:color="auto"/>
            <w:right w:val="none" w:sz="0" w:space="0" w:color="auto"/>
          </w:divBdr>
        </w:div>
        <w:div w:id="826746750">
          <w:marLeft w:val="547"/>
          <w:marRight w:val="0"/>
          <w:marTop w:val="115"/>
          <w:marBottom w:val="0"/>
          <w:divBdr>
            <w:top w:val="none" w:sz="0" w:space="0" w:color="auto"/>
            <w:left w:val="none" w:sz="0" w:space="0" w:color="auto"/>
            <w:bottom w:val="none" w:sz="0" w:space="0" w:color="auto"/>
            <w:right w:val="none" w:sz="0" w:space="0" w:color="auto"/>
          </w:divBdr>
        </w:div>
      </w:divsChild>
    </w:div>
    <w:div w:id="742875992">
      <w:bodyDiv w:val="1"/>
      <w:marLeft w:val="0"/>
      <w:marRight w:val="0"/>
      <w:marTop w:val="0"/>
      <w:marBottom w:val="0"/>
      <w:divBdr>
        <w:top w:val="none" w:sz="0" w:space="0" w:color="auto"/>
        <w:left w:val="none" w:sz="0" w:space="0" w:color="auto"/>
        <w:bottom w:val="none" w:sz="0" w:space="0" w:color="auto"/>
        <w:right w:val="none" w:sz="0" w:space="0" w:color="auto"/>
      </w:divBdr>
      <w:divsChild>
        <w:div w:id="1081684609">
          <w:marLeft w:val="547"/>
          <w:marRight w:val="0"/>
          <w:marTop w:val="96"/>
          <w:marBottom w:val="0"/>
          <w:divBdr>
            <w:top w:val="none" w:sz="0" w:space="0" w:color="auto"/>
            <w:left w:val="none" w:sz="0" w:space="0" w:color="auto"/>
            <w:bottom w:val="none" w:sz="0" w:space="0" w:color="auto"/>
            <w:right w:val="none" w:sz="0" w:space="0" w:color="auto"/>
          </w:divBdr>
        </w:div>
        <w:div w:id="1935625846">
          <w:marLeft w:val="547"/>
          <w:marRight w:val="0"/>
          <w:marTop w:val="96"/>
          <w:marBottom w:val="0"/>
          <w:divBdr>
            <w:top w:val="none" w:sz="0" w:space="0" w:color="auto"/>
            <w:left w:val="none" w:sz="0" w:space="0" w:color="auto"/>
            <w:bottom w:val="none" w:sz="0" w:space="0" w:color="auto"/>
            <w:right w:val="none" w:sz="0" w:space="0" w:color="auto"/>
          </w:divBdr>
        </w:div>
        <w:div w:id="946237269">
          <w:marLeft w:val="547"/>
          <w:marRight w:val="0"/>
          <w:marTop w:val="96"/>
          <w:marBottom w:val="0"/>
          <w:divBdr>
            <w:top w:val="none" w:sz="0" w:space="0" w:color="auto"/>
            <w:left w:val="none" w:sz="0" w:space="0" w:color="auto"/>
            <w:bottom w:val="none" w:sz="0" w:space="0" w:color="auto"/>
            <w:right w:val="none" w:sz="0" w:space="0" w:color="auto"/>
          </w:divBdr>
        </w:div>
        <w:div w:id="2140106875">
          <w:marLeft w:val="547"/>
          <w:marRight w:val="0"/>
          <w:marTop w:val="96"/>
          <w:marBottom w:val="0"/>
          <w:divBdr>
            <w:top w:val="none" w:sz="0" w:space="0" w:color="auto"/>
            <w:left w:val="none" w:sz="0" w:space="0" w:color="auto"/>
            <w:bottom w:val="none" w:sz="0" w:space="0" w:color="auto"/>
            <w:right w:val="none" w:sz="0" w:space="0" w:color="auto"/>
          </w:divBdr>
        </w:div>
        <w:div w:id="108202667">
          <w:marLeft w:val="547"/>
          <w:marRight w:val="0"/>
          <w:marTop w:val="96"/>
          <w:marBottom w:val="0"/>
          <w:divBdr>
            <w:top w:val="none" w:sz="0" w:space="0" w:color="auto"/>
            <w:left w:val="none" w:sz="0" w:space="0" w:color="auto"/>
            <w:bottom w:val="none" w:sz="0" w:space="0" w:color="auto"/>
            <w:right w:val="none" w:sz="0" w:space="0" w:color="auto"/>
          </w:divBdr>
        </w:div>
        <w:div w:id="1719863588">
          <w:marLeft w:val="547"/>
          <w:marRight w:val="0"/>
          <w:marTop w:val="96"/>
          <w:marBottom w:val="0"/>
          <w:divBdr>
            <w:top w:val="none" w:sz="0" w:space="0" w:color="auto"/>
            <w:left w:val="none" w:sz="0" w:space="0" w:color="auto"/>
            <w:bottom w:val="none" w:sz="0" w:space="0" w:color="auto"/>
            <w:right w:val="none" w:sz="0" w:space="0" w:color="auto"/>
          </w:divBdr>
        </w:div>
      </w:divsChild>
    </w:div>
    <w:div w:id="864564388">
      <w:bodyDiv w:val="1"/>
      <w:marLeft w:val="0"/>
      <w:marRight w:val="0"/>
      <w:marTop w:val="0"/>
      <w:marBottom w:val="0"/>
      <w:divBdr>
        <w:top w:val="none" w:sz="0" w:space="0" w:color="auto"/>
        <w:left w:val="none" w:sz="0" w:space="0" w:color="auto"/>
        <w:bottom w:val="none" w:sz="0" w:space="0" w:color="auto"/>
        <w:right w:val="none" w:sz="0" w:space="0" w:color="auto"/>
      </w:divBdr>
      <w:divsChild>
        <w:div w:id="1841851251">
          <w:marLeft w:val="547"/>
          <w:marRight w:val="0"/>
          <w:marTop w:val="115"/>
          <w:marBottom w:val="0"/>
          <w:divBdr>
            <w:top w:val="none" w:sz="0" w:space="0" w:color="auto"/>
            <w:left w:val="none" w:sz="0" w:space="0" w:color="auto"/>
            <w:bottom w:val="none" w:sz="0" w:space="0" w:color="auto"/>
            <w:right w:val="none" w:sz="0" w:space="0" w:color="auto"/>
          </w:divBdr>
        </w:div>
        <w:div w:id="2066633994">
          <w:marLeft w:val="547"/>
          <w:marRight w:val="0"/>
          <w:marTop w:val="115"/>
          <w:marBottom w:val="0"/>
          <w:divBdr>
            <w:top w:val="none" w:sz="0" w:space="0" w:color="auto"/>
            <w:left w:val="none" w:sz="0" w:space="0" w:color="auto"/>
            <w:bottom w:val="none" w:sz="0" w:space="0" w:color="auto"/>
            <w:right w:val="none" w:sz="0" w:space="0" w:color="auto"/>
          </w:divBdr>
        </w:div>
        <w:div w:id="1867403139">
          <w:marLeft w:val="547"/>
          <w:marRight w:val="0"/>
          <w:marTop w:val="115"/>
          <w:marBottom w:val="0"/>
          <w:divBdr>
            <w:top w:val="none" w:sz="0" w:space="0" w:color="auto"/>
            <w:left w:val="none" w:sz="0" w:space="0" w:color="auto"/>
            <w:bottom w:val="none" w:sz="0" w:space="0" w:color="auto"/>
            <w:right w:val="none" w:sz="0" w:space="0" w:color="auto"/>
          </w:divBdr>
        </w:div>
        <w:div w:id="1221209509">
          <w:marLeft w:val="547"/>
          <w:marRight w:val="0"/>
          <w:marTop w:val="115"/>
          <w:marBottom w:val="0"/>
          <w:divBdr>
            <w:top w:val="none" w:sz="0" w:space="0" w:color="auto"/>
            <w:left w:val="none" w:sz="0" w:space="0" w:color="auto"/>
            <w:bottom w:val="none" w:sz="0" w:space="0" w:color="auto"/>
            <w:right w:val="none" w:sz="0" w:space="0" w:color="auto"/>
          </w:divBdr>
        </w:div>
      </w:divsChild>
    </w:div>
    <w:div w:id="927537657">
      <w:bodyDiv w:val="1"/>
      <w:marLeft w:val="0"/>
      <w:marRight w:val="0"/>
      <w:marTop w:val="0"/>
      <w:marBottom w:val="0"/>
      <w:divBdr>
        <w:top w:val="none" w:sz="0" w:space="0" w:color="auto"/>
        <w:left w:val="none" w:sz="0" w:space="0" w:color="auto"/>
        <w:bottom w:val="none" w:sz="0" w:space="0" w:color="auto"/>
        <w:right w:val="none" w:sz="0" w:space="0" w:color="auto"/>
      </w:divBdr>
    </w:div>
    <w:div w:id="1012027982">
      <w:bodyDiv w:val="1"/>
      <w:marLeft w:val="0"/>
      <w:marRight w:val="0"/>
      <w:marTop w:val="0"/>
      <w:marBottom w:val="0"/>
      <w:divBdr>
        <w:top w:val="none" w:sz="0" w:space="0" w:color="auto"/>
        <w:left w:val="none" w:sz="0" w:space="0" w:color="auto"/>
        <w:bottom w:val="none" w:sz="0" w:space="0" w:color="auto"/>
        <w:right w:val="none" w:sz="0" w:space="0" w:color="auto"/>
      </w:divBdr>
      <w:divsChild>
        <w:div w:id="2142068500">
          <w:marLeft w:val="0"/>
          <w:marRight w:val="0"/>
          <w:marTop w:val="0"/>
          <w:marBottom w:val="0"/>
          <w:divBdr>
            <w:top w:val="none" w:sz="0" w:space="0" w:color="auto"/>
            <w:left w:val="none" w:sz="0" w:space="0" w:color="auto"/>
            <w:bottom w:val="none" w:sz="0" w:space="0" w:color="auto"/>
            <w:right w:val="none" w:sz="0" w:space="0" w:color="auto"/>
          </w:divBdr>
        </w:div>
        <w:div w:id="647634330">
          <w:marLeft w:val="0"/>
          <w:marRight w:val="0"/>
          <w:marTop w:val="0"/>
          <w:marBottom w:val="0"/>
          <w:divBdr>
            <w:top w:val="none" w:sz="0" w:space="0" w:color="auto"/>
            <w:left w:val="none" w:sz="0" w:space="0" w:color="auto"/>
            <w:bottom w:val="none" w:sz="0" w:space="0" w:color="auto"/>
            <w:right w:val="none" w:sz="0" w:space="0" w:color="auto"/>
          </w:divBdr>
        </w:div>
        <w:div w:id="588805657">
          <w:marLeft w:val="0"/>
          <w:marRight w:val="0"/>
          <w:marTop w:val="0"/>
          <w:marBottom w:val="0"/>
          <w:divBdr>
            <w:top w:val="none" w:sz="0" w:space="0" w:color="auto"/>
            <w:left w:val="none" w:sz="0" w:space="0" w:color="auto"/>
            <w:bottom w:val="none" w:sz="0" w:space="0" w:color="auto"/>
            <w:right w:val="none" w:sz="0" w:space="0" w:color="auto"/>
          </w:divBdr>
        </w:div>
        <w:div w:id="1362633955">
          <w:marLeft w:val="0"/>
          <w:marRight w:val="0"/>
          <w:marTop w:val="0"/>
          <w:marBottom w:val="0"/>
          <w:divBdr>
            <w:top w:val="none" w:sz="0" w:space="0" w:color="auto"/>
            <w:left w:val="none" w:sz="0" w:space="0" w:color="auto"/>
            <w:bottom w:val="none" w:sz="0" w:space="0" w:color="auto"/>
            <w:right w:val="none" w:sz="0" w:space="0" w:color="auto"/>
          </w:divBdr>
        </w:div>
      </w:divsChild>
    </w:div>
    <w:div w:id="1306006393">
      <w:bodyDiv w:val="1"/>
      <w:marLeft w:val="0"/>
      <w:marRight w:val="0"/>
      <w:marTop w:val="0"/>
      <w:marBottom w:val="0"/>
      <w:divBdr>
        <w:top w:val="none" w:sz="0" w:space="0" w:color="auto"/>
        <w:left w:val="none" w:sz="0" w:space="0" w:color="auto"/>
        <w:bottom w:val="none" w:sz="0" w:space="0" w:color="auto"/>
        <w:right w:val="none" w:sz="0" w:space="0" w:color="auto"/>
      </w:divBdr>
    </w:div>
    <w:div w:id="1343165355">
      <w:bodyDiv w:val="1"/>
      <w:marLeft w:val="0"/>
      <w:marRight w:val="0"/>
      <w:marTop w:val="0"/>
      <w:marBottom w:val="0"/>
      <w:divBdr>
        <w:top w:val="none" w:sz="0" w:space="0" w:color="auto"/>
        <w:left w:val="none" w:sz="0" w:space="0" w:color="auto"/>
        <w:bottom w:val="none" w:sz="0" w:space="0" w:color="auto"/>
        <w:right w:val="none" w:sz="0" w:space="0" w:color="auto"/>
      </w:divBdr>
      <w:divsChild>
        <w:div w:id="512845633">
          <w:marLeft w:val="547"/>
          <w:marRight w:val="0"/>
          <w:marTop w:val="115"/>
          <w:marBottom w:val="0"/>
          <w:divBdr>
            <w:top w:val="none" w:sz="0" w:space="0" w:color="auto"/>
            <w:left w:val="none" w:sz="0" w:space="0" w:color="auto"/>
            <w:bottom w:val="none" w:sz="0" w:space="0" w:color="auto"/>
            <w:right w:val="none" w:sz="0" w:space="0" w:color="auto"/>
          </w:divBdr>
        </w:div>
        <w:div w:id="454254051">
          <w:marLeft w:val="547"/>
          <w:marRight w:val="0"/>
          <w:marTop w:val="115"/>
          <w:marBottom w:val="0"/>
          <w:divBdr>
            <w:top w:val="none" w:sz="0" w:space="0" w:color="auto"/>
            <w:left w:val="none" w:sz="0" w:space="0" w:color="auto"/>
            <w:bottom w:val="none" w:sz="0" w:space="0" w:color="auto"/>
            <w:right w:val="none" w:sz="0" w:space="0" w:color="auto"/>
          </w:divBdr>
        </w:div>
        <w:div w:id="986858224">
          <w:marLeft w:val="547"/>
          <w:marRight w:val="0"/>
          <w:marTop w:val="115"/>
          <w:marBottom w:val="0"/>
          <w:divBdr>
            <w:top w:val="none" w:sz="0" w:space="0" w:color="auto"/>
            <w:left w:val="none" w:sz="0" w:space="0" w:color="auto"/>
            <w:bottom w:val="none" w:sz="0" w:space="0" w:color="auto"/>
            <w:right w:val="none" w:sz="0" w:space="0" w:color="auto"/>
          </w:divBdr>
        </w:div>
        <w:div w:id="1994330966">
          <w:marLeft w:val="547"/>
          <w:marRight w:val="0"/>
          <w:marTop w:val="115"/>
          <w:marBottom w:val="0"/>
          <w:divBdr>
            <w:top w:val="none" w:sz="0" w:space="0" w:color="auto"/>
            <w:left w:val="none" w:sz="0" w:space="0" w:color="auto"/>
            <w:bottom w:val="none" w:sz="0" w:space="0" w:color="auto"/>
            <w:right w:val="none" w:sz="0" w:space="0" w:color="auto"/>
          </w:divBdr>
        </w:div>
      </w:divsChild>
    </w:div>
    <w:div w:id="1396515824">
      <w:bodyDiv w:val="1"/>
      <w:marLeft w:val="0"/>
      <w:marRight w:val="0"/>
      <w:marTop w:val="0"/>
      <w:marBottom w:val="0"/>
      <w:divBdr>
        <w:top w:val="none" w:sz="0" w:space="0" w:color="auto"/>
        <w:left w:val="none" w:sz="0" w:space="0" w:color="auto"/>
        <w:bottom w:val="none" w:sz="0" w:space="0" w:color="auto"/>
        <w:right w:val="none" w:sz="0" w:space="0" w:color="auto"/>
      </w:divBdr>
      <w:divsChild>
        <w:div w:id="536742530">
          <w:marLeft w:val="547"/>
          <w:marRight w:val="0"/>
          <w:marTop w:val="0"/>
          <w:marBottom w:val="0"/>
          <w:divBdr>
            <w:top w:val="none" w:sz="0" w:space="0" w:color="auto"/>
            <w:left w:val="none" w:sz="0" w:space="0" w:color="auto"/>
            <w:bottom w:val="none" w:sz="0" w:space="0" w:color="auto"/>
            <w:right w:val="none" w:sz="0" w:space="0" w:color="auto"/>
          </w:divBdr>
        </w:div>
        <w:div w:id="641153249">
          <w:marLeft w:val="547"/>
          <w:marRight w:val="0"/>
          <w:marTop w:val="0"/>
          <w:marBottom w:val="0"/>
          <w:divBdr>
            <w:top w:val="none" w:sz="0" w:space="0" w:color="auto"/>
            <w:left w:val="none" w:sz="0" w:space="0" w:color="auto"/>
            <w:bottom w:val="none" w:sz="0" w:space="0" w:color="auto"/>
            <w:right w:val="none" w:sz="0" w:space="0" w:color="auto"/>
          </w:divBdr>
        </w:div>
        <w:div w:id="1206019822">
          <w:marLeft w:val="547"/>
          <w:marRight w:val="0"/>
          <w:marTop w:val="0"/>
          <w:marBottom w:val="0"/>
          <w:divBdr>
            <w:top w:val="none" w:sz="0" w:space="0" w:color="auto"/>
            <w:left w:val="none" w:sz="0" w:space="0" w:color="auto"/>
            <w:bottom w:val="none" w:sz="0" w:space="0" w:color="auto"/>
            <w:right w:val="none" w:sz="0" w:space="0" w:color="auto"/>
          </w:divBdr>
        </w:div>
        <w:div w:id="917641834">
          <w:marLeft w:val="547"/>
          <w:marRight w:val="0"/>
          <w:marTop w:val="0"/>
          <w:marBottom w:val="0"/>
          <w:divBdr>
            <w:top w:val="none" w:sz="0" w:space="0" w:color="auto"/>
            <w:left w:val="none" w:sz="0" w:space="0" w:color="auto"/>
            <w:bottom w:val="none" w:sz="0" w:space="0" w:color="auto"/>
            <w:right w:val="none" w:sz="0" w:space="0" w:color="auto"/>
          </w:divBdr>
        </w:div>
      </w:divsChild>
    </w:div>
    <w:div w:id="1518739608">
      <w:bodyDiv w:val="1"/>
      <w:marLeft w:val="0"/>
      <w:marRight w:val="0"/>
      <w:marTop w:val="0"/>
      <w:marBottom w:val="0"/>
      <w:divBdr>
        <w:top w:val="none" w:sz="0" w:space="0" w:color="auto"/>
        <w:left w:val="none" w:sz="0" w:space="0" w:color="auto"/>
        <w:bottom w:val="none" w:sz="0" w:space="0" w:color="auto"/>
        <w:right w:val="none" w:sz="0" w:space="0" w:color="auto"/>
      </w:divBdr>
      <w:divsChild>
        <w:div w:id="1789472177">
          <w:marLeft w:val="547"/>
          <w:marRight w:val="0"/>
          <w:marTop w:val="77"/>
          <w:marBottom w:val="0"/>
          <w:divBdr>
            <w:top w:val="none" w:sz="0" w:space="0" w:color="auto"/>
            <w:left w:val="none" w:sz="0" w:space="0" w:color="auto"/>
            <w:bottom w:val="none" w:sz="0" w:space="0" w:color="auto"/>
            <w:right w:val="none" w:sz="0" w:space="0" w:color="auto"/>
          </w:divBdr>
        </w:div>
        <w:div w:id="421342535">
          <w:marLeft w:val="547"/>
          <w:marRight w:val="0"/>
          <w:marTop w:val="77"/>
          <w:marBottom w:val="0"/>
          <w:divBdr>
            <w:top w:val="none" w:sz="0" w:space="0" w:color="auto"/>
            <w:left w:val="none" w:sz="0" w:space="0" w:color="auto"/>
            <w:bottom w:val="none" w:sz="0" w:space="0" w:color="auto"/>
            <w:right w:val="none" w:sz="0" w:space="0" w:color="auto"/>
          </w:divBdr>
        </w:div>
        <w:div w:id="1407149159">
          <w:marLeft w:val="547"/>
          <w:marRight w:val="0"/>
          <w:marTop w:val="77"/>
          <w:marBottom w:val="0"/>
          <w:divBdr>
            <w:top w:val="none" w:sz="0" w:space="0" w:color="auto"/>
            <w:left w:val="none" w:sz="0" w:space="0" w:color="auto"/>
            <w:bottom w:val="none" w:sz="0" w:space="0" w:color="auto"/>
            <w:right w:val="none" w:sz="0" w:space="0" w:color="auto"/>
          </w:divBdr>
        </w:div>
        <w:div w:id="1719357982">
          <w:marLeft w:val="547"/>
          <w:marRight w:val="0"/>
          <w:marTop w:val="77"/>
          <w:marBottom w:val="0"/>
          <w:divBdr>
            <w:top w:val="none" w:sz="0" w:space="0" w:color="auto"/>
            <w:left w:val="none" w:sz="0" w:space="0" w:color="auto"/>
            <w:bottom w:val="none" w:sz="0" w:space="0" w:color="auto"/>
            <w:right w:val="none" w:sz="0" w:space="0" w:color="auto"/>
          </w:divBdr>
        </w:div>
        <w:div w:id="1393042330">
          <w:marLeft w:val="547"/>
          <w:marRight w:val="0"/>
          <w:marTop w:val="77"/>
          <w:marBottom w:val="0"/>
          <w:divBdr>
            <w:top w:val="none" w:sz="0" w:space="0" w:color="auto"/>
            <w:left w:val="none" w:sz="0" w:space="0" w:color="auto"/>
            <w:bottom w:val="none" w:sz="0" w:space="0" w:color="auto"/>
            <w:right w:val="none" w:sz="0" w:space="0" w:color="auto"/>
          </w:divBdr>
        </w:div>
        <w:div w:id="773863188">
          <w:marLeft w:val="547"/>
          <w:marRight w:val="0"/>
          <w:marTop w:val="77"/>
          <w:marBottom w:val="0"/>
          <w:divBdr>
            <w:top w:val="none" w:sz="0" w:space="0" w:color="auto"/>
            <w:left w:val="none" w:sz="0" w:space="0" w:color="auto"/>
            <w:bottom w:val="none" w:sz="0" w:space="0" w:color="auto"/>
            <w:right w:val="none" w:sz="0" w:space="0" w:color="auto"/>
          </w:divBdr>
        </w:div>
        <w:div w:id="1345550327">
          <w:marLeft w:val="547"/>
          <w:marRight w:val="0"/>
          <w:marTop w:val="77"/>
          <w:marBottom w:val="0"/>
          <w:divBdr>
            <w:top w:val="none" w:sz="0" w:space="0" w:color="auto"/>
            <w:left w:val="none" w:sz="0" w:space="0" w:color="auto"/>
            <w:bottom w:val="none" w:sz="0" w:space="0" w:color="auto"/>
            <w:right w:val="none" w:sz="0" w:space="0" w:color="auto"/>
          </w:divBdr>
        </w:div>
      </w:divsChild>
    </w:div>
    <w:div w:id="1578637480">
      <w:bodyDiv w:val="1"/>
      <w:marLeft w:val="0"/>
      <w:marRight w:val="0"/>
      <w:marTop w:val="0"/>
      <w:marBottom w:val="0"/>
      <w:divBdr>
        <w:top w:val="none" w:sz="0" w:space="0" w:color="auto"/>
        <w:left w:val="none" w:sz="0" w:space="0" w:color="auto"/>
        <w:bottom w:val="none" w:sz="0" w:space="0" w:color="auto"/>
        <w:right w:val="none" w:sz="0" w:space="0" w:color="auto"/>
      </w:divBdr>
    </w:div>
    <w:div w:id="1622103363">
      <w:bodyDiv w:val="1"/>
      <w:marLeft w:val="0"/>
      <w:marRight w:val="0"/>
      <w:marTop w:val="0"/>
      <w:marBottom w:val="0"/>
      <w:divBdr>
        <w:top w:val="none" w:sz="0" w:space="0" w:color="auto"/>
        <w:left w:val="none" w:sz="0" w:space="0" w:color="auto"/>
        <w:bottom w:val="none" w:sz="0" w:space="0" w:color="auto"/>
        <w:right w:val="none" w:sz="0" w:space="0" w:color="auto"/>
      </w:divBdr>
    </w:div>
    <w:div w:id="1647709504">
      <w:bodyDiv w:val="1"/>
      <w:marLeft w:val="0"/>
      <w:marRight w:val="0"/>
      <w:marTop w:val="0"/>
      <w:marBottom w:val="0"/>
      <w:divBdr>
        <w:top w:val="none" w:sz="0" w:space="0" w:color="auto"/>
        <w:left w:val="none" w:sz="0" w:space="0" w:color="auto"/>
        <w:bottom w:val="none" w:sz="0" w:space="0" w:color="auto"/>
        <w:right w:val="none" w:sz="0" w:space="0" w:color="auto"/>
      </w:divBdr>
      <w:divsChild>
        <w:div w:id="1125779344">
          <w:marLeft w:val="547"/>
          <w:marRight w:val="0"/>
          <w:marTop w:val="115"/>
          <w:marBottom w:val="0"/>
          <w:divBdr>
            <w:top w:val="none" w:sz="0" w:space="0" w:color="auto"/>
            <w:left w:val="none" w:sz="0" w:space="0" w:color="auto"/>
            <w:bottom w:val="none" w:sz="0" w:space="0" w:color="auto"/>
            <w:right w:val="none" w:sz="0" w:space="0" w:color="auto"/>
          </w:divBdr>
        </w:div>
        <w:div w:id="1599370628">
          <w:marLeft w:val="547"/>
          <w:marRight w:val="0"/>
          <w:marTop w:val="115"/>
          <w:marBottom w:val="0"/>
          <w:divBdr>
            <w:top w:val="none" w:sz="0" w:space="0" w:color="auto"/>
            <w:left w:val="none" w:sz="0" w:space="0" w:color="auto"/>
            <w:bottom w:val="none" w:sz="0" w:space="0" w:color="auto"/>
            <w:right w:val="none" w:sz="0" w:space="0" w:color="auto"/>
          </w:divBdr>
        </w:div>
        <w:div w:id="135495091">
          <w:marLeft w:val="547"/>
          <w:marRight w:val="0"/>
          <w:marTop w:val="115"/>
          <w:marBottom w:val="0"/>
          <w:divBdr>
            <w:top w:val="none" w:sz="0" w:space="0" w:color="auto"/>
            <w:left w:val="none" w:sz="0" w:space="0" w:color="auto"/>
            <w:bottom w:val="none" w:sz="0" w:space="0" w:color="auto"/>
            <w:right w:val="none" w:sz="0" w:space="0" w:color="auto"/>
          </w:divBdr>
        </w:div>
        <w:div w:id="2107073826">
          <w:marLeft w:val="547"/>
          <w:marRight w:val="0"/>
          <w:marTop w:val="115"/>
          <w:marBottom w:val="0"/>
          <w:divBdr>
            <w:top w:val="none" w:sz="0" w:space="0" w:color="auto"/>
            <w:left w:val="none" w:sz="0" w:space="0" w:color="auto"/>
            <w:bottom w:val="none" w:sz="0" w:space="0" w:color="auto"/>
            <w:right w:val="none" w:sz="0" w:space="0" w:color="auto"/>
          </w:divBdr>
        </w:div>
        <w:div w:id="401412064">
          <w:marLeft w:val="547"/>
          <w:marRight w:val="0"/>
          <w:marTop w:val="115"/>
          <w:marBottom w:val="0"/>
          <w:divBdr>
            <w:top w:val="none" w:sz="0" w:space="0" w:color="auto"/>
            <w:left w:val="none" w:sz="0" w:space="0" w:color="auto"/>
            <w:bottom w:val="none" w:sz="0" w:space="0" w:color="auto"/>
            <w:right w:val="none" w:sz="0" w:space="0" w:color="auto"/>
          </w:divBdr>
        </w:div>
        <w:div w:id="758330127">
          <w:marLeft w:val="547"/>
          <w:marRight w:val="0"/>
          <w:marTop w:val="115"/>
          <w:marBottom w:val="0"/>
          <w:divBdr>
            <w:top w:val="none" w:sz="0" w:space="0" w:color="auto"/>
            <w:left w:val="none" w:sz="0" w:space="0" w:color="auto"/>
            <w:bottom w:val="none" w:sz="0" w:space="0" w:color="auto"/>
            <w:right w:val="none" w:sz="0" w:space="0" w:color="auto"/>
          </w:divBdr>
        </w:div>
      </w:divsChild>
    </w:div>
    <w:div w:id="1652248548">
      <w:bodyDiv w:val="1"/>
      <w:marLeft w:val="0"/>
      <w:marRight w:val="0"/>
      <w:marTop w:val="0"/>
      <w:marBottom w:val="0"/>
      <w:divBdr>
        <w:top w:val="none" w:sz="0" w:space="0" w:color="auto"/>
        <w:left w:val="none" w:sz="0" w:space="0" w:color="auto"/>
        <w:bottom w:val="none" w:sz="0" w:space="0" w:color="auto"/>
        <w:right w:val="none" w:sz="0" w:space="0" w:color="auto"/>
      </w:divBdr>
    </w:div>
    <w:div w:id="1681270776">
      <w:bodyDiv w:val="1"/>
      <w:marLeft w:val="0"/>
      <w:marRight w:val="0"/>
      <w:marTop w:val="0"/>
      <w:marBottom w:val="0"/>
      <w:divBdr>
        <w:top w:val="none" w:sz="0" w:space="0" w:color="auto"/>
        <w:left w:val="none" w:sz="0" w:space="0" w:color="auto"/>
        <w:bottom w:val="none" w:sz="0" w:space="0" w:color="auto"/>
        <w:right w:val="none" w:sz="0" w:space="0" w:color="auto"/>
      </w:divBdr>
      <w:divsChild>
        <w:div w:id="294915253">
          <w:marLeft w:val="547"/>
          <w:marRight w:val="0"/>
          <w:marTop w:val="115"/>
          <w:marBottom w:val="0"/>
          <w:divBdr>
            <w:top w:val="none" w:sz="0" w:space="0" w:color="auto"/>
            <w:left w:val="none" w:sz="0" w:space="0" w:color="auto"/>
            <w:bottom w:val="none" w:sz="0" w:space="0" w:color="auto"/>
            <w:right w:val="none" w:sz="0" w:space="0" w:color="auto"/>
          </w:divBdr>
        </w:div>
        <w:div w:id="1631591100">
          <w:marLeft w:val="547"/>
          <w:marRight w:val="0"/>
          <w:marTop w:val="115"/>
          <w:marBottom w:val="0"/>
          <w:divBdr>
            <w:top w:val="none" w:sz="0" w:space="0" w:color="auto"/>
            <w:left w:val="none" w:sz="0" w:space="0" w:color="auto"/>
            <w:bottom w:val="none" w:sz="0" w:space="0" w:color="auto"/>
            <w:right w:val="none" w:sz="0" w:space="0" w:color="auto"/>
          </w:divBdr>
        </w:div>
        <w:div w:id="1890409043">
          <w:marLeft w:val="547"/>
          <w:marRight w:val="0"/>
          <w:marTop w:val="115"/>
          <w:marBottom w:val="0"/>
          <w:divBdr>
            <w:top w:val="none" w:sz="0" w:space="0" w:color="auto"/>
            <w:left w:val="none" w:sz="0" w:space="0" w:color="auto"/>
            <w:bottom w:val="none" w:sz="0" w:space="0" w:color="auto"/>
            <w:right w:val="none" w:sz="0" w:space="0" w:color="auto"/>
          </w:divBdr>
        </w:div>
        <w:div w:id="1832792904">
          <w:marLeft w:val="547"/>
          <w:marRight w:val="0"/>
          <w:marTop w:val="115"/>
          <w:marBottom w:val="0"/>
          <w:divBdr>
            <w:top w:val="none" w:sz="0" w:space="0" w:color="auto"/>
            <w:left w:val="none" w:sz="0" w:space="0" w:color="auto"/>
            <w:bottom w:val="none" w:sz="0" w:space="0" w:color="auto"/>
            <w:right w:val="none" w:sz="0" w:space="0" w:color="auto"/>
          </w:divBdr>
        </w:div>
      </w:divsChild>
    </w:div>
    <w:div w:id="1750544111">
      <w:bodyDiv w:val="1"/>
      <w:marLeft w:val="0"/>
      <w:marRight w:val="0"/>
      <w:marTop w:val="0"/>
      <w:marBottom w:val="0"/>
      <w:divBdr>
        <w:top w:val="none" w:sz="0" w:space="0" w:color="auto"/>
        <w:left w:val="none" w:sz="0" w:space="0" w:color="auto"/>
        <w:bottom w:val="none" w:sz="0" w:space="0" w:color="auto"/>
        <w:right w:val="none" w:sz="0" w:space="0" w:color="auto"/>
      </w:divBdr>
      <w:divsChild>
        <w:div w:id="542835167">
          <w:marLeft w:val="547"/>
          <w:marRight w:val="0"/>
          <w:marTop w:val="115"/>
          <w:marBottom w:val="0"/>
          <w:divBdr>
            <w:top w:val="none" w:sz="0" w:space="0" w:color="auto"/>
            <w:left w:val="none" w:sz="0" w:space="0" w:color="auto"/>
            <w:bottom w:val="none" w:sz="0" w:space="0" w:color="auto"/>
            <w:right w:val="none" w:sz="0" w:space="0" w:color="auto"/>
          </w:divBdr>
        </w:div>
        <w:div w:id="364405073">
          <w:marLeft w:val="547"/>
          <w:marRight w:val="0"/>
          <w:marTop w:val="115"/>
          <w:marBottom w:val="0"/>
          <w:divBdr>
            <w:top w:val="none" w:sz="0" w:space="0" w:color="auto"/>
            <w:left w:val="none" w:sz="0" w:space="0" w:color="auto"/>
            <w:bottom w:val="none" w:sz="0" w:space="0" w:color="auto"/>
            <w:right w:val="none" w:sz="0" w:space="0" w:color="auto"/>
          </w:divBdr>
        </w:div>
        <w:div w:id="1269459730">
          <w:marLeft w:val="547"/>
          <w:marRight w:val="0"/>
          <w:marTop w:val="115"/>
          <w:marBottom w:val="0"/>
          <w:divBdr>
            <w:top w:val="none" w:sz="0" w:space="0" w:color="auto"/>
            <w:left w:val="none" w:sz="0" w:space="0" w:color="auto"/>
            <w:bottom w:val="none" w:sz="0" w:space="0" w:color="auto"/>
            <w:right w:val="none" w:sz="0" w:space="0" w:color="auto"/>
          </w:divBdr>
        </w:div>
        <w:div w:id="206918201">
          <w:marLeft w:val="547"/>
          <w:marRight w:val="0"/>
          <w:marTop w:val="115"/>
          <w:marBottom w:val="0"/>
          <w:divBdr>
            <w:top w:val="none" w:sz="0" w:space="0" w:color="auto"/>
            <w:left w:val="none" w:sz="0" w:space="0" w:color="auto"/>
            <w:bottom w:val="none" w:sz="0" w:space="0" w:color="auto"/>
            <w:right w:val="none" w:sz="0" w:space="0" w:color="auto"/>
          </w:divBdr>
        </w:div>
      </w:divsChild>
    </w:div>
    <w:div w:id="1857766501">
      <w:bodyDiv w:val="1"/>
      <w:marLeft w:val="0"/>
      <w:marRight w:val="0"/>
      <w:marTop w:val="0"/>
      <w:marBottom w:val="0"/>
      <w:divBdr>
        <w:top w:val="none" w:sz="0" w:space="0" w:color="auto"/>
        <w:left w:val="none" w:sz="0" w:space="0" w:color="auto"/>
        <w:bottom w:val="none" w:sz="0" w:space="0" w:color="auto"/>
        <w:right w:val="none" w:sz="0" w:space="0" w:color="auto"/>
      </w:divBdr>
    </w:div>
    <w:div w:id="2069375392">
      <w:bodyDiv w:val="1"/>
      <w:marLeft w:val="0"/>
      <w:marRight w:val="0"/>
      <w:marTop w:val="0"/>
      <w:marBottom w:val="0"/>
      <w:divBdr>
        <w:top w:val="none" w:sz="0" w:space="0" w:color="auto"/>
        <w:left w:val="none" w:sz="0" w:space="0" w:color="auto"/>
        <w:bottom w:val="none" w:sz="0" w:space="0" w:color="auto"/>
        <w:right w:val="none" w:sz="0" w:space="0" w:color="auto"/>
      </w:divBdr>
      <w:divsChild>
        <w:div w:id="1188911958">
          <w:marLeft w:val="547"/>
          <w:marRight w:val="0"/>
          <w:marTop w:val="115"/>
          <w:marBottom w:val="0"/>
          <w:divBdr>
            <w:top w:val="none" w:sz="0" w:space="0" w:color="auto"/>
            <w:left w:val="none" w:sz="0" w:space="0" w:color="auto"/>
            <w:bottom w:val="none" w:sz="0" w:space="0" w:color="auto"/>
            <w:right w:val="none" w:sz="0" w:space="0" w:color="auto"/>
          </w:divBdr>
        </w:div>
        <w:div w:id="1597862934">
          <w:marLeft w:val="547"/>
          <w:marRight w:val="0"/>
          <w:marTop w:val="115"/>
          <w:marBottom w:val="0"/>
          <w:divBdr>
            <w:top w:val="none" w:sz="0" w:space="0" w:color="auto"/>
            <w:left w:val="none" w:sz="0" w:space="0" w:color="auto"/>
            <w:bottom w:val="none" w:sz="0" w:space="0" w:color="auto"/>
            <w:right w:val="none" w:sz="0" w:space="0" w:color="auto"/>
          </w:divBdr>
        </w:div>
        <w:div w:id="272516703">
          <w:marLeft w:val="547"/>
          <w:marRight w:val="0"/>
          <w:marTop w:val="115"/>
          <w:marBottom w:val="0"/>
          <w:divBdr>
            <w:top w:val="none" w:sz="0" w:space="0" w:color="auto"/>
            <w:left w:val="none" w:sz="0" w:space="0" w:color="auto"/>
            <w:bottom w:val="none" w:sz="0" w:space="0" w:color="auto"/>
            <w:right w:val="none" w:sz="0" w:space="0" w:color="auto"/>
          </w:divBdr>
        </w:div>
        <w:div w:id="1901860135">
          <w:marLeft w:val="547"/>
          <w:marRight w:val="0"/>
          <w:marTop w:val="115"/>
          <w:marBottom w:val="0"/>
          <w:divBdr>
            <w:top w:val="none" w:sz="0" w:space="0" w:color="auto"/>
            <w:left w:val="none" w:sz="0" w:space="0" w:color="auto"/>
            <w:bottom w:val="none" w:sz="0" w:space="0" w:color="auto"/>
            <w:right w:val="none" w:sz="0" w:space="0" w:color="auto"/>
          </w:divBdr>
        </w:div>
      </w:divsChild>
    </w:div>
    <w:div w:id="2085687969">
      <w:bodyDiv w:val="1"/>
      <w:marLeft w:val="0"/>
      <w:marRight w:val="0"/>
      <w:marTop w:val="0"/>
      <w:marBottom w:val="0"/>
      <w:divBdr>
        <w:top w:val="none" w:sz="0" w:space="0" w:color="auto"/>
        <w:left w:val="none" w:sz="0" w:space="0" w:color="auto"/>
        <w:bottom w:val="none" w:sz="0" w:space="0" w:color="auto"/>
        <w:right w:val="none" w:sz="0" w:space="0" w:color="auto"/>
      </w:divBdr>
    </w:div>
    <w:div w:id="2114278879">
      <w:bodyDiv w:val="1"/>
      <w:marLeft w:val="0"/>
      <w:marRight w:val="0"/>
      <w:marTop w:val="0"/>
      <w:marBottom w:val="0"/>
      <w:divBdr>
        <w:top w:val="none" w:sz="0" w:space="0" w:color="auto"/>
        <w:left w:val="none" w:sz="0" w:space="0" w:color="auto"/>
        <w:bottom w:val="none" w:sz="0" w:space="0" w:color="auto"/>
        <w:right w:val="none" w:sz="0" w:space="0" w:color="auto"/>
      </w:divBdr>
      <w:divsChild>
        <w:div w:id="441923094">
          <w:marLeft w:val="547"/>
          <w:marRight w:val="0"/>
          <w:marTop w:val="115"/>
          <w:marBottom w:val="0"/>
          <w:divBdr>
            <w:top w:val="none" w:sz="0" w:space="0" w:color="auto"/>
            <w:left w:val="none" w:sz="0" w:space="0" w:color="auto"/>
            <w:bottom w:val="none" w:sz="0" w:space="0" w:color="auto"/>
            <w:right w:val="none" w:sz="0" w:space="0" w:color="auto"/>
          </w:divBdr>
        </w:div>
        <w:div w:id="1526602509">
          <w:marLeft w:val="547"/>
          <w:marRight w:val="0"/>
          <w:marTop w:val="115"/>
          <w:marBottom w:val="0"/>
          <w:divBdr>
            <w:top w:val="none" w:sz="0" w:space="0" w:color="auto"/>
            <w:left w:val="none" w:sz="0" w:space="0" w:color="auto"/>
            <w:bottom w:val="none" w:sz="0" w:space="0" w:color="auto"/>
            <w:right w:val="none" w:sz="0" w:space="0" w:color="auto"/>
          </w:divBdr>
        </w:div>
        <w:div w:id="137651904">
          <w:marLeft w:val="547"/>
          <w:marRight w:val="0"/>
          <w:marTop w:val="115"/>
          <w:marBottom w:val="0"/>
          <w:divBdr>
            <w:top w:val="none" w:sz="0" w:space="0" w:color="auto"/>
            <w:left w:val="none" w:sz="0" w:space="0" w:color="auto"/>
            <w:bottom w:val="none" w:sz="0" w:space="0" w:color="auto"/>
            <w:right w:val="none" w:sz="0" w:space="0" w:color="auto"/>
          </w:divBdr>
        </w:div>
      </w:divsChild>
    </w:div>
    <w:div w:id="2122454793">
      <w:bodyDiv w:val="1"/>
      <w:marLeft w:val="0"/>
      <w:marRight w:val="0"/>
      <w:marTop w:val="0"/>
      <w:marBottom w:val="0"/>
      <w:divBdr>
        <w:top w:val="none" w:sz="0" w:space="0" w:color="auto"/>
        <w:left w:val="none" w:sz="0" w:space="0" w:color="auto"/>
        <w:bottom w:val="none" w:sz="0" w:space="0" w:color="auto"/>
        <w:right w:val="none" w:sz="0" w:space="0" w:color="auto"/>
      </w:divBdr>
      <w:divsChild>
        <w:div w:id="1956253255">
          <w:marLeft w:val="547"/>
          <w:marRight w:val="0"/>
          <w:marTop w:val="115"/>
          <w:marBottom w:val="0"/>
          <w:divBdr>
            <w:top w:val="none" w:sz="0" w:space="0" w:color="auto"/>
            <w:left w:val="none" w:sz="0" w:space="0" w:color="auto"/>
            <w:bottom w:val="none" w:sz="0" w:space="0" w:color="auto"/>
            <w:right w:val="none" w:sz="0" w:space="0" w:color="auto"/>
          </w:divBdr>
        </w:div>
        <w:div w:id="317196759">
          <w:marLeft w:val="547"/>
          <w:marRight w:val="0"/>
          <w:marTop w:val="115"/>
          <w:marBottom w:val="0"/>
          <w:divBdr>
            <w:top w:val="none" w:sz="0" w:space="0" w:color="auto"/>
            <w:left w:val="none" w:sz="0" w:space="0" w:color="auto"/>
            <w:bottom w:val="none" w:sz="0" w:space="0" w:color="auto"/>
            <w:right w:val="none" w:sz="0" w:space="0" w:color="auto"/>
          </w:divBdr>
        </w:div>
        <w:div w:id="691759342">
          <w:marLeft w:val="547"/>
          <w:marRight w:val="0"/>
          <w:marTop w:val="115"/>
          <w:marBottom w:val="0"/>
          <w:divBdr>
            <w:top w:val="none" w:sz="0" w:space="0" w:color="auto"/>
            <w:left w:val="none" w:sz="0" w:space="0" w:color="auto"/>
            <w:bottom w:val="none" w:sz="0" w:space="0" w:color="auto"/>
            <w:right w:val="none" w:sz="0" w:space="0" w:color="auto"/>
          </w:divBdr>
        </w:div>
        <w:div w:id="1748067914">
          <w:marLeft w:val="547"/>
          <w:marRight w:val="0"/>
          <w:marTop w:val="115"/>
          <w:marBottom w:val="0"/>
          <w:divBdr>
            <w:top w:val="none" w:sz="0" w:space="0" w:color="auto"/>
            <w:left w:val="none" w:sz="0" w:space="0" w:color="auto"/>
            <w:bottom w:val="none" w:sz="0" w:space="0" w:color="auto"/>
            <w:right w:val="none" w:sz="0" w:space="0" w:color="auto"/>
          </w:divBdr>
        </w:div>
        <w:div w:id="1647931395">
          <w:marLeft w:val="547"/>
          <w:marRight w:val="0"/>
          <w:marTop w:val="115"/>
          <w:marBottom w:val="0"/>
          <w:divBdr>
            <w:top w:val="none" w:sz="0" w:space="0" w:color="auto"/>
            <w:left w:val="none" w:sz="0" w:space="0" w:color="auto"/>
            <w:bottom w:val="none" w:sz="0" w:space="0" w:color="auto"/>
            <w:right w:val="none" w:sz="0" w:space="0" w:color="auto"/>
          </w:divBdr>
        </w:div>
        <w:div w:id="2096978176">
          <w:marLeft w:val="547"/>
          <w:marRight w:val="0"/>
          <w:marTop w:val="115"/>
          <w:marBottom w:val="0"/>
          <w:divBdr>
            <w:top w:val="none" w:sz="0" w:space="0" w:color="auto"/>
            <w:left w:val="none" w:sz="0" w:space="0" w:color="auto"/>
            <w:bottom w:val="none" w:sz="0" w:space="0" w:color="auto"/>
            <w:right w:val="none" w:sz="0" w:space="0" w:color="auto"/>
          </w:divBdr>
        </w:div>
      </w:divsChild>
    </w:div>
    <w:div w:id="2129815603">
      <w:bodyDiv w:val="1"/>
      <w:marLeft w:val="0"/>
      <w:marRight w:val="0"/>
      <w:marTop w:val="0"/>
      <w:marBottom w:val="0"/>
      <w:divBdr>
        <w:top w:val="none" w:sz="0" w:space="0" w:color="auto"/>
        <w:left w:val="none" w:sz="0" w:space="0" w:color="auto"/>
        <w:bottom w:val="none" w:sz="0" w:space="0" w:color="auto"/>
        <w:right w:val="none" w:sz="0" w:space="0" w:color="auto"/>
      </w:divBdr>
    </w:div>
    <w:div w:id="2143494343">
      <w:bodyDiv w:val="1"/>
      <w:marLeft w:val="0"/>
      <w:marRight w:val="0"/>
      <w:marTop w:val="0"/>
      <w:marBottom w:val="0"/>
      <w:divBdr>
        <w:top w:val="none" w:sz="0" w:space="0" w:color="auto"/>
        <w:left w:val="none" w:sz="0" w:space="0" w:color="auto"/>
        <w:bottom w:val="none" w:sz="0" w:space="0" w:color="auto"/>
        <w:right w:val="none" w:sz="0" w:space="0" w:color="auto"/>
      </w:divBdr>
      <w:divsChild>
        <w:div w:id="1684043168">
          <w:marLeft w:val="547"/>
          <w:marRight w:val="0"/>
          <w:marTop w:val="115"/>
          <w:marBottom w:val="0"/>
          <w:divBdr>
            <w:top w:val="none" w:sz="0" w:space="0" w:color="auto"/>
            <w:left w:val="none" w:sz="0" w:space="0" w:color="auto"/>
            <w:bottom w:val="none" w:sz="0" w:space="0" w:color="auto"/>
            <w:right w:val="none" w:sz="0" w:space="0" w:color="auto"/>
          </w:divBdr>
        </w:div>
        <w:div w:id="752552280">
          <w:marLeft w:val="547"/>
          <w:marRight w:val="0"/>
          <w:marTop w:val="115"/>
          <w:marBottom w:val="0"/>
          <w:divBdr>
            <w:top w:val="none" w:sz="0" w:space="0" w:color="auto"/>
            <w:left w:val="none" w:sz="0" w:space="0" w:color="auto"/>
            <w:bottom w:val="none" w:sz="0" w:space="0" w:color="auto"/>
            <w:right w:val="none" w:sz="0" w:space="0" w:color="auto"/>
          </w:divBdr>
        </w:div>
        <w:div w:id="636498180">
          <w:marLeft w:val="547"/>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doi=10.1.1.201.6505&amp;rep=rep1&amp;type=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ub.edu.pk/jer/JOURNAL/BRM_Research_Article.pdf" TargetMode="External"/><Relationship Id="rId4" Type="http://schemas.openxmlformats.org/officeDocument/2006/relationships/settings" Target="settings.xml"/><Relationship Id="rId9" Type="http://schemas.openxmlformats.org/officeDocument/2006/relationships/hyperlink" Target="http://imemgs.com/document/gifusurvey_eng.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citeseerx.ist.psu.edu/viewdoc/download?doi=10.1.1.201.6505&amp;rep=rep1&amp;type=pdf" TargetMode="External"/><Relationship Id="rId2" Type="http://schemas.openxmlformats.org/officeDocument/2006/relationships/hyperlink" Target="http://ifp.law.harvard.edu/login/view_pdf/?file=LSE_Workshop_2012_Report.pdf&amp;type=workshops" TargetMode="External"/><Relationship Id="rId1" Type="http://schemas.openxmlformats.org/officeDocument/2006/relationships/hyperlink" Target="http://ifp.law.harvard.edu/login/view_pdf/?file=Reappraising_the_Islamic_Financial_Sector.pdf&amp;type=workshops" TargetMode="External"/><Relationship Id="rId5" Type="http://schemas.openxmlformats.org/officeDocument/2006/relationships/hyperlink" Target="http://ifp.law.harvard.edu/login/view_pdf/?file=Ninth%20Harvard%20Forum%20Short%20Report.pdf&amp;type%20=Anouncements" TargetMode="External"/><Relationship Id="rId4" Type="http://schemas.openxmlformats.org/officeDocument/2006/relationships/hyperlink" Target="http://www.iub.edu.pk/jer/JOURNAL/BRM_Research_Artic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1BE21-B4FE-478C-853E-F6C5ADF3F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5736</Words>
  <Characters>32700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OSENI</dc:creator>
  <cp:keywords/>
  <dc:description/>
  <cp:lastModifiedBy>Syed Ali</cp:lastModifiedBy>
  <cp:revision>2</cp:revision>
  <cp:lastPrinted>2012-06-25T19:02:00Z</cp:lastPrinted>
  <dcterms:created xsi:type="dcterms:W3CDTF">2025-06-11T12:07:00Z</dcterms:created>
  <dcterms:modified xsi:type="dcterms:W3CDTF">2025-06-11T12:07:00Z</dcterms:modified>
</cp:coreProperties>
</file>