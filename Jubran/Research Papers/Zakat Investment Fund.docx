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7B88" w14:textId="7C7B0E45" w:rsidR="000045B0" w:rsidRDefault="000045B0" w:rsidP="00F425B6">
      <w:pPr>
        <w:spacing w:after="0" w:line="360" w:lineRule="auto"/>
        <w:jc w:val="center"/>
        <w:rPr>
          <w:rFonts w:ascii="Times New Roman" w:eastAsia="Times New Roman" w:hAnsi="Times New Roman" w:cs="Times New Roman"/>
          <w:b/>
          <w:bCs/>
          <w:sz w:val="24"/>
          <w:szCs w:val="24"/>
        </w:rPr>
      </w:pPr>
      <w:r w:rsidRPr="00E709D0">
        <w:rPr>
          <w:rFonts w:ascii="Times New Roman" w:eastAsia="Times New Roman" w:hAnsi="Times New Roman" w:cs="Times New Roman"/>
          <w:b/>
          <w:bCs/>
          <w:sz w:val="24"/>
          <w:szCs w:val="24"/>
        </w:rPr>
        <w:t>INVESTMENT OF ZAKA</w:t>
      </w:r>
      <w:del w:id="0" w:author="nazimali" w:date="2016-08-28T14:32:00Z">
        <w:r w:rsidRPr="00E709D0" w:rsidDel="00F425B6">
          <w:rPr>
            <w:rFonts w:ascii="Times New Roman" w:eastAsia="Times New Roman" w:hAnsi="Times New Roman" w:cs="Times New Roman"/>
            <w:b/>
            <w:bCs/>
            <w:sz w:val="24"/>
            <w:szCs w:val="24"/>
          </w:rPr>
          <w:delText>T</w:delText>
        </w:r>
      </w:del>
      <w:r w:rsidRPr="00E709D0">
        <w:rPr>
          <w:rFonts w:ascii="Times New Roman" w:eastAsia="Times New Roman" w:hAnsi="Times New Roman" w:cs="Times New Roman"/>
          <w:b/>
          <w:bCs/>
          <w:sz w:val="24"/>
          <w:szCs w:val="24"/>
        </w:rPr>
        <w:t xml:space="preserve"> </w:t>
      </w:r>
      <w:r w:rsidR="00977648">
        <w:rPr>
          <w:rFonts w:ascii="Times New Roman" w:eastAsia="Times New Roman" w:hAnsi="Times New Roman" w:cs="Times New Roman"/>
          <w:b/>
          <w:bCs/>
          <w:sz w:val="24"/>
          <w:szCs w:val="24"/>
        </w:rPr>
        <w:t>FUND</w:t>
      </w:r>
      <w:r w:rsidR="00F425B6">
        <w:rPr>
          <w:rFonts w:ascii="Times New Roman" w:eastAsia="Times New Roman" w:hAnsi="Times New Roman" w:cs="Times New Roman"/>
          <w:b/>
          <w:bCs/>
          <w:sz w:val="24"/>
          <w:szCs w:val="24"/>
        </w:rPr>
        <w:t xml:space="preserve"> </w:t>
      </w:r>
      <w:r w:rsidRPr="00E709D0">
        <w:rPr>
          <w:rFonts w:ascii="Times New Roman" w:eastAsia="Times New Roman" w:hAnsi="Times New Roman" w:cs="Times New Roman"/>
          <w:b/>
          <w:bCs/>
          <w:sz w:val="24"/>
          <w:szCs w:val="24"/>
        </w:rPr>
        <w:t>ITS IMPACT ON HUMAN AND ECONOMIC DEVELOPMEN</w:t>
      </w:r>
      <w:r w:rsidR="00A83D4A">
        <w:rPr>
          <w:rFonts w:ascii="Times New Roman" w:eastAsia="Times New Roman" w:hAnsi="Times New Roman" w:cs="Times New Roman"/>
          <w:b/>
          <w:bCs/>
          <w:sz w:val="24"/>
          <w:szCs w:val="24"/>
        </w:rPr>
        <w:t>T</w:t>
      </w:r>
    </w:p>
    <w:p w14:paraId="7D298AC9" w14:textId="77777777" w:rsidR="00F425B6" w:rsidRDefault="00F425B6" w:rsidP="00F425B6">
      <w:pPr>
        <w:spacing w:after="0" w:line="360" w:lineRule="auto"/>
        <w:rPr>
          <w:rFonts w:ascii="Times New Roman" w:eastAsia="Times New Roman" w:hAnsi="Times New Roman" w:cs="Times New Roman"/>
          <w:sz w:val="24"/>
          <w:szCs w:val="24"/>
        </w:rPr>
      </w:pPr>
    </w:p>
    <w:p w14:paraId="70394FC7" w14:textId="4897C187" w:rsidR="00977648" w:rsidRPr="00977648" w:rsidRDefault="00977648" w:rsidP="00977648">
      <w:pPr>
        <w:spacing w:after="0" w:line="240" w:lineRule="auto"/>
        <w:jc w:val="center"/>
        <w:rPr>
          <w:rFonts w:ascii="Times New Roman" w:eastAsia="Times New Roman" w:hAnsi="Times New Roman" w:cs="Times New Roman"/>
          <w:sz w:val="28"/>
          <w:szCs w:val="28"/>
        </w:rPr>
      </w:pPr>
      <w:r w:rsidRPr="00977648">
        <w:rPr>
          <w:rFonts w:ascii="Times New Roman" w:eastAsia="Times New Roman" w:hAnsi="Times New Roman" w:cs="Times New Roman"/>
          <w:sz w:val="28"/>
          <w:szCs w:val="28"/>
        </w:rPr>
        <w:t>Dr Syed Nazim Ali</w:t>
      </w:r>
    </w:p>
    <w:p w14:paraId="672A78A2" w14:textId="6F63FF89" w:rsidR="00977648" w:rsidRDefault="00977648" w:rsidP="009776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(Unpublished paper)</w:t>
      </w:r>
    </w:p>
    <w:p w14:paraId="0420F60F" w14:textId="77777777" w:rsidR="00977648" w:rsidRDefault="00977648" w:rsidP="00977648">
      <w:pPr>
        <w:spacing w:after="0" w:line="240" w:lineRule="auto"/>
        <w:jc w:val="center"/>
        <w:rPr>
          <w:rFonts w:ascii="Times New Roman" w:eastAsia="Times New Roman" w:hAnsi="Times New Roman" w:cs="Times New Roman"/>
          <w:sz w:val="24"/>
          <w:szCs w:val="24"/>
        </w:rPr>
      </w:pPr>
    </w:p>
    <w:p w14:paraId="2160D797" w14:textId="77777777" w:rsidR="00E709D0" w:rsidRDefault="00F566C9" w:rsidP="00823D57">
      <w:pPr>
        <w:spacing w:after="0" w:line="360" w:lineRule="auto"/>
        <w:rPr>
          <w:rFonts w:ascii="Times New Roman" w:eastAsia="Times New Roman" w:hAnsi="Times New Roman" w:cs="Times New Roman"/>
          <w:b/>
          <w:sz w:val="24"/>
          <w:szCs w:val="24"/>
        </w:rPr>
      </w:pPr>
      <w:r w:rsidRPr="00F566C9">
        <w:rPr>
          <w:rFonts w:ascii="Times New Roman" w:eastAsia="Times New Roman" w:hAnsi="Times New Roman" w:cs="Times New Roman"/>
          <w:sz w:val="24"/>
          <w:szCs w:val="24"/>
        </w:rPr>
        <w:t>1.</w:t>
      </w:r>
      <w:r w:rsidRPr="00F566C9">
        <w:rPr>
          <w:rFonts w:ascii="Times New Roman" w:eastAsia="Times New Roman" w:hAnsi="Times New Roman" w:cs="Times New Roman"/>
          <w:sz w:val="14"/>
          <w:szCs w:val="14"/>
        </w:rPr>
        <w:t xml:space="preserve">      </w:t>
      </w:r>
      <w:r w:rsidR="00E709D0">
        <w:rPr>
          <w:rFonts w:ascii="Times New Roman" w:eastAsia="Times New Roman" w:hAnsi="Times New Roman" w:cs="Times New Roman"/>
          <w:b/>
          <w:sz w:val="24"/>
          <w:szCs w:val="24"/>
        </w:rPr>
        <w:t>Introduction</w:t>
      </w:r>
    </w:p>
    <w:p w14:paraId="1B3B84C3" w14:textId="77777777" w:rsidR="003457C2" w:rsidRDefault="00772BD3" w:rsidP="00823D57">
      <w:pPr>
        <w:autoSpaceDE w:val="0"/>
        <w:autoSpaceDN w:val="0"/>
        <w:adjustRightInd w:val="0"/>
        <w:spacing w:after="0" w:line="360" w:lineRule="auto"/>
        <w:jc w:val="both"/>
        <w:rPr>
          <w:rFonts w:ascii="Times New Roman" w:hAnsi="Times New Roman" w:cs="Times New Roman"/>
          <w:sz w:val="24"/>
          <w:szCs w:val="24"/>
        </w:rPr>
      </w:pPr>
      <w:r w:rsidRPr="00F16CE3">
        <w:rPr>
          <w:rFonts w:ascii="Times New Roman" w:hAnsi="Times New Roman" w:cs="Times New Roman"/>
          <w:sz w:val="24"/>
          <w:szCs w:val="24"/>
        </w:rPr>
        <w:t xml:space="preserve">Inequality </w:t>
      </w:r>
      <w:r w:rsidR="00924555" w:rsidRPr="00F16CE3">
        <w:rPr>
          <w:rFonts w:ascii="Times New Roman" w:hAnsi="Times New Roman" w:cs="Times New Roman"/>
          <w:sz w:val="24"/>
          <w:szCs w:val="24"/>
        </w:rPr>
        <w:t>in the world</w:t>
      </w:r>
      <w:r w:rsidRPr="00F16CE3">
        <w:rPr>
          <w:rFonts w:ascii="Times New Roman" w:hAnsi="Times New Roman" w:cs="Times New Roman"/>
          <w:sz w:val="24"/>
          <w:szCs w:val="24"/>
        </w:rPr>
        <w:t xml:space="preserve"> has increased</w:t>
      </w:r>
      <w:r w:rsidR="00F16CE3">
        <w:rPr>
          <w:rFonts w:ascii="Times New Roman" w:hAnsi="Times New Roman" w:cs="Times New Roman"/>
          <w:sz w:val="24"/>
          <w:szCs w:val="24"/>
        </w:rPr>
        <w:t xml:space="preserve"> over the years</w:t>
      </w:r>
      <w:r w:rsidRPr="00F16CE3">
        <w:rPr>
          <w:rFonts w:ascii="Times New Roman" w:hAnsi="Times New Roman" w:cs="Times New Roman"/>
          <w:sz w:val="24"/>
          <w:szCs w:val="24"/>
        </w:rPr>
        <w:t xml:space="preserve">, a phenomenon that has </w:t>
      </w:r>
      <w:r w:rsidR="00924555" w:rsidRPr="00F16CE3">
        <w:rPr>
          <w:rFonts w:ascii="Times New Roman" w:hAnsi="Times New Roman" w:cs="Times New Roman"/>
          <w:sz w:val="24"/>
          <w:szCs w:val="24"/>
        </w:rPr>
        <w:t xml:space="preserve">received considerable attention by many world leaders and </w:t>
      </w:r>
      <w:r w:rsidRPr="00F16CE3">
        <w:rPr>
          <w:rFonts w:ascii="Times New Roman" w:hAnsi="Times New Roman" w:cs="Times New Roman"/>
          <w:sz w:val="24"/>
          <w:szCs w:val="24"/>
        </w:rPr>
        <w:t>President Obama called widening income inequality the “defining challenge of our time</w:t>
      </w:r>
      <w:r w:rsidR="00924555" w:rsidRPr="00F16CE3">
        <w:rPr>
          <w:rFonts w:ascii="Times New Roman" w:hAnsi="Times New Roman" w:cs="Times New Roman"/>
          <w:sz w:val="24"/>
          <w:szCs w:val="24"/>
        </w:rPr>
        <w:t xml:space="preserve">”. It is estimated that </w:t>
      </w:r>
      <w:r w:rsidR="00141B1B" w:rsidRPr="00F16CE3">
        <w:rPr>
          <w:rFonts w:ascii="Times New Roman" w:hAnsi="Times New Roman" w:cs="Times New Roman"/>
          <w:sz w:val="24"/>
          <w:szCs w:val="24"/>
        </w:rPr>
        <w:t>almost half of the world’s wealth is now owned by just 1 percent of the populat</w:t>
      </w:r>
      <w:r w:rsidR="00924555" w:rsidRPr="00F16CE3">
        <w:rPr>
          <w:rFonts w:ascii="Times New Roman" w:hAnsi="Times New Roman" w:cs="Times New Roman"/>
          <w:sz w:val="24"/>
          <w:szCs w:val="24"/>
        </w:rPr>
        <w:t xml:space="preserve">ion, which amounts to </w:t>
      </w:r>
      <w:r w:rsidR="00141B1B" w:rsidRPr="00F16CE3">
        <w:rPr>
          <w:rFonts w:ascii="Times New Roman" w:hAnsi="Times New Roman" w:cs="Times New Roman"/>
          <w:sz w:val="24"/>
          <w:szCs w:val="24"/>
        </w:rPr>
        <w:t>65 times the total wealth of the bottom half of the world’s population</w:t>
      </w:r>
      <w:r w:rsidR="00924555" w:rsidRPr="00F16CE3">
        <w:rPr>
          <w:rFonts w:ascii="Times New Roman" w:hAnsi="Times New Roman" w:cs="Times New Roman"/>
          <w:sz w:val="24"/>
          <w:szCs w:val="24"/>
        </w:rPr>
        <w:t>.</w:t>
      </w:r>
      <w:r w:rsidR="00141B1B" w:rsidRPr="00F16CE3">
        <w:rPr>
          <w:rFonts w:ascii="Times New Roman" w:hAnsi="Times New Roman" w:cs="Times New Roman"/>
          <w:sz w:val="24"/>
          <w:szCs w:val="24"/>
        </w:rPr>
        <w:t xml:space="preserve"> </w:t>
      </w:r>
      <w:r w:rsidR="00924555" w:rsidRPr="00F16CE3">
        <w:rPr>
          <w:rFonts w:ascii="Times New Roman" w:hAnsi="Times New Roman" w:cs="Times New Roman"/>
          <w:sz w:val="24"/>
          <w:szCs w:val="24"/>
        </w:rPr>
        <w:t xml:space="preserve">In most countries where there is data availability, the portion held by the 1 percent wealthiest population is increasing </w:t>
      </w:r>
      <w:r w:rsidR="00F16CE3" w:rsidRPr="00F16CE3">
        <w:rPr>
          <w:rFonts w:ascii="Times New Roman" w:hAnsi="Times New Roman" w:cs="Times New Roman"/>
          <w:sz w:val="24"/>
          <w:szCs w:val="24"/>
        </w:rPr>
        <w:t xml:space="preserve">whilst </w:t>
      </w:r>
      <w:r w:rsidR="00924555" w:rsidRPr="00F16CE3">
        <w:rPr>
          <w:rFonts w:ascii="Times New Roman" w:hAnsi="Times New Roman" w:cs="Times New Roman"/>
          <w:sz w:val="24"/>
          <w:szCs w:val="24"/>
        </w:rPr>
        <w:t>90 percent population</w:t>
      </w:r>
      <w:r w:rsidR="00F16CE3" w:rsidRPr="00F16CE3">
        <w:rPr>
          <w:rFonts w:ascii="Times New Roman" w:hAnsi="Times New Roman" w:cs="Times New Roman"/>
          <w:sz w:val="24"/>
          <w:szCs w:val="24"/>
        </w:rPr>
        <w:t xml:space="preserve"> at the bottom bare the cost</w:t>
      </w:r>
      <w:r w:rsidR="00924555" w:rsidRPr="00F16CE3">
        <w:rPr>
          <w:rFonts w:ascii="Times New Roman" w:hAnsi="Times New Roman" w:cs="Times New Roman"/>
          <w:sz w:val="24"/>
          <w:szCs w:val="24"/>
        </w:rPr>
        <w:t xml:space="preserve"> </w:t>
      </w:r>
      <w:r w:rsidR="00141B1B" w:rsidRPr="00F16CE3">
        <w:rPr>
          <w:rFonts w:ascii="Times New Roman" w:hAnsi="Times New Roman" w:cs="Times New Roman"/>
          <w:sz w:val="24"/>
          <w:szCs w:val="24"/>
        </w:rPr>
        <w:t>(Fuentes Nieva and Galasso 2014</w:t>
      </w:r>
      <w:r w:rsidR="00924555" w:rsidRPr="00F16CE3">
        <w:rPr>
          <w:rFonts w:ascii="Times New Roman" w:hAnsi="Times New Roman" w:cs="Times New Roman"/>
          <w:sz w:val="24"/>
          <w:szCs w:val="24"/>
        </w:rPr>
        <w:t xml:space="preserve">, IMF 2015). </w:t>
      </w:r>
      <w:r w:rsidR="00F16CE3" w:rsidRPr="00F16CE3">
        <w:rPr>
          <w:rFonts w:ascii="Times New Roman" w:hAnsi="Times New Roman" w:cs="Times New Roman"/>
          <w:sz w:val="24"/>
          <w:szCs w:val="24"/>
        </w:rPr>
        <w:t>All these observations lead to unle</w:t>
      </w:r>
      <w:r w:rsidR="00F16CE3">
        <w:rPr>
          <w:rFonts w:ascii="Times New Roman" w:hAnsi="Times New Roman" w:cs="Times New Roman"/>
          <w:sz w:val="24"/>
          <w:szCs w:val="24"/>
        </w:rPr>
        <w:t xml:space="preserve">ashing of poverty in the </w:t>
      </w:r>
      <w:proofErr w:type="spellStart"/>
      <w:r w:rsidR="00F16CE3">
        <w:rPr>
          <w:rFonts w:ascii="Times New Roman" w:hAnsi="Times New Roman" w:cs="Times New Roman"/>
          <w:sz w:val="24"/>
          <w:szCs w:val="24"/>
        </w:rPr>
        <w:t>world.</w:t>
      </w:r>
      <w:r w:rsidR="00F16CE3" w:rsidRPr="00F16CE3">
        <w:rPr>
          <w:rFonts w:ascii="Times New Roman" w:hAnsi="Times New Roman" w:cs="Times New Roman"/>
          <w:sz w:val="24"/>
          <w:szCs w:val="24"/>
        </w:rPr>
        <w:t>In</w:t>
      </w:r>
      <w:proofErr w:type="spellEnd"/>
      <w:r w:rsidR="00F16CE3" w:rsidRPr="00F16CE3">
        <w:rPr>
          <w:rFonts w:ascii="Times New Roman" w:hAnsi="Times New Roman" w:cs="Times New Roman"/>
          <w:sz w:val="24"/>
          <w:szCs w:val="24"/>
        </w:rPr>
        <w:t xml:space="preserve"> the context of this global narrative, </w:t>
      </w:r>
      <w:r w:rsidR="003457C2" w:rsidRPr="00F16CE3">
        <w:rPr>
          <w:rFonts w:ascii="Times New Roman" w:hAnsi="Times New Roman" w:cs="Times New Roman"/>
          <w:sz w:val="24"/>
          <w:szCs w:val="24"/>
        </w:rPr>
        <w:t xml:space="preserve">It is observed that significant number of Muslim countries are plagued with </w:t>
      </w:r>
      <w:r w:rsidR="00F16CE3" w:rsidRPr="00F16CE3">
        <w:rPr>
          <w:rFonts w:ascii="Times New Roman" w:hAnsi="Times New Roman" w:cs="Times New Roman"/>
          <w:sz w:val="24"/>
          <w:szCs w:val="24"/>
        </w:rPr>
        <w:t xml:space="preserve">high rate of unemployment, </w:t>
      </w:r>
      <w:r w:rsidR="003457C2" w:rsidRPr="00F16CE3">
        <w:rPr>
          <w:rFonts w:ascii="Times New Roman" w:hAnsi="Times New Roman" w:cs="Times New Roman"/>
          <w:sz w:val="24"/>
          <w:szCs w:val="24"/>
        </w:rPr>
        <w:t>acute scarcity of skills development programs</w:t>
      </w:r>
      <w:r w:rsidR="00F16CE3" w:rsidRPr="00F16CE3">
        <w:rPr>
          <w:rFonts w:ascii="Times New Roman" w:hAnsi="Times New Roman" w:cs="Times New Roman"/>
          <w:sz w:val="24"/>
          <w:szCs w:val="24"/>
        </w:rPr>
        <w:t>,</w:t>
      </w:r>
      <w:r w:rsidR="003457C2" w:rsidRPr="00F16CE3">
        <w:rPr>
          <w:rFonts w:ascii="Times New Roman" w:hAnsi="Times New Roman" w:cs="Times New Roman"/>
          <w:sz w:val="24"/>
          <w:szCs w:val="24"/>
        </w:rPr>
        <w:t xml:space="preserve"> low per cap</w:t>
      </w:r>
      <w:r w:rsidR="00F16CE3" w:rsidRPr="00F16CE3">
        <w:rPr>
          <w:rFonts w:ascii="Times New Roman" w:hAnsi="Times New Roman" w:cs="Times New Roman"/>
          <w:sz w:val="24"/>
          <w:szCs w:val="24"/>
        </w:rPr>
        <w:t>ita</w:t>
      </w:r>
      <w:r w:rsidR="003457C2" w:rsidRPr="00F16CE3">
        <w:rPr>
          <w:rFonts w:ascii="Times New Roman" w:hAnsi="Times New Roman" w:cs="Times New Roman"/>
          <w:sz w:val="24"/>
          <w:szCs w:val="24"/>
        </w:rPr>
        <w:t xml:space="preserve"> income, high population pressure, unduly large subsistence sector and low agricultural productivity.</w:t>
      </w:r>
      <w:r w:rsidR="00F16CE3" w:rsidRPr="00F16CE3">
        <w:rPr>
          <w:rFonts w:ascii="Times New Roman" w:hAnsi="Times New Roman" w:cs="Times New Roman"/>
          <w:sz w:val="24"/>
          <w:szCs w:val="24"/>
        </w:rPr>
        <w:t xml:space="preserve"> </w:t>
      </w:r>
    </w:p>
    <w:p w14:paraId="5560FC90" w14:textId="77777777" w:rsidR="00C13E19" w:rsidRPr="00A5196D" w:rsidRDefault="00F16CE3" w:rsidP="00823D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Zakat as an injunction by Allah serves as one of the fine tools for tackling poverty among Muslim societies. </w:t>
      </w:r>
      <w:r w:rsidR="009856E7" w:rsidRPr="00A5196D">
        <w:rPr>
          <w:rFonts w:ascii="Times New Roman" w:hAnsi="Times New Roman" w:cs="Times New Roman"/>
          <w:sz w:val="24"/>
          <w:szCs w:val="24"/>
        </w:rPr>
        <w:t xml:space="preserve">Islam holds Zakat as one of the five pillars. According to the Quran: “The Zakat is meant only for the poor and needy, those who collect the tax, those whose hearts are to be won over, for the freeing of human beings from bondage, for the relief of those overwhelmed by debts, for the cause of God, and for the wayfarer: [this is] an ordinance from God- </w:t>
      </w:r>
      <w:r w:rsidR="002B7A84">
        <w:rPr>
          <w:rFonts w:ascii="Times New Roman" w:hAnsi="Times New Roman" w:cs="Times New Roman"/>
          <w:sz w:val="24"/>
          <w:szCs w:val="24"/>
        </w:rPr>
        <w:t>and God is All- Knowing, Wise”</w:t>
      </w:r>
      <w:r w:rsidR="009856E7" w:rsidRPr="00A5196D">
        <w:rPr>
          <w:rFonts w:ascii="Times New Roman" w:hAnsi="Times New Roman" w:cs="Times New Roman"/>
          <w:sz w:val="24"/>
          <w:szCs w:val="24"/>
        </w:rPr>
        <w:t>(9:60).</w:t>
      </w:r>
      <w:r w:rsidR="00A5196D">
        <w:rPr>
          <w:rFonts w:ascii="Times New Roman" w:hAnsi="Times New Roman" w:cs="Times New Roman"/>
          <w:sz w:val="24"/>
          <w:szCs w:val="24"/>
        </w:rPr>
        <w:t xml:space="preserve"> </w:t>
      </w:r>
      <w:r w:rsidR="00BB4114" w:rsidRPr="00A5196D">
        <w:rPr>
          <w:rFonts w:ascii="Times New Roman" w:hAnsi="Times New Roman" w:cs="Times New Roman"/>
          <w:sz w:val="24"/>
          <w:szCs w:val="24"/>
        </w:rPr>
        <w:t xml:space="preserve">The word </w:t>
      </w:r>
      <w:r w:rsidR="002B7A84">
        <w:rPr>
          <w:rFonts w:ascii="Times New Roman" w:hAnsi="Times New Roman" w:cs="Times New Roman"/>
          <w:sz w:val="24"/>
          <w:szCs w:val="24"/>
        </w:rPr>
        <w:t>zakat</w:t>
      </w:r>
      <w:r w:rsidR="00BB4114" w:rsidRPr="00A5196D">
        <w:rPr>
          <w:rFonts w:ascii="Times New Roman" w:hAnsi="Times New Roman" w:cs="Times New Roman"/>
          <w:sz w:val="24"/>
          <w:szCs w:val="24"/>
        </w:rPr>
        <w:t xml:space="preserve"> </w:t>
      </w:r>
      <w:r w:rsidR="00A5196D" w:rsidRPr="00A5196D">
        <w:rPr>
          <w:rFonts w:ascii="Times New Roman" w:hAnsi="Times New Roman" w:cs="Times New Roman"/>
          <w:sz w:val="24"/>
          <w:szCs w:val="24"/>
        </w:rPr>
        <w:t>means growth,</w:t>
      </w:r>
      <w:r w:rsidR="002B7A84">
        <w:rPr>
          <w:rFonts w:ascii="Times New Roman" w:hAnsi="Times New Roman" w:cs="Times New Roman"/>
          <w:sz w:val="24"/>
          <w:szCs w:val="24"/>
        </w:rPr>
        <w:t xml:space="preserve"> </w:t>
      </w:r>
      <w:r w:rsidR="007E4AD9" w:rsidRPr="00A5196D">
        <w:rPr>
          <w:rFonts w:ascii="Times New Roman" w:hAnsi="Times New Roman" w:cs="Times New Roman"/>
          <w:sz w:val="24"/>
          <w:szCs w:val="24"/>
        </w:rPr>
        <w:t>inc</w:t>
      </w:r>
      <w:r w:rsidR="00B361DE" w:rsidRPr="00A5196D">
        <w:rPr>
          <w:rFonts w:ascii="Times New Roman" w:hAnsi="Times New Roman" w:cs="Times New Roman"/>
          <w:sz w:val="24"/>
          <w:szCs w:val="24"/>
        </w:rPr>
        <w:t xml:space="preserve">rease, cleanness, and purity in </w:t>
      </w:r>
      <w:r w:rsidR="00BB4114" w:rsidRPr="00A5196D">
        <w:rPr>
          <w:rFonts w:ascii="Times New Roman" w:hAnsi="Times New Roman" w:cs="Times New Roman"/>
          <w:sz w:val="24"/>
          <w:szCs w:val="24"/>
        </w:rPr>
        <w:t xml:space="preserve">Arabic (Ibn Faris </w:t>
      </w:r>
      <w:r w:rsidR="004D5AEF" w:rsidRPr="00A5196D">
        <w:rPr>
          <w:rFonts w:ascii="Times New Roman" w:hAnsi="Times New Roman" w:cs="Times New Roman"/>
          <w:sz w:val="24"/>
          <w:szCs w:val="24"/>
        </w:rPr>
        <w:t>1998).</w:t>
      </w:r>
      <w:r w:rsidR="00BB4114" w:rsidRPr="00A5196D">
        <w:rPr>
          <w:rFonts w:ascii="Times New Roman" w:hAnsi="Times New Roman" w:cs="Times New Roman"/>
          <w:sz w:val="24"/>
          <w:szCs w:val="24"/>
        </w:rPr>
        <w:t>The importance of the</w:t>
      </w:r>
      <w:r w:rsidR="00B361DE" w:rsidRPr="00A5196D">
        <w:rPr>
          <w:rFonts w:ascii="Times New Roman" w:hAnsi="Times New Roman" w:cs="Times New Roman"/>
          <w:sz w:val="24"/>
          <w:szCs w:val="24"/>
        </w:rPr>
        <w:t xml:space="preserve"> institution may be established </w:t>
      </w:r>
      <w:r w:rsidR="00BB4114" w:rsidRPr="00A5196D">
        <w:rPr>
          <w:rFonts w:ascii="Times New Roman" w:hAnsi="Times New Roman" w:cs="Times New Roman"/>
          <w:sz w:val="24"/>
          <w:szCs w:val="24"/>
        </w:rPr>
        <w:t>from a saying of the Prophet (</w:t>
      </w:r>
      <w:proofErr w:type="spellStart"/>
      <w:r w:rsidR="00BB4114" w:rsidRPr="00A5196D">
        <w:rPr>
          <w:rFonts w:ascii="Times New Roman" w:hAnsi="Times New Roman" w:cs="Times New Roman"/>
          <w:sz w:val="24"/>
          <w:szCs w:val="24"/>
        </w:rPr>
        <w:t>pbuh</w:t>
      </w:r>
      <w:proofErr w:type="spellEnd"/>
      <w:r w:rsidR="00BB4114" w:rsidRPr="00A5196D">
        <w:rPr>
          <w:rFonts w:ascii="Times New Roman" w:hAnsi="Times New Roman" w:cs="Times New Roman"/>
          <w:sz w:val="24"/>
          <w:szCs w:val="24"/>
        </w:rPr>
        <w:t>) in whic</w:t>
      </w:r>
      <w:r w:rsidR="00B361DE" w:rsidRPr="00A5196D">
        <w:rPr>
          <w:rFonts w:ascii="Times New Roman" w:hAnsi="Times New Roman" w:cs="Times New Roman"/>
          <w:sz w:val="24"/>
          <w:szCs w:val="24"/>
        </w:rPr>
        <w:t xml:space="preserve">h he indicates that refusing to </w:t>
      </w:r>
      <w:r w:rsidR="00BB4114" w:rsidRPr="00A5196D">
        <w:rPr>
          <w:rFonts w:ascii="Times New Roman" w:hAnsi="Times New Roman" w:cs="Times New Roman"/>
          <w:sz w:val="24"/>
          <w:szCs w:val="24"/>
        </w:rPr>
        <w:t>pay it represents a rebellion against th</w:t>
      </w:r>
      <w:r w:rsidR="002B7A84">
        <w:rPr>
          <w:rFonts w:ascii="Times New Roman" w:hAnsi="Times New Roman" w:cs="Times New Roman"/>
          <w:sz w:val="24"/>
          <w:szCs w:val="24"/>
        </w:rPr>
        <w:t>e Islamic State.</w:t>
      </w:r>
      <w:r w:rsidR="00B361DE" w:rsidRPr="00A5196D">
        <w:rPr>
          <w:rFonts w:ascii="Times New Roman" w:hAnsi="Times New Roman" w:cs="Times New Roman"/>
          <w:sz w:val="24"/>
          <w:szCs w:val="24"/>
        </w:rPr>
        <w:t xml:space="preserve"> </w:t>
      </w:r>
      <w:r w:rsidR="002B7A84">
        <w:rPr>
          <w:rFonts w:ascii="Times New Roman" w:hAnsi="Times New Roman" w:cs="Times New Roman"/>
          <w:sz w:val="24"/>
          <w:szCs w:val="24"/>
        </w:rPr>
        <w:t>Zakat</w:t>
      </w:r>
      <w:r w:rsidR="00B361DE" w:rsidRPr="00A5196D">
        <w:rPr>
          <w:rFonts w:ascii="Times New Roman" w:hAnsi="Times New Roman" w:cs="Times New Roman"/>
          <w:sz w:val="24"/>
          <w:szCs w:val="24"/>
        </w:rPr>
        <w:t xml:space="preserve"> is thus </w:t>
      </w:r>
      <w:r w:rsidR="00BB4114" w:rsidRPr="00A5196D">
        <w:rPr>
          <w:rFonts w:ascii="Times New Roman" w:hAnsi="Times New Roman" w:cs="Times New Roman"/>
          <w:sz w:val="24"/>
          <w:szCs w:val="24"/>
        </w:rPr>
        <w:t>considered among the esse</w:t>
      </w:r>
      <w:r w:rsidR="00B361DE" w:rsidRPr="00A5196D">
        <w:rPr>
          <w:rFonts w:ascii="Times New Roman" w:hAnsi="Times New Roman" w:cs="Times New Roman"/>
          <w:sz w:val="24"/>
          <w:szCs w:val="24"/>
        </w:rPr>
        <w:t xml:space="preserve">ntial forms of worship. </w:t>
      </w:r>
      <w:r w:rsidR="002B7A84">
        <w:rPr>
          <w:rFonts w:ascii="Times New Roman" w:hAnsi="Times New Roman" w:cs="Times New Roman"/>
          <w:sz w:val="24"/>
          <w:szCs w:val="24"/>
        </w:rPr>
        <w:t>Zakat</w:t>
      </w:r>
      <w:r w:rsidR="00BB4114" w:rsidRPr="00A5196D">
        <w:rPr>
          <w:rFonts w:ascii="Times New Roman" w:hAnsi="Times New Roman" w:cs="Times New Roman"/>
          <w:sz w:val="24"/>
          <w:szCs w:val="24"/>
        </w:rPr>
        <w:t xml:space="preserve"> is defined in Fiqh as ‘a</w:t>
      </w:r>
      <w:r w:rsidR="00B361DE" w:rsidRPr="00A5196D">
        <w:rPr>
          <w:rFonts w:ascii="Times New Roman" w:hAnsi="Times New Roman" w:cs="Times New Roman"/>
          <w:sz w:val="24"/>
          <w:szCs w:val="24"/>
        </w:rPr>
        <w:t xml:space="preserve"> due right on specific items of </w:t>
      </w:r>
      <w:r w:rsidR="00BB4114" w:rsidRPr="00A5196D">
        <w:rPr>
          <w:rFonts w:ascii="Times New Roman" w:hAnsi="Times New Roman" w:cs="Times New Roman"/>
          <w:sz w:val="24"/>
          <w:szCs w:val="24"/>
        </w:rPr>
        <w:t>assets/properties, in specific percen</w:t>
      </w:r>
      <w:r w:rsidR="00B361DE" w:rsidRPr="00A5196D">
        <w:rPr>
          <w:rFonts w:ascii="Times New Roman" w:hAnsi="Times New Roman" w:cs="Times New Roman"/>
          <w:sz w:val="24"/>
          <w:szCs w:val="24"/>
        </w:rPr>
        <w:t xml:space="preserve">tages with consideration of the </w:t>
      </w:r>
      <w:r w:rsidR="00BB4114" w:rsidRPr="00A5196D">
        <w:rPr>
          <w:rFonts w:ascii="Times New Roman" w:hAnsi="Times New Roman" w:cs="Times New Roman"/>
          <w:sz w:val="24"/>
          <w:szCs w:val="24"/>
        </w:rPr>
        <w:t>passage of a year and satisfaction of th</w:t>
      </w:r>
      <w:r w:rsidR="004D5AEF" w:rsidRPr="00A5196D">
        <w:rPr>
          <w:rFonts w:ascii="Times New Roman" w:hAnsi="Times New Roman" w:cs="Times New Roman"/>
          <w:sz w:val="24"/>
          <w:szCs w:val="24"/>
        </w:rPr>
        <w:t xml:space="preserve">e condition of </w:t>
      </w:r>
      <w:proofErr w:type="spellStart"/>
      <w:r w:rsidR="004D5AEF" w:rsidRPr="00A5196D">
        <w:rPr>
          <w:rFonts w:ascii="Times New Roman" w:hAnsi="Times New Roman" w:cs="Times New Roman"/>
          <w:sz w:val="24"/>
          <w:szCs w:val="24"/>
        </w:rPr>
        <w:t>nisab</w:t>
      </w:r>
      <w:proofErr w:type="spellEnd"/>
      <w:r w:rsidR="002B7A84">
        <w:rPr>
          <w:rFonts w:ascii="Times New Roman" w:hAnsi="Times New Roman" w:cs="Times New Roman"/>
          <w:sz w:val="24"/>
          <w:szCs w:val="24"/>
        </w:rPr>
        <w:t>’.</w:t>
      </w:r>
      <w:r w:rsidR="00A5196D" w:rsidRPr="00A5196D">
        <w:rPr>
          <w:rStyle w:val="FootnoteReference"/>
          <w:rFonts w:ascii="Times New Roman" w:hAnsi="Times New Roman" w:cs="Times New Roman"/>
          <w:sz w:val="24"/>
          <w:szCs w:val="24"/>
        </w:rPr>
        <w:footnoteReference w:id="1"/>
      </w:r>
      <w:r w:rsidR="00B361DE" w:rsidRPr="00A5196D">
        <w:rPr>
          <w:rFonts w:ascii="Times New Roman" w:hAnsi="Times New Roman" w:cs="Times New Roman"/>
          <w:sz w:val="24"/>
          <w:szCs w:val="24"/>
        </w:rPr>
        <w:t xml:space="preserve">Various </w:t>
      </w:r>
      <w:r w:rsidR="00BB4114" w:rsidRPr="00A5196D">
        <w:rPr>
          <w:rFonts w:ascii="Times New Roman" w:hAnsi="Times New Roman" w:cs="Times New Roman"/>
          <w:sz w:val="24"/>
          <w:szCs w:val="24"/>
        </w:rPr>
        <w:t>s</w:t>
      </w:r>
      <w:r w:rsidR="004B7809" w:rsidRPr="00A5196D">
        <w:rPr>
          <w:rFonts w:ascii="Times New Roman" w:hAnsi="Times New Roman" w:cs="Times New Roman"/>
          <w:sz w:val="24"/>
          <w:szCs w:val="24"/>
        </w:rPr>
        <w:t xml:space="preserve">chools of Islamic jurisprudence </w:t>
      </w:r>
      <w:r w:rsidR="00A5196D" w:rsidRPr="00A5196D">
        <w:rPr>
          <w:rFonts w:ascii="Times New Roman" w:hAnsi="Times New Roman" w:cs="Times New Roman"/>
          <w:sz w:val="24"/>
          <w:szCs w:val="24"/>
        </w:rPr>
        <w:t xml:space="preserve">maintain that </w:t>
      </w:r>
      <w:r w:rsidR="002B7A84">
        <w:rPr>
          <w:rFonts w:ascii="Times New Roman" w:hAnsi="Times New Roman" w:cs="Times New Roman"/>
          <w:sz w:val="24"/>
          <w:szCs w:val="24"/>
        </w:rPr>
        <w:t>zakat</w:t>
      </w:r>
      <w:r w:rsidR="00B361DE" w:rsidRPr="00A5196D">
        <w:rPr>
          <w:rFonts w:ascii="Times New Roman" w:hAnsi="Times New Roman" w:cs="Times New Roman"/>
          <w:sz w:val="24"/>
          <w:szCs w:val="24"/>
        </w:rPr>
        <w:t xml:space="preserve"> is compulsory on </w:t>
      </w:r>
      <w:r w:rsidR="00BB4114" w:rsidRPr="00A5196D">
        <w:rPr>
          <w:rFonts w:ascii="Times New Roman" w:hAnsi="Times New Roman" w:cs="Times New Roman"/>
          <w:sz w:val="24"/>
          <w:szCs w:val="24"/>
        </w:rPr>
        <w:t>all adult (who reach maturity</w:t>
      </w:r>
      <w:r w:rsidR="002B7A84" w:rsidRPr="00A5196D">
        <w:rPr>
          <w:rFonts w:ascii="Times New Roman" w:hAnsi="Times New Roman" w:cs="Times New Roman"/>
          <w:sz w:val="24"/>
          <w:szCs w:val="24"/>
        </w:rPr>
        <w:t>), sane</w:t>
      </w:r>
      <w:r w:rsidR="00BB4114" w:rsidRPr="00A5196D">
        <w:rPr>
          <w:rFonts w:ascii="Times New Roman" w:hAnsi="Times New Roman" w:cs="Times New Roman"/>
          <w:sz w:val="24"/>
          <w:szCs w:val="24"/>
        </w:rPr>
        <w:t xml:space="preserve"> M</w:t>
      </w:r>
      <w:r w:rsidR="004B7809" w:rsidRPr="00A5196D">
        <w:rPr>
          <w:rFonts w:ascii="Times New Roman" w:hAnsi="Times New Roman" w:cs="Times New Roman"/>
          <w:sz w:val="24"/>
          <w:szCs w:val="24"/>
        </w:rPr>
        <w:t>uslims,</w:t>
      </w:r>
      <w:r w:rsidR="00B361DE" w:rsidRPr="00A5196D">
        <w:rPr>
          <w:rFonts w:ascii="Times New Roman" w:hAnsi="Times New Roman" w:cs="Times New Roman"/>
          <w:sz w:val="24"/>
          <w:szCs w:val="24"/>
        </w:rPr>
        <w:t xml:space="preserve"> female or male, who own </w:t>
      </w:r>
      <w:r w:rsidR="00BB4114" w:rsidRPr="00A5196D">
        <w:rPr>
          <w:rFonts w:ascii="Times New Roman" w:hAnsi="Times New Roman" w:cs="Times New Roman"/>
          <w:sz w:val="24"/>
          <w:szCs w:val="24"/>
        </w:rPr>
        <w:t>properties that fulfill certain condit</w:t>
      </w:r>
      <w:r w:rsidR="00A5196D">
        <w:rPr>
          <w:rFonts w:ascii="Times New Roman" w:hAnsi="Times New Roman" w:cs="Times New Roman"/>
          <w:sz w:val="24"/>
          <w:szCs w:val="24"/>
        </w:rPr>
        <w:t>ions”(Al-Qaradawi</w:t>
      </w:r>
      <w:r w:rsidR="002B7A84">
        <w:rPr>
          <w:rFonts w:ascii="Times New Roman" w:hAnsi="Times New Roman" w:cs="Times New Roman"/>
          <w:sz w:val="24"/>
          <w:szCs w:val="24"/>
        </w:rPr>
        <w:t xml:space="preserve">, </w:t>
      </w:r>
      <w:r w:rsidR="002B7A84">
        <w:rPr>
          <w:rFonts w:ascii="Times New Roman" w:hAnsi="Times New Roman" w:cs="Times New Roman"/>
          <w:sz w:val="24"/>
          <w:szCs w:val="24"/>
        </w:rPr>
        <w:lastRenderedPageBreak/>
        <w:t>1973)</w:t>
      </w:r>
      <w:r w:rsidR="00A5196D" w:rsidRPr="00A5196D">
        <w:rPr>
          <w:rFonts w:ascii="Times New Roman" w:hAnsi="Times New Roman" w:cs="Times New Roman"/>
          <w:sz w:val="24"/>
          <w:szCs w:val="24"/>
        </w:rPr>
        <w:t>.</w:t>
      </w:r>
      <w:r w:rsidR="00BB4114" w:rsidRPr="00A5196D">
        <w:rPr>
          <w:rFonts w:ascii="Times New Roman" w:hAnsi="Times New Roman" w:cs="Times New Roman"/>
          <w:color w:val="000000"/>
          <w:sz w:val="24"/>
          <w:szCs w:val="24"/>
        </w:rPr>
        <w:br/>
        <w:t xml:space="preserve">Most of the items that are subject to </w:t>
      </w:r>
      <w:r w:rsidR="002B7A84">
        <w:rPr>
          <w:rFonts w:ascii="Times New Roman" w:hAnsi="Times New Roman" w:cs="Times New Roman"/>
          <w:color w:val="000000"/>
          <w:sz w:val="24"/>
          <w:szCs w:val="24"/>
        </w:rPr>
        <w:t>zakat</w:t>
      </w:r>
      <w:r w:rsidR="00B361DE" w:rsidRPr="00A5196D">
        <w:rPr>
          <w:rFonts w:ascii="Times New Roman" w:hAnsi="Times New Roman" w:cs="Times New Roman"/>
          <w:color w:val="000000"/>
          <w:sz w:val="24"/>
          <w:szCs w:val="24"/>
        </w:rPr>
        <w:t xml:space="preserve"> are mentioned in the </w:t>
      </w:r>
      <w:r w:rsidR="00A5196D" w:rsidRPr="00A5196D">
        <w:rPr>
          <w:rFonts w:ascii="Times New Roman" w:hAnsi="Times New Roman" w:cs="Times New Roman"/>
          <w:color w:val="000000"/>
          <w:sz w:val="24"/>
          <w:szCs w:val="24"/>
        </w:rPr>
        <w:t>texts of the Qur’</w:t>
      </w:r>
      <w:r w:rsidR="00BB4114" w:rsidRPr="00A5196D">
        <w:rPr>
          <w:rFonts w:ascii="Times New Roman" w:hAnsi="Times New Roman" w:cs="Times New Roman"/>
          <w:color w:val="000000"/>
          <w:sz w:val="24"/>
          <w:szCs w:val="24"/>
        </w:rPr>
        <w:t>an and hadith. The</w:t>
      </w:r>
      <w:r w:rsidR="002B7A84">
        <w:rPr>
          <w:rFonts w:ascii="Times New Roman" w:hAnsi="Times New Roman" w:cs="Times New Roman"/>
          <w:color w:val="000000"/>
          <w:sz w:val="24"/>
          <w:szCs w:val="24"/>
        </w:rPr>
        <w:t>se include gold and silver</w:t>
      </w:r>
      <w:r w:rsidR="00BB4114" w:rsidRPr="00A5196D">
        <w:rPr>
          <w:rFonts w:ascii="Times New Roman" w:hAnsi="Times New Roman" w:cs="Times New Roman"/>
          <w:color w:val="000000"/>
          <w:sz w:val="24"/>
          <w:szCs w:val="24"/>
        </w:rPr>
        <w:t>, herds of camels, sh</w:t>
      </w:r>
      <w:r w:rsidR="00B361DE" w:rsidRPr="00A5196D">
        <w:rPr>
          <w:rFonts w:ascii="Times New Roman" w:hAnsi="Times New Roman" w:cs="Times New Roman"/>
          <w:color w:val="000000"/>
          <w:sz w:val="24"/>
          <w:szCs w:val="24"/>
        </w:rPr>
        <w:t xml:space="preserve">eep and cows, goods readied for </w:t>
      </w:r>
      <w:r w:rsidR="00BB4114" w:rsidRPr="00A5196D">
        <w:rPr>
          <w:rFonts w:ascii="Times New Roman" w:hAnsi="Times New Roman" w:cs="Times New Roman"/>
          <w:color w:val="000000"/>
          <w:sz w:val="24"/>
          <w:szCs w:val="24"/>
        </w:rPr>
        <w:t>sale, and agricultural products. Islamic jurists (Fuqah</w:t>
      </w:r>
      <w:r w:rsidR="00B361DE" w:rsidRPr="00A5196D">
        <w:rPr>
          <w:rFonts w:ascii="Times New Roman" w:hAnsi="Times New Roman" w:cs="Times New Roman"/>
          <w:color w:val="000000"/>
          <w:sz w:val="24"/>
          <w:szCs w:val="24"/>
        </w:rPr>
        <w:t xml:space="preserve">a’) classify </w:t>
      </w:r>
      <w:proofErr w:type="spellStart"/>
      <w:r w:rsidR="00C13E19" w:rsidRPr="00A5196D">
        <w:rPr>
          <w:rFonts w:ascii="Times New Roman" w:hAnsi="Times New Roman" w:cs="Times New Roman"/>
          <w:color w:val="000000"/>
          <w:sz w:val="24"/>
          <w:szCs w:val="24"/>
        </w:rPr>
        <w:t>z</w:t>
      </w:r>
      <w:r w:rsidR="00BB4114" w:rsidRPr="00A5196D">
        <w:rPr>
          <w:rFonts w:ascii="Times New Roman" w:hAnsi="Times New Roman" w:cs="Times New Roman"/>
          <w:color w:val="000000"/>
          <w:sz w:val="24"/>
          <w:szCs w:val="24"/>
        </w:rPr>
        <w:t>akatable</w:t>
      </w:r>
      <w:proofErr w:type="spellEnd"/>
      <w:r w:rsidR="00BB4114" w:rsidRPr="00A5196D">
        <w:rPr>
          <w:rFonts w:ascii="Times New Roman" w:hAnsi="Times New Roman" w:cs="Times New Roman"/>
          <w:color w:val="000000"/>
          <w:sz w:val="24"/>
          <w:szCs w:val="24"/>
        </w:rPr>
        <w:t xml:space="preserve"> items in to apparent and no</w:t>
      </w:r>
      <w:r w:rsidR="00B361DE" w:rsidRPr="00A5196D">
        <w:rPr>
          <w:rFonts w:ascii="Times New Roman" w:hAnsi="Times New Roman" w:cs="Times New Roman"/>
          <w:color w:val="000000"/>
          <w:sz w:val="24"/>
          <w:szCs w:val="24"/>
        </w:rPr>
        <w:t xml:space="preserve">n-apparent assets. The apparent </w:t>
      </w:r>
      <w:r w:rsidR="00BB4114" w:rsidRPr="00A5196D">
        <w:rPr>
          <w:rFonts w:ascii="Times New Roman" w:hAnsi="Times New Roman" w:cs="Times New Roman"/>
          <w:color w:val="000000"/>
          <w:sz w:val="24"/>
          <w:szCs w:val="24"/>
        </w:rPr>
        <w:t>assets (</w:t>
      </w:r>
      <w:proofErr w:type="spellStart"/>
      <w:r w:rsidR="00BB4114" w:rsidRPr="00A5196D">
        <w:rPr>
          <w:rFonts w:ascii="Times New Roman" w:hAnsi="Times New Roman" w:cs="Times New Roman"/>
          <w:color w:val="000000"/>
          <w:sz w:val="24"/>
          <w:szCs w:val="24"/>
        </w:rPr>
        <w:t>amwal</w:t>
      </w:r>
      <w:proofErr w:type="spellEnd"/>
      <w:r w:rsidR="00BB4114" w:rsidRPr="00A5196D">
        <w:rPr>
          <w:rFonts w:ascii="Times New Roman" w:hAnsi="Times New Roman" w:cs="Times New Roman"/>
          <w:color w:val="000000"/>
          <w:sz w:val="24"/>
          <w:szCs w:val="24"/>
        </w:rPr>
        <w:t xml:space="preserve"> </w:t>
      </w:r>
      <w:proofErr w:type="spellStart"/>
      <w:r w:rsidR="00BB4114" w:rsidRPr="00A5196D">
        <w:rPr>
          <w:rFonts w:ascii="Times New Roman" w:hAnsi="Times New Roman" w:cs="Times New Roman"/>
          <w:color w:val="000000"/>
          <w:sz w:val="24"/>
          <w:szCs w:val="24"/>
        </w:rPr>
        <w:t>zahirah</w:t>
      </w:r>
      <w:proofErr w:type="spellEnd"/>
      <w:r w:rsidR="00BB4114" w:rsidRPr="00A5196D">
        <w:rPr>
          <w:rFonts w:ascii="Times New Roman" w:hAnsi="Times New Roman" w:cs="Times New Roman"/>
          <w:color w:val="000000"/>
          <w:sz w:val="24"/>
          <w:szCs w:val="24"/>
        </w:rPr>
        <w:t xml:space="preserve">) are ones that can </w:t>
      </w:r>
      <w:r w:rsidR="00B361DE" w:rsidRPr="00A5196D">
        <w:rPr>
          <w:rFonts w:ascii="Times New Roman" w:hAnsi="Times New Roman" w:cs="Times New Roman"/>
          <w:color w:val="000000"/>
          <w:sz w:val="24"/>
          <w:szCs w:val="24"/>
        </w:rPr>
        <w:t xml:space="preserve">be easily observed. These would </w:t>
      </w:r>
      <w:r w:rsidR="00BB4114" w:rsidRPr="00A5196D">
        <w:rPr>
          <w:rFonts w:ascii="Times New Roman" w:hAnsi="Times New Roman" w:cs="Times New Roman"/>
          <w:color w:val="000000"/>
          <w:sz w:val="24"/>
          <w:szCs w:val="24"/>
        </w:rPr>
        <w:t xml:space="preserve">include agricultural products </w:t>
      </w:r>
      <w:r w:rsidR="00B361DE" w:rsidRPr="00A5196D">
        <w:rPr>
          <w:rFonts w:ascii="Times New Roman" w:hAnsi="Times New Roman" w:cs="Times New Roman"/>
          <w:color w:val="000000"/>
          <w:sz w:val="24"/>
          <w:szCs w:val="24"/>
        </w:rPr>
        <w:t xml:space="preserve">and livestock. The non-apparent </w:t>
      </w:r>
      <w:r w:rsidR="00BB4114" w:rsidRPr="00A5196D">
        <w:rPr>
          <w:rFonts w:ascii="Times New Roman" w:hAnsi="Times New Roman" w:cs="Times New Roman"/>
          <w:color w:val="000000"/>
          <w:sz w:val="24"/>
          <w:szCs w:val="24"/>
        </w:rPr>
        <w:t>assets/goods (</w:t>
      </w:r>
      <w:proofErr w:type="spellStart"/>
      <w:r w:rsidR="00BB4114" w:rsidRPr="00A5196D">
        <w:rPr>
          <w:rFonts w:ascii="Times New Roman" w:hAnsi="Times New Roman" w:cs="Times New Roman"/>
          <w:color w:val="000000"/>
          <w:sz w:val="24"/>
          <w:szCs w:val="24"/>
        </w:rPr>
        <w:t>amwal</w:t>
      </w:r>
      <w:proofErr w:type="spellEnd"/>
      <w:r w:rsidR="00BB4114" w:rsidRPr="00A5196D">
        <w:rPr>
          <w:rFonts w:ascii="Times New Roman" w:hAnsi="Times New Roman" w:cs="Times New Roman"/>
          <w:color w:val="000000"/>
          <w:sz w:val="24"/>
          <w:szCs w:val="24"/>
        </w:rPr>
        <w:t xml:space="preserve"> </w:t>
      </w:r>
      <w:proofErr w:type="spellStart"/>
      <w:r w:rsidR="00BB4114" w:rsidRPr="00A5196D">
        <w:rPr>
          <w:rFonts w:ascii="Times New Roman" w:hAnsi="Times New Roman" w:cs="Times New Roman"/>
          <w:color w:val="000000"/>
          <w:sz w:val="24"/>
          <w:szCs w:val="24"/>
        </w:rPr>
        <w:t>batinah</w:t>
      </w:r>
      <w:proofErr w:type="spellEnd"/>
      <w:r w:rsidR="00BB4114" w:rsidRPr="00A5196D">
        <w:rPr>
          <w:rFonts w:ascii="Times New Roman" w:hAnsi="Times New Roman" w:cs="Times New Roman"/>
          <w:color w:val="000000"/>
          <w:sz w:val="24"/>
          <w:szCs w:val="24"/>
        </w:rPr>
        <w:t>) are not r</w:t>
      </w:r>
      <w:r w:rsidR="00B361DE" w:rsidRPr="00A5196D">
        <w:rPr>
          <w:rFonts w:ascii="Times New Roman" w:hAnsi="Times New Roman" w:cs="Times New Roman"/>
          <w:color w:val="000000"/>
          <w:sz w:val="24"/>
          <w:szCs w:val="24"/>
        </w:rPr>
        <w:t xml:space="preserve">eadily observable by outsiders. </w:t>
      </w:r>
      <w:r w:rsidR="00BB4114" w:rsidRPr="00A5196D">
        <w:rPr>
          <w:rFonts w:ascii="Times New Roman" w:hAnsi="Times New Roman" w:cs="Times New Roman"/>
          <w:color w:val="000000"/>
          <w:sz w:val="24"/>
          <w:szCs w:val="24"/>
        </w:rPr>
        <w:t>Goods for trade and cash fall under this category.</w:t>
      </w:r>
      <w:r w:rsidR="00B361DE" w:rsidRPr="00A5196D">
        <w:rPr>
          <w:rFonts w:ascii="Times New Roman" w:hAnsi="Times New Roman" w:cs="Times New Roman"/>
          <w:color w:val="000000"/>
          <w:sz w:val="24"/>
          <w:szCs w:val="24"/>
        </w:rPr>
        <w:t xml:space="preserve"> </w:t>
      </w:r>
      <w:r w:rsidR="00C13E19" w:rsidRPr="00A5196D">
        <w:rPr>
          <w:rFonts w:ascii="Times New Roman" w:hAnsi="Times New Roman" w:cs="Times New Roman"/>
          <w:color w:val="000000"/>
          <w:sz w:val="24"/>
          <w:szCs w:val="24"/>
        </w:rPr>
        <w:t xml:space="preserve">The </w:t>
      </w:r>
      <w:proofErr w:type="spellStart"/>
      <w:r w:rsidR="00C13E19" w:rsidRPr="00A5196D">
        <w:rPr>
          <w:rFonts w:ascii="Times New Roman" w:hAnsi="Times New Roman" w:cs="Times New Roman"/>
          <w:color w:val="000000"/>
          <w:sz w:val="24"/>
          <w:szCs w:val="24"/>
        </w:rPr>
        <w:t>nisaf</w:t>
      </w:r>
      <w:proofErr w:type="spellEnd"/>
      <w:r w:rsidR="00C13E19" w:rsidRPr="00A5196D">
        <w:rPr>
          <w:rFonts w:ascii="Times New Roman" w:hAnsi="Times New Roman" w:cs="Times New Roman"/>
          <w:color w:val="000000"/>
          <w:sz w:val="24"/>
          <w:szCs w:val="24"/>
        </w:rPr>
        <w:t xml:space="preserve"> of </w:t>
      </w:r>
      <w:r w:rsidR="002B7A84">
        <w:rPr>
          <w:rFonts w:ascii="Times New Roman" w:hAnsi="Times New Roman" w:cs="Times New Roman"/>
          <w:color w:val="000000"/>
          <w:sz w:val="24"/>
          <w:szCs w:val="24"/>
        </w:rPr>
        <w:t>zakat</w:t>
      </w:r>
      <w:r w:rsidR="00C13E19" w:rsidRPr="00A5196D">
        <w:rPr>
          <w:rFonts w:ascii="Times New Roman" w:hAnsi="Times New Roman" w:cs="Times New Roman"/>
          <w:color w:val="000000"/>
          <w:sz w:val="24"/>
          <w:szCs w:val="24"/>
        </w:rPr>
        <w:t xml:space="preserve"> refers to </w:t>
      </w:r>
      <w:r w:rsidR="00A5196D" w:rsidRPr="00A5196D">
        <w:rPr>
          <w:rFonts w:ascii="Times New Roman" w:hAnsi="Times New Roman" w:cs="Times New Roman"/>
          <w:color w:val="000000"/>
          <w:sz w:val="24"/>
          <w:szCs w:val="24"/>
        </w:rPr>
        <w:t xml:space="preserve">the minimum amount of </w:t>
      </w:r>
      <w:proofErr w:type="spellStart"/>
      <w:r w:rsidR="00A5196D" w:rsidRPr="00A5196D">
        <w:rPr>
          <w:rFonts w:ascii="Times New Roman" w:hAnsi="Times New Roman" w:cs="Times New Roman"/>
          <w:color w:val="000000"/>
          <w:sz w:val="24"/>
          <w:szCs w:val="24"/>
        </w:rPr>
        <w:t>zakatable</w:t>
      </w:r>
      <w:proofErr w:type="spellEnd"/>
      <w:r w:rsidR="00B361DE" w:rsidRPr="00A5196D">
        <w:rPr>
          <w:rFonts w:ascii="Times New Roman" w:hAnsi="Times New Roman" w:cs="Times New Roman"/>
          <w:color w:val="000000"/>
          <w:sz w:val="24"/>
          <w:szCs w:val="24"/>
        </w:rPr>
        <w:t xml:space="preserve"> </w:t>
      </w:r>
      <w:r w:rsidR="00C13E19" w:rsidRPr="00A5196D">
        <w:rPr>
          <w:rFonts w:ascii="Times New Roman" w:hAnsi="Times New Roman" w:cs="Times New Roman"/>
          <w:color w:val="000000"/>
          <w:sz w:val="24"/>
          <w:szCs w:val="24"/>
        </w:rPr>
        <w:t xml:space="preserve">assets which is subject to paying </w:t>
      </w:r>
      <w:r w:rsidR="002B7A84">
        <w:rPr>
          <w:rFonts w:ascii="Times New Roman" w:hAnsi="Times New Roman" w:cs="Times New Roman"/>
          <w:color w:val="000000"/>
          <w:sz w:val="24"/>
          <w:szCs w:val="24"/>
        </w:rPr>
        <w:t>zakat</w:t>
      </w:r>
      <w:r w:rsidR="00C13E19" w:rsidRPr="00A5196D">
        <w:rPr>
          <w:rFonts w:ascii="Times New Roman" w:hAnsi="Times New Roman" w:cs="Times New Roman"/>
          <w:color w:val="000000"/>
          <w:sz w:val="24"/>
          <w:szCs w:val="24"/>
        </w:rPr>
        <w:t xml:space="preserve">. The </w:t>
      </w:r>
      <w:r w:rsidR="002B7A84">
        <w:rPr>
          <w:rFonts w:ascii="Times New Roman" w:hAnsi="Times New Roman" w:cs="Times New Roman"/>
          <w:color w:val="000000"/>
          <w:sz w:val="24"/>
          <w:szCs w:val="24"/>
        </w:rPr>
        <w:t>zakat</w:t>
      </w:r>
      <w:r w:rsidR="00C13E19" w:rsidRPr="00A5196D">
        <w:rPr>
          <w:rFonts w:ascii="Times New Roman" w:hAnsi="Times New Roman" w:cs="Times New Roman"/>
          <w:color w:val="000000"/>
          <w:sz w:val="24"/>
          <w:szCs w:val="24"/>
        </w:rPr>
        <w:t xml:space="preserve"> is calcul</w:t>
      </w:r>
      <w:r w:rsidR="00B361DE" w:rsidRPr="00A5196D">
        <w:rPr>
          <w:rFonts w:ascii="Times New Roman" w:hAnsi="Times New Roman" w:cs="Times New Roman"/>
          <w:color w:val="000000"/>
          <w:sz w:val="24"/>
          <w:szCs w:val="24"/>
        </w:rPr>
        <w:t xml:space="preserve">ated on the total amount of the </w:t>
      </w:r>
      <w:r w:rsidR="00C13E19" w:rsidRPr="00A5196D">
        <w:rPr>
          <w:rFonts w:ascii="Times New Roman" w:hAnsi="Times New Roman" w:cs="Times New Roman"/>
          <w:color w:val="000000"/>
          <w:sz w:val="24"/>
          <w:szCs w:val="24"/>
        </w:rPr>
        <w:t>asset i</w:t>
      </w:r>
      <w:r w:rsidR="00016927">
        <w:rPr>
          <w:rFonts w:ascii="Times New Roman" w:hAnsi="Times New Roman" w:cs="Times New Roman"/>
          <w:color w:val="000000"/>
          <w:sz w:val="24"/>
          <w:szCs w:val="24"/>
        </w:rPr>
        <w:t xml:space="preserve">ncluding the </w:t>
      </w:r>
      <w:proofErr w:type="spellStart"/>
      <w:r w:rsidR="00016927">
        <w:rPr>
          <w:rFonts w:ascii="Times New Roman" w:hAnsi="Times New Roman" w:cs="Times New Roman"/>
          <w:color w:val="000000"/>
          <w:sz w:val="24"/>
          <w:szCs w:val="24"/>
        </w:rPr>
        <w:t>nisab</w:t>
      </w:r>
      <w:proofErr w:type="spellEnd"/>
      <w:r w:rsidR="00016927">
        <w:rPr>
          <w:rFonts w:ascii="Times New Roman" w:hAnsi="Times New Roman" w:cs="Times New Roman"/>
          <w:color w:val="000000"/>
          <w:sz w:val="24"/>
          <w:szCs w:val="24"/>
        </w:rPr>
        <w:t xml:space="preserve"> amount. Zakat</w:t>
      </w:r>
      <w:r w:rsidR="00C13E19" w:rsidRPr="00A5196D">
        <w:rPr>
          <w:rFonts w:ascii="Times New Roman" w:hAnsi="Times New Roman" w:cs="Times New Roman"/>
          <w:color w:val="000000"/>
          <w:sz w:val="24"/>
          <w:szCs w:val="24"/>
        </w:rPr>
        <w:t xml:space="preserve"> is</w:t>
      </w:r>
      <w:r w:rsidR="00B361DE" w:rsidRPr="00A5196D">
        <w:rPr>
          <w:rFonts w:ascii="Times New Roman" w:hAnsi="Times New Roman" w:cs="Times New Roman"/>
          <w:color w:val="000000"/>
          <w:sz w:val="24"/>
          <w:szCs w:val="24"/>
        </w:rPr>
        <w:t xml:space="preserve"> due on certain items after the </w:t>
      </w:r>
      <w:r w:rsidR="00C13E19" w:rsidRPr="00A5196D">
        <w:rPr>
          <w:rFonts w:ascii="Times New Roman" w:hAnsi="Times New Roman" w:cs="Times New Roman"/>
          <w:color w:val="000000"/>
          <w:sz w:val="24"/>
          <w:szCs w:val="24"/>
        </w:rPr>
        <w:t xml:space="preserve">passage of bawl (lunar year), while for </w:t>
      </w:r>
      <w:r w:rsidR="00B361DE" w:rsidRPr="00A5196D">
        <w:rPr>
          <w:rFonts w:ascii="Times New Roman" w:hAnsi="Times New Roman" w:cs="Times New Roman"/>
          <w:color w:val="000000"/>
          <w:sz w:val="24"/>
          <w:szCs w:val="24"/>
        </w:rPr>
        <w:t xml:space="preserve">some other items this condition </w:t>
      </w:r>
      <w:r w:rsidR="00C13E19" w:rsidRPr="00A5196D">
        <w:rPr>
          <w:rFonts w:ascii="Times New Roman" w:hAnsi="Times New Roman" w:cs="Times New Roman"/>
          <w:color w:val="000000"/>
          <w:sz w:val="24"/>
          <w:szCs w:val="24"/>
        </w:rPr>
        <w:t>does not apply. The former items</w:t>
      </w:r>
      <w:r w:rsidR="00A5196D" w:rsidRPr="00A5196D">
        <w:rPr>
          <w:rFonts w:ascii="Times New Roman" w:hAnsi="Times New Roman" w:cs="Times New Roman"/>
          <w:color w:val="000000"/>
          <w:sz w:val="24"/>
          <w:szCs w:val="24"/>
        </w:rPr>
        <w:t xml:space="preserve"> include livestock, cash, </w:t>
      </w:r>
      <w:r w:rsidR="002B7A84" w:rsidRPr="00A5196D">
        <w:rPr>
          <w:rFonts w:ascii="Times New Roman" w:hAnsi="Times New Roman" w:cs="Times New Roman"/>
          <w:color w:val="000000"/>
          <w:sz w:val="24"/>
          <w:szCs w:val="24"/>
        </w:rPr>
        <w:t>gold, silver</w:t>
      </w:r>
      <w:r w:rsidR="00EF1821" w:rsidRPr="00A5196D">
        <w:rPr>
          <w:rFonts w:ascii="Times New Roman" w:hAnsi="Times New Roman" w:cs="Times New Roman"/>
          <w:color w:val="000000"/>
          <w:sz w:val="24"/>
          <w:szCs w:val="24"/>
        </w:rPr>
        <w:t xml:space="preserve">, </w:t>
      </w:r>
      <w:r w:rsidR="00C13E19" w:rsidRPr="00A5196D">
        <w:rPr>
          <w:rFonts w:ascii="Times New Roman" w:hAnsi="Times New Roman" w:cs="Times New Roman"/>
          <w:color w:val="000000"/>
          <w:sz w:val="24"/>
          <w:szCs w:val="24"/>
        </w:rPr>
        <w:t>and goods for trade. The latter type includes agricultural products on</w:t>
      </w:r>
      <w:r w:rsidR="00EF1821" w:rsidRPr="00A5196D">
        <w:rPr>
          <w:rFonts w:ascii="Times New Roman" w:hAnsi="Times New Roman" w:cs="Times New Roman"/>
          <w:color w:val="000000"/>
          <w:sz w:val="24"/>
          <w:szCs w:val="24"/>
        </w:rPr>
        <w:t xml:space="preserve"> which </w:t>
      </w:r>
      <w:r w:rsidR="002B7A84">
        <w:rPr>
          <w:rFonts w:ascii="Times New Roman" w:hAnsi="Times New Roman" w:cs="Times New Roman"/>
          <w:color w:val="000000"/>
          <w:sz w:val="24"/>
          <w:szCs w:val="24"/>
        </w:rPr>
        <w:t>zakat</w:t>
      </w:r>
      <w:r w:rsidR="00C13E19" w:rsidRPr="00A5196D">
        <w:rPr>
          <w:rFonts w:ascii="Times New Roman" w:hAnsi="Times New Roman" w:cs="Times New Roman"/>
          <w:color w:val="000000"/>
          <w:sz w:val="24"/>
          <w:szCs w:val="24"/>
        </w:rPr>
        <w:t xml:space="preserve"> is not due annua</w:t>
      </w:r>
      <w:r w:rsidR="00A5196D" w:rsidRPr="00A5196D">
        <w:rPr>
          <w:rFonts w:ascii="Times New Roman" w:hAnsi="Times New Roman" w:cs="Times New Roman"/>
          <w:color w:val="000000"/>
          <w:sz w:val="24"/>
          <w:szCs w:val="24"/>
        </w:rPr>
        <w:t>lly but at their</w:t>
      </w:r>
      <w:r w:rsidR="00EF1821" w:rsidRPr="00A5196D">
        <w:rPr>
          <w:rFonts w:ascii="Times New Roman" w:hAnsi="Times New Roman" w:cs="Times New Roman"/>
          <w:color w:val="000000"/>
          <w:sz w:val="24"/>
          <w:szCs w:val="24"/>
        </w:rPr>
        <w:t xml:space="preserve"> harvest time. </w:t>
      </w:r>
      <w:r w:rsidR="002B7A84">
        <w:rPr>
          <w:rFonts w:ascii="Times New Roman" w:hAnsi="Times New Roman" w:cs="Times New Roman"/>
          <w:color w:val="000000"/>
          <w:sz w:val="24"/>
          <w:szCs w:val="24"/>
        </w:rPr>
        <w:t>Zakat</w:t>
      </w:r>
      <w:r w:rsidR="00C13E19" w:rsidRPr="00A5196D">
        <w:rPr>
          <w:rFonts w:ascii="Times New Roman" w:hAnsi="Times New Roman" w:cs="Times New Roman"/>
          <w:color w:val="000000"/>
          <w:sz w:val="24"/>
          <w:szCs w:val="24"/>
        </w:rPr>
        <w:t xml:space="preserve"> rate is fixed at 2.5</w:t>
      </w:r>
      <w:r w:rsidR="00EF1821" w:rsidRPr="00A5196D">
        <w:rPr>
          <w:rFonts w:ascii="Times New Roman" w:hAnsi="Times New Roman" w:cs="Times New Roman"/>
          <w:color w:val="000000"/>
          <w:sz w:val="24"/>
          <w:szCs w:val="24"/>
        </w:rPr>
        <w:t xml:space="preserve"> </w:t>
      </w:r>
      <w:r w:rsidR="00A5196D" w:rsidRPr="00A5196D">
        <w:rPr>
          <w:rFonts w:ascii="Times New Roman" w:hAnsi="Times New Roman" w:cs="Times New Roman"/>
          <w:color w:val="000000"/>
          <w:sz w:val="24"/>
          <w:szCs w:val="24"/>
        </w:rPr>
        <w:t>percent on cash, gold,</w:t>
      </w:r>
      <w:r w:rsidR="00EF1821" w:rsidRPr="00A5196D">
        <w:rPr>
          <w:rFonts w:ascii="Times New Roman" w:hAnsi="Times New Roman" w:cs="Times New Roman"/>
          <w:color w:val="000000"/>
          <w:sz w:val="24"/>
          <w:szCs w:val="24"/>
        </w:rPr>
        <w:t xml:space="preserve"> silver, debts (receivables) and goods for trade. While the rate of </w:t>
      </w:r>
      <w:r w:rsidR="002B7A84">
        <w:rPr>
          <w:rFonts w:ascii="Times New Roman" w:hAnsi="Times New Roman" w:cs="Times New Roman"/>
          <w:color w:val="000000"/>
          <w:sz w:val="24"/>
          <w:szCs w:val="24"/>
        </w:rPr>
        <w:t>zakat</w:t>
      </w:r>
      <w:r w:rsidR="00EF1821" w:rsidRPr="00A5196D">
        <w:rPr>
          <w:rFonts w:ascii="Times New Roman" w:hAnsi="Times New Roman" w:cs="Times New Roman"/>
          <w:color w:val="000000"/>
          <w:sz w:val="24"/>
          <w:szCs w:val="24"/>
        </w:rPr>
        <w:t xml:space="preserve"> is 10 percent on agricultural products that are rain-fed, or by rivers and springs, it becomes 5 percent in case of the crops irrigated by water extracted from wells by animal power. </w:t>
      </w:r>
    </w:p>
    <w:p w14:paraId="04C60459" w14:textId="77777777" w:rsidR="00A5196D" w:rsidRPr="00074257" w:rsidRDefault="00A5196D" w:rsidP="00823D57">
      <w:pPr>
        <w:autoSpaceDE w:val="0"/>
        <w:autoSpaceDN w:val="0"/>
        <w:adjustRightInd w:val="0"/>
        <w:spacing w:after="0" w:line="360" w:lineRule="auto"/>
        <w:jc w:val="both"/>
        <w:rPr>
          <w:rFonts w:ascii="Times New Roman" w:hAnsi="Times New Roman" w:cs="Times New Roman"/>
          <w:color w:val="000000"/>
          <w:sz w:val="24"/>
          <w:szCs w:val="24"/>
        </w:rPr>
      </w:pPr>
    </w:p>
    <w:p w14:paraId="3BA16A41" w14:textId="77777777" w:rsidR="00F566C9" w:rsidRPr="00074257" w:rsidRDefault="002B7A84" w:rsidP="00823D5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F566C9" w:rsidRPr="00074257">
        <w:rPr>
          <w:rFonts w:ascii="Times New Roman" w:eastAsia="Times New Roman" w:hAnsi="Times New Roman" w:cs="Times New Roman"/>
          <w:b/>
          <w:sz w:val="24"/>
          <w:szCs w:val="24"/>
        </w:rPr>
        <w:t xml:space="preserve">State of Poverty in the Muslim world and need for human </w:t>
      </w:r>
      <w:r w:rsidR="00205199" w:rsidRPr="00074257">
        <w:rPr>
          <w:rFonts w:ascii="Times New Roman" w:eastAsia="Times New Roman" w:hAnsi="Times New Roman" w:cs="Times New Roman"/>
          <w:b/>
          <w:sz w:val="24"/>
          <w:szCs w:val="24"/>
        </w:rPr>
        <w:t>and economic development</w:t>
      </w:r>
    </w:p>
    <w:p w14:paraId="3A7601A0" w14:textId="77777777" w:rsidR="007E4AD9" w:rsidRPr="00074257" w:rsidRDefault="003B43D7" w:rsidP="00823D57">
      <w:pPr>
        <w:autoSpaceDE w:val="0"/>
        <w:autoSpaceDN w:val="0"/>
        <w:adjustRightInd w:val="0"/>
        <w:spacing w:after="0" w:line="360" w:lineRule="auto"/>
        <w:jc w:val="both"/>
        <w:rPr>
          <w:rFonts w:ascii="Times New Roman" w:hAnsi="Times New Roman" w:cs="Times New Roman"/>
          <w:color w:val="000000"/>
          <w:sz w:val="24"/>
          <w:szCs w:val="24"/>
        </w:rPr>
      </w:pPr>
      <w:r w:rsidRPr="00074257">
        <w:rPr>
          <w:rFonts w:ascii="Times New Roman" w:hAnsi="Times New Roman" w:cs="Times New Roman"/>
          <w:color w:val="000000"/>
          <w:sz w:val="24"/>
          <w:szCs w:val="24"/>
        </w:rPr>
        <w:t>Poverty has been the serious problem and a</w:t>
      </w:r>
      <w:r w:rsidR="00205199" w:rsidRPr="00074257">
        <w:rPr>
          <w:rFonts w:ascii="Times New Roman" w:hAnsi="Times New Roman" w:cs="Times New Roman"/>
          <w:color w:val="000000"/>
          <w:sz w:val="24"/>
          <w:szCs w:val="24"/>
        </w:rPr>
        <w:t xml:space="preserve"> great challenge especially for </w:t>
      </w:r>
      <w:r w:rsidRPr="00074257">
        <w:rPr>
          <w:rFonts w:ascii="Times New Roman" w:hAnsi="Times New Roman" w:cs="Times New Roman"/>
          <w:color w:val="000000"/>
          <w:sz w:val="24"/>
          <w:szCs w:val="24"/>
        </w:rPr>
        <w:t>Developing Countries. Most of the IDB member coun</w:t>
      </w:r>
      <w:r w:rsidR="00205199" w:rsidRPr="00074257">
        <w:rPr>
          <w:rFonts w:ascii="Times New Roman" w:hAnsi="Times New Roman" w:cs="Times New Roman"/>
          <w:color w:val="000000"/>
          <w:sz w:val="24"/>
          <w:szCs w:val="24"/>
        </w:rPr>
        <w:t xml:space="preserve">tries (MCs) are also facing the </w:t>
      </w:r>
      <w:r w:rsidRPr="00074257">
        <w:rPr>
          <w:rFonts w:ascii="Times New Roman" w:hAnsi="Times New Roman" w:cs="Times New Roman"/>
          <w:color w:val="000000"/>
          <w:sz w:val="24"/>
          <w:szCs w:val="24"/>
        </w:rPr>
        <w:t xml:space="preserve">same problem, where the level of poverty is </w:t>
      </w:r>
      <w:proofErr w:type="gramStart"/>
      <w:r w:rsidRPr="00074257">
        <w:rPr>
          <w:rFonts w:ascii="Times New Roman" w:hAnsi="Times New Roman" w:cs="Times New Roman"/>
          <w:color w:val="000000"/>
          <w:sz w:val="24"/>
          <w:szCs w:val="24"/>
        </w:rPr>
        <w:t>sever</w:t>
      </w:r>
      <w:proofErr w:type="gramEnd"/>
      <w:r w:rsidRPr="00074257">
        <w:rPr>
          <w:rFonts w:ascii="Times New Roman" w:hAnsi="Times New Roman" w:cs="Times New Roman"/>
          <w:color w:val="000000"/>
          <w:sz w:val="24"/>
          <w:szCs w:val="24"/>
        </w:rPr>
        <w:t xml:space="preserve"> and housing more than 50 </w:t>
      </w:r>
      <w:r w:rsidR="00205199" w:rsidRPr="00074257">
        <w:rPr>
          <w:rFonts w:ascii="Times New Roman" w:hAnsi="Times New Roman" w:cs="Times New Roman"/>
          <w:color w:val="000000"/>
          <w:sz w:val="24"/>
          <w:szCs w:val="24"/>
        </w:rPr>
        <w:t xml:space="preserve">percent </w:t>
      </w:r>
      <w:r w:rsidRPr="00074257">
        <w:rPr>
          <w:rFonts w:ascii="Times New Roman" w:hAnsi="Times New Roman" w:cs="Times New Roman"/>
          <w:color w:val="000000"/>
          <w:sz w:val="24"/>
          <w:szCs w:val="24"/>
        </w:rPr>
        <w:t>of their population living on less than $ 1.25 a day. Among these</w:t>
      </w:r>
      <w:r w:rsidR="00205199" w:rsidRPr="00074257">
        <w:rPr>
          <w:rFonts w:ascii="Times New Roman" w:hAnsi="Times New Roman" w:cs="Times New Roman"/>
          <w:color w:val="000000"/>
          <w:sz w:val="24"/>
          <w:szCs w:val="24"/>
        </w:rPr>
        <w:t xml:space="preserve"> </w:t>
      </w:r>
      <w:r w:rsidRPr="00074257">
        <w:rPr>
          <w:rFonts w:ascii="Times New Roman" w:hAnsi="Times New Roman" w:cs="Times New Roman"/>
          <w:color w:val="000000"/>
          <w:sz w:val="24"/>
          <w:szCs w:val="24"/>
        </w:rPr>
        <w:t>countries are</w:t>
      </w:r>
      <w:r w:rsidR="00205199" w:rsidRPr="00074257">
        <w:rPr>
          <w:rFonts w:ascii="Times New Roman" w:hAnsi="Times New Roman" w:cs="Times New Roman"/>
          <w:color w:val="000000"/>
          <w:sz w:val="24"/>
          <w:szCs w:val="24"/>
        </w:rPr>
        <w:t xml:space="preserve"> </w:t>
      </w:r>
      <w:r w:rsidRPr="00074257">
        <w:rPr>
          <w:rFonts w:ascii="Times New Roman" w:hAnsi="Times New Roman" w:cs="Times New Roman"/>
          <w:color w:val="000000"/>
          <w:sz w:val="24"/>
          <w:szCs w:val="24"/>
        </w:rPr>
        <w:t>Burkina Faso (56.5%), Chad (61.9%), Mali (51.4%), Mozambique (60%), Niger</w:t>
      </w:r>
      <w:r w:rsidR="00205199" w:rsidRPr="00074257">
        <w:rPr>
          <w:rFonts w:ascii="Times New Roman" w:hAnsi="Times New Roman" w:cs="Times New Roman"/>
          <w:color w:val="000000"/>
          <w:sz w:val="24"/>
          <w:szCs w:val="24"/>
        </w:rPr>
        <w:t xml:space="preserve"> </w:t>
      </w:r>
      <w:r w:rsidRPr="00074257">
        <w:rPr>
          <w:rFonts w:ascii="Times New Roman" w:hAnsi="Times New Roman" w:cs="Times New Roman"/>
          <w:color w:val="000000"/>
          <w:sz w:val="24"/>
          <w:szCs w:val="24"/>
        </w:rPr>
        <w:t>(64.4%), Nigeria (64.4%), Sierra Leone (53.4%), a</w:t>
      </w:r>
      <w:r w:rsidR="00205199" w:rsidRPr="00074257">
        <w:rPr>
          <w:rFonts w:ascii="Times New Roman" w:hAnsi="Times New Roman" w:cs="Times New Roman"/>
          <w:color w:val="000000"/>
          <w:sz w:val="24"/>
          <w:szCs w:val="24"/>
        </w:rPr>
        <w:t xml:space="preserve">nd Uganda (51.5%). Incidence of </w:t>
      </w:r>
      <w:r w:rsidRPr="00074257">
        <w:rPr>
          <w:rFonts w:ascii="Times New Roman" w:hAnsi="Times New Roman" w:cs="Times New Roman"/>
          <w:color w:val="000000"/>
          <w:sz w:val="24"/>
          <w:szCs w:val="24"/>
        </w:rPr>
        <w:t>Poverty is also sever in countries such as Bang</w:t>
      </w:r>
      <w:r w:rsidR="00C95D3C" w:rsidRPr="00074257">
        <w:rPr>
          <w:rFonts w:ascii="Times New Roman" w:hAnsi="Times New Roman" w:cs="Times New Roman"/>
          <w:color w:val="000000"/>
          <w:sz w:val="24"/>
          <w:szCs w:val="24"/>
        </w:rPr>
        <w:t xml:space="preserve">ladesh (49.6%), Benin (47.3 %), </w:t>
      </w:r>
      <w:r w:rsidRPr="00074257">
        <w:rPr>
          <w:rFonts w:ascii="Times New Roman" w:hAnsi="Times New Roman" w:cs="Times New Roman"/>
          <w:color w:val="000000"/>
          <w:sz w:val="24"/>
          <w:szCs w:val="24"/>
        </w:rPr>
        <w:t>Comoros (46.1 %), Guinea-Bissau (48.8 %) and Uzb</w:t>
      </w:r>
      <w:r w:rsidR="00C95D3C" w:rsidRPr="00074257">
        <w:rPr>
          <w:rFonts w:ascii="Times New Roman" w:hAnsi="Times New Roman" w:cs="Times New Roman"/>
          <w:color w:val="000000"/>
          <w:sz w:val="24"/>
          <w:szCs w:val="24"/>
        </w:rPr>
        <w:t xml:space="preserve">ekistan (46.3 %). These results </w:t>
      </w:r>
      <w:r w:rsidRPr="00074257">
        <w:rPr>
          <w:rFonts w:ascii="Times New Roman" w:hAnsi="Times New Roman" w:cs="Times New Roman"/>
          <w:color w:val="000000"/>
          <w:sz w:val="24"/>
          <w:szCs w:val="24"/>
        </w:rPr>
        <w:t>are based on the international poverty line (under $1</w:t>
      </w:r>
      <w:r w:rsidR="00C95D3C" w:rsidRPr="00074257">
        <w:rPr>
          <w:rFonts w:ascii="Times New Roman" w:hAnsi="Times New Roman" w:cs="Times New Roman"/>
          <w:color w:val="000000"/>
          <w:sz w:val="24"/>
          <w:szCs w:val="24"/>
        </w:rPr>
        <w:t xml:space="preserve">.25 a day ), which overestimate </w:t>
      </w:r>
      <w:r w:rsidRPr="00074257">
        <w:rPr>
          <w:rFonts w:ascii="Times New Roman" w:hAnsi="Times New Roman" w:cs="Times New Roman"/>
          <w:color w:val="000000"/>
          <w:sz w:val="24"/>
          <w:szCs w:val="24"/>
        </w:rPr>
        <w:t>the incidence of poverty in some of the IDB MC</w:t>
      </w:r>
      <w:r w:rsidR="00C95D3C" w:rsidRPr="00074257">
        <w:rPr>
          <w:rFonts w:ascii="Times New Roman" w:hAnsi="Times New Roman" w:cs="Times New Roman"/>
          <w:color w:val="000000"/>
          <w:sz w:val="24"/>
          <w:szCs w:val="24"/>
        </w:rPr>
        <w:t xml:space="preserve">s, such as Benin, Burkina Faso, </w:t>
      </w:r>
      <w:r w:rsidRPr="00074257">
        <w:rPr>
          <w:rFonts w:ascii="Times New Roman" w:hAnsi="Times New Roman" w:cs="Times New Roman"/>
          <w:color w:val="000000"/>
          <w:sz w:val="24"/>
          <w:szCs w:val="24"/>
        </w:rPr>
        <w:t>Mali, Mozambique , Nigeria and Uganda compared t</w:t>
      </w:r>
      <w:r w:rsidR="00C95D3C" w:rsidRPr="00074257">
        <w:rPr>
          <w:rFonts w:ascii="Times New Roman" w:hAnsi="Times New Roman" w:cs="Times New Roman"/>
          <w:color w:val="000000"/>
          <w:sz w:val="24"/>
          <w:szCs w:val="24"/>
        </w:rPr>
        <w:t>o their national poverty lines</w:t>
      </w:r>
      <w:r w:rsidR="00B05837">
        <w:rPr>
          <w:rFonts w:ascii="Times New Roman" w:hAnsi="Times New Roman" w:cs="Times New Roman"/>
          <w:color w:val="000000"/>
          <w:sz w:val="24"/>
          <w:szCs w:val="24"/>
        </w:rPr>
        <w:t>(See figure 1)</w:t>
      </w:r>
      <w:r w:rsidR="00C95D3C" w:rsidRPr="00074257">
        <w:rPr>
          <w:rFonts w:ascii="Times New Roman" w:hAnsi="Times New Roman" w:cs="Times New Roman"/>
          <w:color w:val="000000"/>
          <w:sz w:val="24"/>
          <w:szCs w:val="24"/>
        </w:rPr>
        <w:t xml:space="preserve">. </w:t>
      </w:r>
      <w:r w:rsidRPr="00074257">
        <w:rPr>
          <w:rFonts w:ascii="Times New Roman" w:hAnsi="Times New Roman" w:cs="Times New Roman"/>
          <w:color w:val="000000"/>
          <w:sz w:val="24"/>
          <w:szCs w:val="24"/>
        </w:rPr>
        <w:t>In contrast, countries like Albania, Azerbaijan, Egy</w:t>
      </w:r>
      <w:r w:rsidR="00C95D3C" w:rsidRPr="00074257">
        <w:rPr>
          <w:rFonts w:ascii="Times New Roman" w:hAnsi="Times New Roman" w:cs="Times New Roman"/>
          <w:color w:val="000000"/>
          <w:sz w:val="24"/>
          <w:szCs w:val="24"/>
        </w:rPr>
        <w:t xml:space="preserve">pt, Iran, Jordan, and Malaysia, </w:t>
      </w:r>
      <w:r w:rsidRPr="00074257">
        <w:rPr>
          <w:rFonts w:ascii="Times New Roman" w:hAnsi="Times New Roman" w:cs="Times New Roman"/>
          <w:color w:val="000000"/>
          <w:sz w:val="24"/>
          <w:szCs w:val="24"/>
        </w:rPr>
        <w:t>Kazakhstan, Morocco, Tunisia, Turkey and</w:t>
      </w:r>
      <w:r w:rsidR="00C95D3C" w:rsidRPr="00074257">
        <w:rPr>
          <w:rFonts w:ascii="Times New Roman" w:hAnsi="Times New Roman" w:cs="Times New Roman"/>
          <w:color w:val="000000"/>
          <w:sz w:val="24"/>
          <w:szCs w:val="24"/>
        </w:rPr>
        <w:t xml:space="preserve"> Gabon have been underestimated </w:t>
      </w:r>
      <w:r w:rsidRPr="00074257">
        <w:rPr>
          <w:rFonts w:ascii="Times New Roman" w:hAnsi="Times New Roman" w:cs="Times New Roman"/>
          <w:color w:val="000000"/>
          <w:sz w:val="24"/>
          <w:szCs w:val="24"/>
        </w:rPr>
        <w:t xml:space="preserve">compared with their national poverty lines. Under </w:t>
      </w:r>
      <w:r w:rsidRPr="00074257">
        <w:rPr>
          <w:rFonts w:ascii="Times New Roman" w:hAnsi="Times New Roman" w:cs="Times New Roman"/>
          <w:color w:val="000000"/>
          <w:sz w:val="24"/>
          <w:szCs w:val="24"/>
        </w:rPr>
        <w:lastRenderedPageBreak/>
        <w:t>int</w:t>
      </w:r>
      <w:r w:rsidR="00C95D3C" w:rsidRPr="00074257">
        <w:rPr>
          <w:rFonts w:ascii="Times New Roman" w:hAnsi="Times New Roman" w:cs="Times New Roman"/>
          <w:color w:val="000000"/>
          <w:sz w:val="24"/>
          <w:szCs w:val="24"/>
        </w:rPr>
        <w:t xml:space="preserve">ernational poverty line of US $ </w:t>
      </w:r>
      <w:r w:rsidRPr="00074257">
        <w:rPr>
          <w:rFonts w:ascii="Times New Roman" w:hAnsi="Times New Roman" w:cs="Times New Roman"/>
          <w:color w:val="000000"/>
          <w:sz w:val="24"/>
          <w:szCs w:val="24"/>
        </w:rPr>
        <w:t>2 a day, the incidence of poverty, in most of the coun</w:t>
      </w:r>
      <w:r w:rsidR="00C95D3C" w:rsidRPr="00074257">
        <w:rPr>
          <w:rFonts w:ascii="Times New Roman" w:hAnsi="Times New Roman" w:cs="Times New Roman"/>
          <w:color w:val="000000"/>
          <w:sz w:val="24"/>
          <w:szCs w:val="24"/>
        </w:rPr>
        <w:t xml:space="preserve">tries, is found to be more than </w:t>
      </w:r>
      <w:r w:rsidRPr="00074257">
        <w:rPr>
          <w:rFonts w:ascii="Times New Roman" w:hAnsi="Times New Roman" w:cs="Times New Roman"/>
          <w:color w:val="000000"/>
          <w:sz w:val="24"/>
          <w:szCs w:val="24"/>
        </w:rPr>
        <w:t>70 percent of their total population.</w:t>
      </w:r>
    </w:p>
    <w:p w14:paraId="5C2931F0" w14:textId="77777777" w:rsidR="00C95D3C" w:rsidRDefault="00C95D3C" w:rsidP="00823D57">
      <w:pPr>
        <w:autoSpaceDE w:val="0"/>
        <w:autoSpaceDN w:val="0"/>
        <w:adjustRightInd w:val="0"/>
        <w:spacing w:after="0" w:line="360" w:lineRule="auto"/>
        <w:jc w:val="both"/>
        <w:rPr>
          <w:rFonts w:ascii="Times New Roman" w:hAnsi="Times New Roman" w:cs="Times New Roman"/>
          <w:color w:val="000000"/>
          <w:sz w:val="24"/>
          <w:szCs w:val="24"/>
        </w:rPr>
      </w:pPr>
      <w:r w:rsidRPr="00074257">
        <w:rPr>
          <w:rFonts w:ascii="Times New Roman" w:hAnsi="Times New Roman" w:cs="Times New Roman"/>
          <w:color w:val="000000"/>
          <w:sz w:val="24"/>
          <w:szCs w:val="24"/>
        </w:rPr>
        <w:t>Different policies and strategies have been adopte</w:t>
      </w:r>
      <w:r w:rsidR="004D6170" w:rsidRPr="00074257">
        <w:rPr>
          <w:rFonts w:ascii="Times New Roman" w:hAnsi="Times New Roman" w:cs="Times New Roman"/>
          <w:color w:val="000000"/>
          <w:sz w:val="24"/>
          <w:szCs w:val="24"/>
        </w:rPr>
        <w:t xml:space="preserve">d in different countries in the </w:t>
      </w:r>
      <w:r w:rsidR="00B05837">
        <w:rPr>
          <w:rFonts w:ascii="Times New Roman" w:hAnsi="Times New Roman" w:cs="Times New Roman"/>
          <w:color w:val="000000"/>
          <w:sz w:val="24"/>
          <w:szCs w:val="24"/>
        </w:rPr>
        <w:t>past to reduce</w:t>
      </w:r>
      <w:r w:rsidRPr="00074257">
        <w:rPr>
          <w:rFonts w:ascii="Times New Roman" w:hAnsi="Times New Roman" w:cs="Times New Roman"/>
          <w:color w:val="000000"/>
          <w:sz w:val="24"/>
          <w:szCs w:val="24"/>
        </w:rPr>
        <w:t xml:space="preserve"> poverty, but the fact remains that pov</w:t>
      </w:r>
      <w:r w:rsidR="004D6170" w:rsidRPr="00074257">
        <w:rPr>
          <w:rFonts w:ascii="Times New Roman" w:hAnsi="Times New Roman" w:cs="Times New Roman"/>
          <w:color w:val="000000"/>
          <w:sz w:val="24"/>
          <w:szCs w:val="24"/>
        </w:rPr>
        <w:t xml:space="preserve">erty persists especially in the </w:t>
      </w:r>
      <w:r w:rsidRPr="00074257">
        <w:rPr>
          <w:rFonts w:ascii="Times New Roman" w:hAnsi="Times New Roman" w:cs="Times New Roman"/>
          <w:color w:val="000000"/>
          <w:sz w:val="24"/>
          <w:szCs w:val="24"/>
        </w:rPr>
        <w:t xml:space="preserve">member countries. The Muslim countries inherited very strong institutions of </w:t>
      </w:r>
      <w:r w:rsidRPr="00074257">
        <w:rPr>
          <w:rFonts w:ascii="Times New Roman" w:hAnsi="Times New Roman" w:cs="Times New Roman"/>
          <w:i/>
          <w:iCs/>
          <w:color w:val="000000"/>
          <w:sz w:val="24"/>
          <w:szCs w:val="24"/>
        </w:rPr>
        <w:t>Zakat</w:t>
      </w:r>
      <w:r w:rsidRPr="00074257">
        <w:rPr>
          <w:rFonts w:ascii="Times New Roman" w:hAnsi="Times New Roman" w:cs="Times New Roman"/>
          <w:color w:val="000000"/>
          <w:sz w:val="24"/>
          <w:szCs w:val="24"/>
        </w:rPr>
        <w:t xml:space="preserve">, </w:t>
      </w:r>
      <w:proofErr w:type="spellStart"/>
      <w:r w:rsidRPr="00074257">
        <w:rPr>
          <w:rFonts w:ascii="Times New Roman" w:hAnsi="Times New Roman" w:cs="Times New Roman"/>
          <w:i/>
          <w:iCs/>
          <w:color w:val="000000"/>
          <w:sz w:val="24"/>
          <w:szCs w:val="24"/>
        </w:rPr>
        <w:t>ṣadaqat</w:t>
      </w:r>
      <w:proofErr w:type="spellEnd"/>
      <w:r w:rsidRPr="00074257">
        <w:rPr>
          <w:rFonts w:ascii="Times New Roman" w:hAnsi="Times New Roman" w:cs="Times New Roman"/>
          <w:color w:val="000000"/>
          <w:sz w:val="24"/>
          <w:szCs w:val="24"/>
        </w:rPr>
        <w:t xml:space="preserve"> and </w:t>
      </w:r>
      <w:r w:rsidRPr="00074257">
        <w:rPr>
          <w:rFonts w:ascii="Times New Roman" w:hAnsi="Times New Roman" w:cs="Times New Roman"/>
          <w:i/>
          <w:iCs/>
          <w:color w:val="000000"/>
          <w:sz w:val="24"/>
          <w:szCs w:val="24"/>
        </w:rPr>
        <w:t>waqf</w:t>
      </w:r>
      <w:r w:rsidRPr="00074257">
        <w:rPr>
          <w:rFonts w:ascii="Times New Roman" w:hAnsi="Times New Roman" w:cs="Times New Roman"/>
          <w:color w:val="000000"/>
          <w:sz w:val="24"/>
          <w:szCs w:val="24"/>
        </w:rPr>
        <w:t xml:space="preserve"> for fighting against poverty. In th</w:t>
      </w:r>
      <w:r w:rsidR="004D6170" w:rsidRPr="00074257">
        <w:rPr>
          <w:rFonts w:ascii="Times New Roman" w:hAnsi="Times New Roman" w:cs="Times New Roman"/>
          <w:color w:val="000000"/>
          <w:sz w:val="24"/>
          <w:szCs w:val="24"/>
        </w:rPr>
        <w:t xml:space="preserve">e past, these institutions were </w:t>
      </w:r>
      <w:r w:rsidRPr="00074257">
        <w:rPr>
          <w:rFonts w:ascii="Times New Roman" w:hAnsi="Times New Roman" w:cs="Times New Roman"/>
          <w:color w:val="000000"/>
          <w:sz w:val="24"/>
          <w:szCs w:val="24"/>
        </w:rPr>
        <w:t>used very successfully for the rehabilitation and welfare of the poor</w:t>
      </w:r>
      <w:r w:rsidR="004D6170" w:rsidRPr="00074257">
        <w:rPr>
          <w:rFonts w:ascii="Times New Roman" w:hAnsi="Times New Roman" w:cs="Times New Roman"/>
          <w:color w:val="000000"/>
          <w:sz w:val="24"/>
          <w:szCs w:val="24"/>
        </w:rPr>
        <w:t xml:space="preserve">. </w:t>
      </w:r>
      <w:r w:rsidRPr="00074257">
        <w:rPr>
          <w:rFonts w:ascii="Times New Roman" w:hAnsi="Times New Roman" w:cs="Times New Roman"/>
          <w:color w:val="000000"/>
          <w:sz w:val="24"/>
          <w:szCs w:val="24"/>
        </w:rPr>
        <w:t>Unfortunately</w:t>
      </w:r>
      <w:r w:rsidR="004D6170" w:rsidRPr="00074257">
        <w:rPr>
          <w:rFonts w:ascii="Times New Roman" w:hAnsi="Times New Roman" w:cs="Times New Roman"/>
          <w:color w:val="000000"/>
          <w:sz w:val="24"/>
          <w:szCs w:val="24"/>
        </w:rPr>
        <w:t xml:space="preserve">, </w:t>
      </w:r>
      <w:r w:rsidRPr="00074257">
        <w:rPr>
          <w:rFonts w:ascii="Times New Roman" w:hAnsi="Times New Roman" w:cs="Times New Roman"/>
          <w:color w:val="000000"/>
          <w:sz w:val="24"/>
          <w:szCs w:val="24"/>
        </w:rPr>
        <w:t>these institutions have been neglected by the Mus</w:t>
      </w:r>
      <w:r w:rsidR="004D6170" w:rsidRPr="00074257">
        <w:rPr>
          <w:rFonts w:ascii="Times New Roman" w:hAnsi="Times New Roman" w:cs="Times New Roman"/>
          <w:color w:val="000000"/>
          <w:sz w:val="24"/>
          <w:szCs w:val="24"/>
        </w:rPr>
        <w:t xml:space="preserve">lims countries and consequently </w:t>
      </w:r>
      <w:r w:rsidRPr="00074257">
        <w:rPr>
          <w:rFonts w:ascii="Times New Roman" w:hAnsi="Times New Roman" w:cs="Times New Roman"/>
          <w:color w:val="000000"/>
          <w:sz w:val="24"/>
          <w:szCs w:val="24"/>
        </w:rPr>
        <w:t>housing many poor in their countries</w:t>
      </w:r>
      <w:r w:rsidR="004D6170" w:rsidRPr="00074257">
        <w:rPr>
          <w:rFonts w:ascii="Times New Roman" w:hAnsi="Times New Roman" w:cs="Times New Roman"/>
          <w:color w:val="000000"/>
          <w:sz w:val="24"/>
          <w:szCs w:val="24"/>
        </w:rPr>
        <w:t>.</w:t>
      </w:r>
      <w:r w:rsidR="00074257" w:rsidRPr="00074257">
        <w:rPr>
          <w:rFonts w:ascii="Times New Roman" w:hAnsi="Times New Roman" w:cs="Times New Roman"/>
          <w:color w:val="000000"/>
          <w:sz w:val="24"/>
          <w:szCs w:val="24"/>
        </w:rPr>
        <w:t xml:space="preserve"> There is therefore an urgent need for Muslims to pragmatically stem the tide of poverty which is inimical to human and economic development</w:t>
      </w:r>
      <w:r w:rsidR="00B05837">
        <w:rPr>
          <w:rFonts w:ascii="Times New Roman" w:hAnsi="Times New Roman" w:cs="Times New Roman"/>
          <w:color w:val="000000"/>
          <w:sz w:val="24"/>
          <w:szCs w:val="24"/>
        </w:rPr>
        <w:t>.</w:t>
      </w:r>
    </w:p>
    <w:p w14:paraId="336DA3B9" w14:textId="77777777" w:rsidR="00B05837" w:rsidRDefault="00B05837" w:rsidP="00823D57">
      <w:pPr>
        <w:autoSpaceDE w:val="0"/>
        <w:autoSpaceDN w:val="0"/>
        <w:adjustRightInd w:val="0"/>
        <w:spacing w:after="0" w:line="360" w:lineRule="auto"/>
        <w:jc w:val="both"/>
        <w:rPr>
          <w:rFonts w:ascii="Times New Roman" w:hAnsi="Times New Roman" w:cs="Times New Roman"/>
          <w:color w:val="000000"/>
          <w:sz w:val="24"/>
          <w:szCs w:val="24"/>
        </w:rPr>
      </w:pPr>
    </w:p>
    <w:p w14:paraId="102EBA64" w14:textId="77777777" w:rsidR="00B05837" w:rsidRDefault="00B05837" w:rsidP="00823D57">
      <w:pPr>
        <w:autoSpaceDE w:val="0"/>
        <w:autoSpaceDN w:val="0"/>
        <w:adjustRightInd w:val="0"/>
        <w:spacing w:after="0" w:line="360" w:lineRule="auto"/>
        <w:jc w:val="both"/>
        <w:rPr>
          <w:rFonts w:ascii="Times New Roman" w:hAnsi="Times New Roman" w:cs="Times New Roman"/>
          <w:color w:val="000000"/>
          <w:sz w:val="24"/>
          <w:szCs w:val="24"/>
        </w:rPr>
      </w:pPr>
      <w:r>
        <w:rPr>
          <w:noProof/>
        </w:rPr>
        <w:drawing>
          <wp:inline distT="0" distB="0" distL="0" distR="0" wp14:anchorId="03039621" wp14:editId="3BA32CFB">
            <wp:extent cx="5548314" cy="3295650"/>
            <wp:effectExtent l="0" t="0" r="1460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B13B0F" w14:textId="77777777" w:rsidR="00B05837" w:rsidRDefault="00B05837" w:rsidP="00823D5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Figure 1 Poverty levels in some OIC member countries</w:t>
      </w:r>
    </w:p>
    <w:p w14:paraId="09339927" w14:textId="77777777" w:rsidR="00D20EFE" w:rsidRPr="00074257" w:rsidRDefault="00D20EFE" w:rsidP="00823D5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Source: data from IDB</w:t>
      </w:r>
    </w:p>
    <w:p w14:paraId="1B871375" w14:textId="77777777" w:rsidR="00897212" w:rsidRPr="00F566C9" w:rsidRDefault="00897212" w:rsidP="00823D57">
      <w:pPr>
        <w:spacing w:after="0" w:line="360" w:lineRule="auto"/>
        <w:rPr>
          <w:rFonts w:ascii="Times New Roman" w:eastAsia="Times New Roman" w:hAnsi="Times New Roman" w:cs="Times New Roman"/>
          <w:sz w:val="24"/>
          <w:szCs w:val="24"/>
        </w:rPr>
      </w:pPr>
    </w:p>
    <w:p w14:paraId="28024260" w14:textId="77777777" w:rsidR="00D20EFE" w:rsidRDefault="00D20EFE" w:rsidP="00823D57">
      <w:pPr>
        <w:spacing w:after="0" w:line="360" w:lineRule="auto"/>
        <w:rPr>
          <w:rFonts w:ascii="Times New Roman" w:eastAsia="Times New Roman" w:hAnsi="Times New Roman" w:cs="Times New Roman"/>
          <w:b/>
          <w:sz w:val="24"/>
          <w:szCs w:val="24"/>
        </w:rPr>
      </w:pPr>
    </w:p>
    <w:p w14:paraId="79B932AA" w14:textId="77777777" w:rsidR="00975DBC" w:rsidRDefault="00975DBC" w:rsidP="00823D5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50D9A323" w14:textId="77777777" w:rsidR="003B14EA" w:rsidRDefault="003B14EA" w:rsidP="00823D57">
      <w:pPr>
        <w:spacing w:after="0" w:line="360" w:lineRule="auto"/>
        <w:rPr>
          <w:rFonts w:ascii="Times New Roman" w:eastAsia="Times New Roman" w:hAnsi="Times New Roman" w:cs="Times New Roman"/>
          <w:sz w:val="24"/>
          <w:szCs w:val="24"/>
        </w:rPr>
      </w:pPr>
    </w:p>
    <w:p w14:paraId="48544776" w14:textId="77777777" w:rsidR="00823D57" w:rsidRDefault="00F42ED3" w:rsidP="00823D57">
      <w:pPr>
        <w:autoSpaceDE w:val="0"/>
        <w:autoSpaceDN w:val="0"/>
        <w:adjustRightInd w:val="0"/>
        <w:spacing w:after="0" w:line="360" w:lineRule="auto"/>
        <w:rPr>
          <w:rFonts w:ascii="Times New Roman" w:hAnsi="Times New Roman" w:cs="Times New Roman"/>
          <w:color w:val="231F20"/>
        </w:rPr>
      </w:pPr>
      <w:r>
        <w:rPr>
          <w:rFonts w:ascii="Times New Roman" w:hAnsi="Times New Roman" w:cs="Times New Roman"/>
          <w:color w:val="231F20"/>
        </w:rPr>
        <w:lastRenderedPageBreak/>
        <w:t xml:space="preserve">The literature is replete </w:t>
      </w:r>
      <w:r w:rsidR="003E49D5">
        <w:rPr>
          <w:rFonts w:ascii="Times New Roman" w:hAnsi="Times New Roman" w:cs="Times New Roman"/>
          <w:color w:val="231F20"/>
        </w:rPr>
        <w:t xml:space="preserve">with </w:t>
      </w:r>
      <w:r w:rsidR="003E49D5" w:rsidRPr="00823D57">
        <w:rPr>
          <w:rFonts w:ascii="Times New Roman" w:hAnsi="Times New Roman" w:cs="Times New Roman"/>
          <w:color w:val="231F20"/>
        </w:rPr>
        <w:t>studies</w:t>
      </w:r>
      <w:r w:rsidR="003E49D5">
        <w:rPr>
          <w:rFonts w:ascii="Times New Roman" w:hAnsi="Times New Roman" w:cs="Times New Roman"/>
          <w:color w:val="231F20"/>
        </w:rPr>
        <w:t xml:space="preserve"> on the area of </w:t>
      </w:r>
      <w:r w:rsidR="003B14EA" w:rsidRPr="00823D57">
        <w:rPr>
          <w:rFonts w:ascii="Times New Roman" w:hAnsi="Times New Roman" w:cs="Times New Roman"/>
          <w:color w:val="231F20"/>
        </w:rPr>
        <w:t>zakat</w:t>
      </w:r>
      <w:r>
        <w:rPr>
          <w:rFonts w:ascii="Times New Roman" w:hAnsi="Times New Roman" w:cs="Times New Roman"/>
          <w:color w:val="231F20"/>
        </w:rPr>
        <w:t xml:space="preserve"> and development. </w:t>
      </w:r>
      <w:proofErr w:type="gramStart"/>
      <w:r>
        <w:rPr>
          <w:rFonts w:ascii="Times New Roman" w:hAnsi="Times New Roman" w:cs="Times New Roman"/>
          <w:color w:val="231F20"/>
        </w:rPr>
        <w:t>Some</w:t>
      </w:r>
      <w:proofErr w:type="gramEnd"/>
      <w:r>
        <w:rPr>
          <w:rFonts w:ascii="Times New Roman" w:hAnsi="Times New Roman" w:cs="Times New Roman"/>
          <w:color w:val="231F20"/>
        </w:rPr>
        <w:t xml:space="preserve"> these studies are</w:t>
      </w:r>
      <w:r w:rsidR="003B14EA" w:rsidRPr="00823D57">
        <w:rPr>
          <w:rFonts w:ascii="Times New Roman" w:hAnsi="Times New Roman" w:cs="Times New Roman"/>
          <w:color w:val="231F20"/>
        </w:rPr>
        <w:t xml:space="preserve"> Ali (1963), Khan (1974), Qad</w:t>
      </w:r>
      <w:r w:rsidR="00823D57">
        <w:rPr>
          <w:rFonts w:ascii="Times New Roman" w:hAnsi="Times New Roman" w:cs="Times New Roman"/>
          <w:color w:val="231F20"/>
        </w:rPr>
        <w:t>ri (1963), Qureshi (1980; 1979;</w:t>
      </w:r>
      <w:r w:rsidR="003B14EA" w:rsidRPr="00823D57">
        <w:rPr>
          <w:rFonts w:ascii="Times New Roman" w:hAnsi="Times New Roman" w:cs="Times New Roman"/>
          <w:color w:val="231F20"/>
        </w:rPr>
        <w:t xml:space="preserve">1978). Abdus-Salam (1976), Ahmad (1981), </w:t>
      </w:r>
      <w:proofErr w:type="spellStart"/>
      <w:r w:rsidR="003B14EA" w:rsidRPr="00823D57">
        <w:rPr>
          <w:rFonts w:ascii="Times New Roman" w:hAnsi="Times New Roman" w:cs="Times New Roman"/>
          <w:color w:val="231F20"/>
        </w:rPr>
        <w:t>Hasanuzza</w:t>
      </w:r>
      <w:r w:rsidR="00823D57">
        <w:rPr>
          <w:rFonts w:ascii="Times New Roman" w:hAnsi="Times New Roman" w:cs="Times New Roman"/>
          <w:color w:val="231F20"/>
        </w:rPr>
        <w:t>man</w:t>
      </w:r>
      <w:proofErr w:type="spellEnd"/>
      <w:r w:rsidR="00823D57">
        <w:rPr>
          <w:rFonts w:ascii="Times New Roman" w:hAnsi="Times New Roman" w:cs="Times New Roman"/>
          <w:color w:val="231F20"/>
        </w:rPr>
        <w:t xml:space="preserve"> (1976), Abdul et al (1995), </w:t>
      </w:r>
      <w:r w:rsidR="003B14EA" w:rsidRPr="00823D57">
        <w:rPr>
          <w:rFonts w:ascii="Times New Roman" w:hAnsi="Times New Roman" w:cs="Times New Roman"/>
          <w:color w:val="231F20"/>
        </w:rPr>
        <w:t>Al-</w:t>
      </w:r>
      <w:proofErr w:type="spellStart"/>
      <w:r w:rsidR="003B14EA" w:rsidRPr="00823D57">
        <w:rPr>
          <w:rFonts w:ascii="Times New Roman" w:hAnsi="Times New Roman" w:cs="Times New Roman"/>
          <w:color w:val="231F20"/>
        </w:rPr>
        <w:t>Qardawi</w:t>
      </w:r>
      <w:proofErr w:type="spellEnd"/>
      <w:r w:rsidR="003B14EA" w:rsidRPr="00823D57">
        <w:rPr>
          <w:rFonts w:ascii="Times New Roman" w:hAnsi="Times New Roman" w:cs="Times New Roman"/>
          <w:color w:val="231F20"/>
        </w:rPr>
        <w:t xml:space="preserve"> (</w:t>
      </w:r>
      <w:r>
        <w:rPr>
          <w:rFonts w:ascii="Times New Roman" w:hAnsi="Times New Roman" w:cs="Times New Roman"/>
          <w:color w:val="231F20"/>
        </w:rPr>
        <w:t xml:space="preserve">1999) and Shirazi (1996). They variously analyze how zakat contribute economic development of Muslim societies. Though the studies contribute </w:t>
      </w:r>
      <w:r w:rsidR="003E49D5">
        <w:rPr>
          <w:rFonts w:ascii="Times New Roman" w:hAnsi="Times New Roman" w:cs="Times New Roman"/>
          <w:color w:val="231F20"/>
        </w:rPr>
        <w:t>of significant measure to the literature, much still need to be done as they could not touch on other aspects of the topic</w:t>
      </w:r>
      <w:r w:rsidR="003E49D5" w:rsidRPr="00F425B6">
        <w:rPr>
          <w:rFonts w:ascii="Times New Roman" w:hAnsi="Times New Roman" w:cs="Times New Roman"/>
          <w:color w:val="231F20"/>
          <w:highlight w:val="yellow"/>
        </w:rPr>
        <w:t xml:space="preserve">. The discussion is usually focused on </w:t>
      </w:r>
      <w:r w:rsidRPr="00F425B6">
        <w:rPr>
          <w:rFonts w:ascii="Times New Roman" w:hAnsi="Times New Roman" w:cs="Times New Roman"/>
          <w:color w:val="231F20"/>
          <w:highlight w:val="yellow"/>
        </w:rPr>
        <w:t xml:space="preserve">to </w:t>
      </w:r>
      <w:r w:rsidR="00823D57" w:rsidRPr="00F425B6">
        <w:rPr>
          <w:rFonts w:ascii="Times New Roman" w:hAnsi="Times New Roman" w:cs="Times New Roman"/>
          <w:color w:val="231F20"/>
          <w:highlight w:val="yellow"/>
        </w:rPr>
        <w:t xml:space="preserve">very </w:t>
      </w:r>
      <w:proofErr w:type="gramStart"/>
      <w:r w:rsidR="00823D57" w:rsidRPr="00F425B6">
        <w:rPr>
          <w:rFonts w:ascii="Times New Roman" w:hAnsi="Times New Roman" w:cs="Times New Roman"/>
          <w:color w:val="231F20"/>
          <w:highlight w:val="yellow"/>
        </w:rPr>
        <w:t>important</w:t>
      </w:r>
      <w:proofErr w:type="gramEnd"/>
      <w:r w:rsidR="00823D57" w:rsidRPr="00F425B6">
        <w:rPr>
          <w:rFonts w:ascii="Times New Roman" w:hAnsi="Times New Roman" w:cs="Times New Roman"/>
          <w:color w:val="231F20"/>
          <w:highlight w:val="yellow"/>
        </w:rPr>
        <w:t xml:space="preserve"> but it could not </w:t>
      </w:r>
      <w:r w:rsidR="003B14EA" w:rsidRPr="00F425B6">
        <w:rPr>
          <w:rFonts w:ascii="Times New Roman" w:hAnsi="Times New Roman" w:cs="Times New Roman"/>
          <w:color w:val="231F20"/>
          <w:highlight w:val="yellow"/>
        </w:rPr>
        <w:t>be able to cover the whole issue</w:t>
      </w:r>
      <w:r w:rsidR="003B14EA" w:rsidRPr="00823D57">
        <w:rPr>
          <w:rFonts w:ascii="Times New Roman" w:hAnsi="Times New Roman" w:cs="Times New Roman"/>
          <w:color w:val="231F20"/>
        </w:rPr>
        <w:t>. Some of them are disc</w:t>
      </w:r>
      <w:r w:rsidR="003E49D5">
        <w:rPr>
          <w:rFonts w:ascii="Times New Roman" w:hAnsi="Times New Roman" w:cs="Times New Roman"/>
          <w:color w:val="231F20"/>
        </w:rPr>
        <w:t>ussing development only whilst othe</w:t>
      </w:r>
      <w:r w:rsidR="00823D57">
        <w:rPr>
          <w:rFonts w:ascii="Times New Roman" w:hAnsi="Times New Roman" w:cs="Times New Roman"/>
          <w:color w:val="231F20"/>
        </w:rPr>
        <w:t xml:space="preserve">rs </w:t>
      </w:r>
      <w:r w:rsidR="003E49D5">
        <w:rPr>
          <w:rFonts w:ascii="Times New Roman" w:hAnsi="Times New Roman" w:cs="Times New Roman"/>
          <w:color w:val="231F20"/>
        </w:rPr>
        <w:t>are discuss</w:t>
      </w:r>
      <w:r w:rsidR="003B14EA" w:rsidRPr="00823D57">
        <w:rPr>
          <w:rFonts w:ascii="Times New Roman" w:hAnsi="Times New Roman" w:cs="Times New Roman"/>
          <w:color w:val="231F20"/>
        </w:rPr>
        <w:t xml:space="preserve"> zakat </w:t>
      </w:r>
      <w:r w:rsidR="003E49D5">
        <w:rPr>
          <w:rFonts w:ascii="Times New Roman" w:hAnsi="Times New Roman" w:cs="Times New Roman"/>
          <w:color w:val="231F20"/>
        </w:rPr>
        <w:t>only</w:t>
      </w:r>
      <w:r w:rsidR="003B14EA" w:rsidRPr="00823D57">
        <w:rPr>
          <w:rFonts w:ascii="Times New Roman" w:hAnsi="Times New Roman" w:cs="Times New Roman"/>
          <w:color w:val="231F20"/>
        </w:rPr>
        <w:t xml:space="preserve">. </w:t>
      </w:r>
      <w:r w:rsidR="003E49D5">
        <w:rPr>
          <w:rFonts w:ascii="Times New Roman" w:hAnsi="Times New Roman" w:cs="Times New Roman"/>
          <w:color w:val="231F20"/>
        </w:rPr>
        <w:t>The relationship between human development and zakat is yet to be explored</w:t>
      </w:r>
      <w:r w:rsidR="0007595A">
        <w:rPr>
          <w:rFonts w:ascii="Times New Roman" w:hAnsi="Times New Roman" w:cs="Times New Roman"/>
          <w:color w:val="231F20"/>
        </w:rPr>
        <w:t>.</w:t>
      </w:r>
    </w:p>
    <w:p w14:paraId="64465A39" w14:textId="77777777" w:rsidR="00823D57" w:rsidRDefault="00823D57" w:rsidP="00823D57">
      <w:pPr>
        <w:autoSpaceDE w:val="0"/>
        <w:autoSpaceDN w:val="0"/>
        <w:adjustRightInd w:val="0"/>
        <w:spacing w:after="0" w:line="360" w:lineRule="auto"/>
        <w:rPr>
          <w:rFonts w:ascii="Times New Roman" w:hAnsi="Times New Roman" w:cs="Times New Roman"/>
          <w:color w:val="231F20"/>
        </w:rPr>
      </w:pPr>
    </w:p>
    <w:p w14:paraId="7A002D2C" w14:textId="77777777" w:rsidR="00F9787B" w:rsidRPr="0007595A" w:rsidRDefault="00F9787B" w:rsidP="00823D57">
      <w:pPr>
        <w:autoSpaceDE w:val="0"/>
        <w:autoSpaceDN w:val="0"/>
        <w:adjustRightInd w:val="0"/>
        <w:spacing w:after="0" w:line="360" w:lineRule="auto"/>
        <w:rPr>
          <w:rFonts w:ascii="Times New Roman" w:hAnsi="Times New Roman" w:cs="Times New Roman"/>
          <w:color w:val="231F20"/>
        </w:rPr>
      </w:pPr>
      <w:proofErr w:type="gramStart"/>
      <w:r w:rsidRPr="0007595A">
        <w:rPr>
          <w:rFonts w:ascii="Times New Roman" w:hAnsi="Times New Roman" w:cs="Times New Roman"/>
          <w:bCs/>
          <w:color w:val="000000"/>
          <w:sz w:val="20"/>
          <w:szCs w:val="20"/>
          <w:lang w:val="en-GB"/>
        </w:rPr>
        <w:t>Suhaib</w:t>
      </w:r>
      <w:r w:rsidR="0007595A">
        <w:rPr>
          <w:rFonts w:ascii="Times New Roman" w:hAnsi="Times New Roman" w:cs="Times New Roman"/>
          <w:bCs/>
          <w:color w:val="000000"/>
          <w:sz w:val="20"/>
          <w:szCs w:val="20"/>
          <w:lang w:val="en-GB"/>
        </w:rPr>
        <w:t>(</w:t>
      </w:r>
      <w:proofErr w:type="gramEnd"/>
      <w:r w:rsidRPr="0007595A">
        <w:rPr>
          <w:rFonts w:ascii="Times New Roman" w:hAnsi="Times New Roman" w:cs="Times New Roman"/>
          <w:bCs/>
          <w:color w:val="000000"/>
          <w:sz w:val="20"/>
          <w:szCs w:val="20"/>
          <w:lang w:val="en-GB"/>
        </w:rPr>
        <w:t>2009</w:t>
      </w:r>
      <w:r w:rsidR="0007595A">
        <w:rPr>
          <w:rFonts w:ascii="Times New Roman" w:hAnsi="Times New Roman" w:cs="Times New Roman"/>
          <w:bCs/>
          <w:color w:val="000000"/>
          <w:sz w:val="20"/>
          <w:szCs w:val="20"/>
          <w:lang w:val="en-GB"/>
        </w:rPr>
        <w:t xml:space="preserve">) investigated the role of zakat in human development in </w:t>
      </w:r>
      <w:proofErr w:type="spellStart"/>
      <w:r w:rsidR="0007595A">
        <w:rPr>
          <w:rFonts w:ascii="Times New Roman" w:hAnsi="Times New Roman" w:cs="Times New Roman"/>
          <w:bCs/>
          <w:color w:val="000000"/>
          <w:sz w:val="20"/>
          <w:szCs w:val="20"/>
          <w:lang w:val="en-GB"/>
        </w:rPr>
        <w:t>Indonessia</w:t>
      </w:r>
      <w:proofErr w:type="spellEnd"/>
      <w:r w:rsidR="0007595A">
        <w:rPr>
          <w:rFonts w:ascii="Times New Roman" w:hAnsi="Times New Roman" w:cs="Times New Roman"/>
          <w:bCs/>
          <w:color w:val="000000"/>
          <w:sz w:val="20"/>
          <w:szCs w:val="20"/>
          <w:lang w:val="en-GB"/>
        </w:rPr>
        <w:t>.</w:t>
      </w:r>
    </w:p>
    <w:p w14:paraId="73D1E379" w14:textId="77777777" w:rsidR="0070785C" w:rsidRDefault="0070785C" w:rsidP="00823D57">
      <w:pPr>
        <w:spacing w:after="0" w:line="360" w:lineRule="auto"/>
        <w:rPr>
          <w:rFonts w:ascii="Times New Roman" w:eastAsia="Times New Roman" w:hAnsi="Times New Roman" w:cs="Times New Roman"/>
          <w:b/>
          <w:sz w:val="24"/>
          <w:szCs w:val="24"/>
        </w:rPr>
      </w:pPr>
    </w:p>
    <w:p w14:paraId="561087C6" w14:textId="77777777" w:rsidR="00823D57" w:rsidRDefault="00823D57" w:rsidP="00823D57">
      <w:pPr>
        <w:spacing w:after="0" w:line="360" w:lineRule="auto"/>
        <w:rPr>
          <w:rFonts w:ascii="Times New Roman" w:eastAsia="Times New Roman" w:hAnsi="Times New Roman" w:cs="Times New Roman"/>
          <w:b/>
          <w:sz w:val="24"/>
          <w:szCs w:val="24"/>
        </w:rPr>
      </w:pPr>
    </w:p>
    <w:p w14:paraId="5335A9A5" w14:textId="77777777" w:rsidR="004B7809" w:rsidRPr="00074257" w:rsidRDefault="00F566C9" w:rsidP="00823D57">
      <w:pPr>
        <w:spacing w:after="0" w:line="360" w:lineRule="auto"/>
        <w:rPr>
          <w:rFonts w:ascii="Times New Roman" w:eastAsia="Times New Roman" w:hAnsi="Times New Roman" w:cs="Times New Roman"/>
          <w:b/>
          <w:sz w:val="24"/>
          <w:szCs w:val="24"/>
        </w:rPr>
      </w:pPr>
      <w:r w:rsidRPr="00074257">
        <w:rPr>
          <w:rFonts w:ascii="Times New Roman" w:eastAsia="Times New Roman" w:hAnsi="Times New Roman" w:cs="Times New Roman"/>
          <w:b/>
          <w:sz w:val="24"/>
          <w:szCs w:val="24"/>
        </w:rPr>
        <w:t>3.</w:t>
      </w:r>
      <w:r w:rsidRPr="00074257">
        <w:rPr>
          <w:rFonts w:ascii="Times New Roman" w:eastAsia="Times New Roman" w:hAnsi="Times New Roman" w:cs="Times New Roman"/>
          <w:b/>
          <w:sz w:val="14"/>
          <w:szCs w:val="14"/>
        </w:rPr>
        <w:t xml:space="preserve">      </w:t>
      </w:r>
      <w:r w:rsidRPr="00074257">
        <w:rPr>
          <w:rFonts w:ascii="Times New Roman" w:eastAsia="Times New Roman" w:hAnsi="Times New Roman" w:cs="Times New Roman"/>
          <w:b/>
          <w:sz w:val="24"/>
          <w:szCs w:val="24"/>
        </w:rPr>
        <w:t>The Role</w:t>
      </w:r>
      <w:r w:rsidR="00074257" w:rsidRPr="00074257">
        <w:rPr>
          <w:rFonts w:ascii="Times New Roman" w:eastAsia="Times New Roman" w:hAnsi="Times New Roman" w:cs="Times New Roman"/>
          <w:b/>
          <w:sz w:val="24"/>
          <w:szCs w:val="24"/>
        </w:rPr>
        <w:t xml:space="preserve"> of Zakat in human </w:t>
      </w:r>
      <w:r w:rsidR="00A5249B">
        <w:rPr>
          <w:rFonts w:ascii="Times New Roman" w:eastAsia="Times New Roman" w:hAnsi="Times New Roman" w:cs="Times New Roman"/>
          <w:b/>
          <w:sz w:val="24"/>
          <w:szCs w:val="24"/>
        </w:rPr>
        <w:t xml:space="preserve">and economic </w:t>
      </w:r>
      <w:r w:rsidR="00074257" w:rsidRPr="00074257">
        <w:rPr>
          <w:rFonts w:ascii="Times New Roman" w:eastAsia="Times New Roman" w:hAnsi="Times New Roman" w:cs="Times New Roman"/>
          <w:b/>
          <w:sz w:val="24"/>
          <w:szCs w:val="24"/>
        </w:rPr>
        <w:t>development</w:t>
      </w:r>
    </w:p>
    <w:p w14:paraId="4CB9FC4D" w14:textId="77777777" w:rsidR="007B549F" w:rsidRDefault="007B549F" w:rsidP="00823D57">
      <w:pPr>
        <w:spacing w:after="0" w:line="360" w:lineRule="auto"/>
      </w:pPr>
    </w:p>
    <w:p w14:paraId="1610FC41" w14:textId="77777777" w:rsidR="001C3D88" w:rsidRDefault="00024678" w:rsidP="00823D57">
      <w:pPr>
        <w:autoSpaceDE w:val="0"/>
        <w:autoSpaceDN w:val="0"/>
        <w:adjustRightInd w:val="0"/>
        <w:spacing w:after="0" w:line="360" w:lineRule="auto"/>
        <w:rPr>
          <w:rFonts w:ascii="Times New Roman" w:hAnsi="Times New Roman" w:cs="Times New Roman"/>
          <w:color w:val="231F20"/>
        </w:rPr>
      </w:pPr>
      <w:r>
        <w:rPr>
          <w:rFonts w:ascii="Times New Roman" w:hAnsi="Times New Roman" w:cs="Times New Roman"/>
          <w:color w:val="231F20"/>
        </w:rPr>
        <w:t xml:space="preserve">The term “development” has been at the centre of controversy amongst Islamic economists as some have observed that it </w:t>
      </w:r>
      <w:r w:rsidR="0070785C">
        <w:rPr>
          <w:rFonts w:ascii="Times New Roman" w:hAnsi="Times New Roman" w:cs="Times New Roman"/>
          <w:color w:val="231F20"/>
        </w:rPr>
        <w:t>is too</w:t>
      </w:r>
      <w:r>
        <w:rPr>
          <w:rFonts w:ascii="Times New Roman" w:hAnsi="Times New Roman" w:cs="Times New Roman"/>
          <w:color w:val="231F20"/>
        </w:rPr>
        <w:t xml:space="preserve"> value-laden and misguiding </w:t>
      </w:r>
      <w:r w:rsidR="0070785C">
        <w:rPr>
          <w:rFonts w:ascii="Times New Roman" w:hAnsi="Times New Roman" w:cs="Times New Roman"/>
          <w:color w:val="231F20"/>
        </w:rPr>
        <w:t>term (</w:t>
      </w:r>
      <w:r>
        <w:rPr>
          <w:rFonts w:ascii="Times New Roman" w:hAnsi="Times New Roman" w:cs="Times New Roman"/>
          <w:color w:val="231F20"/>
        </w:rPr>
        <w:t>Nienhaus</w:t>
      </w:r>
      <w:r w:rsidR="0070785C">
        <w:rPr>
          <w:rFonts w:ascii="Times New Roman" w:hAnsi="Times New Roman" w:cs="Times New Roman"/>
          <w:color w:val="231F20"/>
        </w:rPr>
        <w:t>, 2015</w:t>
      </w:r>
      <w:r>
        <w:rPr>
          <w:rFonts w:ascii="Times New Roman" w:hAnsi="Times New Roman" w:cs="Times New Roman"/>
          <w:color w:val="231F20"/>
        </w:rPr>
        <w:t>)</w:t>
      </w:r>
      <w:r w:rsidR="0070785C">
        <w:rPr>
          <w:rFonts w:ascii="Times New Roman" w:hAnsi="Times New Roman" w:cs="Times New Roman"/>
          <w:color w:val="231F20"/>
        </w:rPr>
        <w:t>.</w:t>
      </w:r>
      <w:r>
        <w:rPr>
          <w:rFonts w:ascii="Times New Roman" w:hAnsi="Times New Roman" w:cs="Times New Roman"/>
          <w:color w:val="231F20"/>
        </w:rPr>
        <w:t xml:space="preserve"> This criticism may be legitimate as the international benchmark for development is understood in the Western world as an economic catching-up process, and  “developing countries” should aspire to the living standards of the West. </w:t>
      </w:r>
      <w:r w:rsidR="0070785C">
        <w:rPr>
          <w:rFonts w:ascii="Times New Roman" w:hAnsi="Times New Roman" w:cs="Times New Roman"/>
          <w:color w:val="231F20"/>
        </w:rPr>
        <w:t xml:space="preserve">And in the mist of these models where implemented, there is growing inequality and rising poverty levels in developing countries. </w:t>
      </w:r>
      <w:r>
        <w:rPr>
          <w:rFonts w:ascii="Times New Roman" w:hAnsi="Times New Roman" w:cs="Times New Roman"/>
          <w:color w:val="231F20"/>
        </w:rPr>
        <w:t xml:space="preserve">This definition has no consideration for the spiritual aspect of human development but only focuses of the </w:t>
      </w:r>
      <w:r w:rsidR="001C3D88">
        <w:rPr>
          <w:rFonts w:ascii="Times New Roman" w:hAnsi="Times New Roman" w:cs="Times New Roman"/>
          <w:color w:val="231F20"/>
        </w:rPr>
        <w:t>maximization of output. Many Islamic Economist reject this model of development and begin to propose the development model that put justice at the center stage. Islamic development models departed</w:t>
      </w:r>
    </w:p>
    <w:p w14:paraId="24A9FAC5" w14:textId="77777777" w:rsidR="008E2616" w:rsidRPr="004E22D4" w:rsidRDefault="001C3D88" w:rsidP="00823D57">
      <w:pPr>
        <w:autoSpaceDE w:val="0"/>
        <w:autoSpaceDN w:val="0"/>
        <w:adjustRightInd w:val="0"/>
        <w:spacing w:after="0" w:line="360" w:lineRule="auto"/>
        <w:rPr>
          <w:rFonts w:ascii="Times New Roman" w:hAnsi="Times New Roman" w:cs="Times New Roman"/>
          <w:color w:val="231F20"/>
        </w:rPr>
      </w:pPr>
      <w:r>
        <w:rPr>
          <w:rFonts w:ascii="Times New Roman" w:hAnsi="Times New Roman" w:cs="Times New Roman"/>
          <w:color w:val="231F20"/>
        </w:rPr>
        <w:t xml:space="preserve">from the </w:t>
      </w:r>
      <w:proofErr w:type="gramStart"/>
      <w:r>
        <w:rPr>
          <w:rFonts w:ascii="Times New Roman" w:hAnsi="Times New Roman" w:cs="Times New Roman"/>
          <w:color w:val="231F20"/>
        </w:rPr>
        <w:t>conventional  neoclassical</w:t>
      </w:r>
      <w:proofErr w:type="gramEnd"/>
      <w:r>
        <w:rPr>
          <w:rFonts w:ascii="Times New Roman" w:hAnsi="Times New Roman" w:cs="Times New Roman"/>
          <w:color w:val="231F20"/>
        </w:rPr>
        <w:t xml:space="preserve"> economics with and policy recommendations which were </w:t>
      </w:r>
      <w:proofErr w:type="gramStart"/>
      <w:r>
        <w:rPr>
          <w:rFonts w:ascii="Times New Roman" w:hAnsi="Times New Roman" w:cs="Times New Roman"/>
          <w:color w:val="231F20"/>
        </w:rPr>
        <w:t>parallel</w:t>
      </w:r>
      <w:proofErr w:type="gramEnd"/>
      <w:r>
        <w:rPr>
          <w:rFonts w:ascii="Times New Roman" w:hAnsi="Times New Roman" w:cs="Times New Roman"/>
          <w:color w:val="231F20"/>
        </w:rPr>
        <w:t xml:space="preserve"> the so-called Washington Consensus (IMF, World Bank, US government). Islamic economists emphasized the crucial importance of justice, basic needs fulfillment, and poverty alleviation.</w:t>
      </w:r>
      <w:r w:rsidR="004E22D4">
        <w:rPr>
          <w:rFonts w:ascii="Times New Roman" w:hAnsi="Times New Roman" w:cs="Times New Roman"/>
          <w:color w:val="231F20"/>
        </w:rPr>
        <w:t xml:space="preserve"> </w:t>
      </w:r>
      <w:r w:rsidRPr="0070785C">
        <w:rPr>
          <w:rFonts w:ascii="Times New Roman" w:hAnsi="Times New Roman" w:cs="Times New Roman"/>
          <w:color w:val="231F20"/>
        </w:rPr>
        <w:t>Of course some Islamic Scholars did not agree with the position that Islamic Economics view of development is markedly different from the mainstream view</w:t>
      </w:r>
      <w:r w:rsidR="004E22D4">
        <w:rPr>
          <w:rFonts w:ascii="Times New Roman" w:hAnsi="Times New Roman" w:cs="Times New Roman"/>
          <w:color w:val="231F20"/>
        </w:rPr>
        <w:t>. They</w:t>
      </w:r>
      <w:r w:rsidRPr="0070785C">
        <w:rPr>
          <w:rFonts w:ascii="Times New Roman" w:hAnsi="Times New Roman" w:cs="Times New Roman"/>
          <w:color w:val="231F20"/>
        </w:rPr>
        <w:t xml:space="preserve"> argued </w:t>
      </w:r>
      <w:proofErr w:type="gramStart"/>
      <w:r w:rsidRPr="0070785C">
        <w:rPr>
          <w:rFonts w:ascii="Times New Roman" w:hAnsi="Times New Roman" w:cs="Times New Roman"/>
          <w:color w:val="231F20"/>
        </w:rPr>
        <w:t>that</w:t>
      </w:r>
      <w:r w:rsidR="00AC2ACA" w:rsidRPr="0070785C">
        <w:rPr>
          <w:rFonts w:ascii="Times New Roman" w:hAnsi="Times New Roman" w:cs="Times New Roman"/>
          <w:color w:val="231F20"/>
        </w:rPr>
        <w:t>,</w:t>
      </w:r>
      <w:proofErr w:type="gramEnd"/>
      <w:r w:rsidR="00AC2ACA" w:rsidRPr="0070785C">
        <w:rPr>
          <w:rFonts w:ascii="Times New Roman" w:hAnsi="Times New Roman" w:cs="Times New Roman"/>
          <w:color w:val="231F20"/>
        </w:rPr>
        <w:t xml:space="preserve"> the wave of globalization is going to </w:t>
      </w:r>
      <w:r w:rsidR="008E2616" w:rsidRPr="0070785C">
        <w:rPr>
          <w:rFonts w:ascii="Times New Roman" w:hAnsi="Times New Roman" w:cs="Times New Roman"/>
          <w:color w:val="231F20"/>
        </w:rPr>
        <w:t>diffuse in</w:t>
      </w:r>
      <w:r w:rsidR="00AC2ACA" w:rsidRPr="0070785C">
        <w:rPr>
          <w:rFonts w:ascii="Times New Roman" w:hAnsi="Times New Roman" w:cs="Times New Roman"/>
          <w:color w:val="231F20"/>
        </w:rPr>
        <w:t xml:space="preserve"> future whatever is </w:t>
      </w:r>
      <w:proofErr w:type="gramStart"/>
      <w:r w:rsidR="00AC2ACA" w:rsidRPr="0070785C">
        <w:rPr>
          <w:rFonts w:ascii="Times New Roman" w:hAnsi="Times New Roman" w:cs="Times New Roman"/>
          <w:color w:val="231F20"/>
        </w:rPr>
        <w:t>still remaining</w:t>
      </w:r>
      <w:proofErr w:type="gramEnd"/>
      <w:r w:rsidR="00AC2ACA" w:rsidRPr="0070785C">
        <w:rPr>
          <w:rFonts w:ascii="Times New Roman" w:hAnsi="Times New Roman" w:cs="Times New Roman"/>
          <w:color w:val="231F20"/>
        </w:rPr>
        <w:t xml:space="preserve"> of cultural differences among cou</w:t>
      </w:r>
      <w:r w:rsidR="008E2616" w:rsidRPr="0070785C">
        <w:rPr>
          <w:rFonts w:ascii="Times New Roman" w:hAnsi="Times New Roman" w:cs="Times New Roman"/>
          <w:color w:val="231F20"/>
        </w:rPr>
        <w:t>ntries, Muslims or non-</w:t>
      </w:r>
      <w:r w:rsidR="004E22D4" w:rsidRPr="0070785C">
        <w:rPr>
          <w:rFonts w:ascii="Times New Roman" w:hAnsi="Times New Roman" w:cs="Times New Roman"/>
          <w:color w:val="231F20"/>
        </w:rPr>
        <w:t>Muslims (</w:t>
      </w:r>
      <w:r w:rsidR="008E2616" w:rsidRPr="0070785C">
        <w:rPr>
          <w:rFonts w:ascii="Times New Roman" w:hAnsi="Times New Roman" w:cs="Times New Roman"/>
          <w:color w:val="231F20"/>
        </w:rPr>
        <w:t>Yousri,2013</w:t>
      </w:r>
      <w:proofErr w:type="gramStart"/>
      <w:r w:rsidR="008E2616" w:rsidRPr="0070785C">
        <w:rPr>
          <w:rFonts w:ascii="Times New Roman" w:hAnsi="Times New Roman" w:cs="Times New Roman"/>
          <w:color w:val="231F20"/>
        </w:rPr>
        <w:t>).</w:t>
      </w:r>
      <w:r w:rsidR="00AC2ACA" w:rsidRPr="004E22D4">
        <w:rPr>
          <w:rFonts w:ascii="Times New Roman" w:hAnsi="Times New Roman" w:cs="Times New Roman"/>
          <w:color w:val="231F20"/>
        </w:rPr>
        <w:t>Development</w:t>
      </w:r>
      <w:proofErr w:type="gramEnd"/>
      <w:r w:rsidR="008E2616" w:rsidRPr="004E22D4">
        <w:rPr>
          <w:rFonts w:ascii="Times New Roman" w:hAnsi="Times New Roman" w:cs="Times New Roman"/>
          <w:color w:val="231F20"/>
        </w:rPr>
        <w:t xml:space="preserve"> as offered in Islamic Economics can be seen as:</w:t>
      </w:r>
      <w:r w:rsidR="008E2616">
        <w:t xml:space="preserve"> </w:t>
      </w:r>
    </w:p>
    <w:p w14:paraId="2806110A" w14:textId="77777777" w:rsidR="00AC2ACA" w:rsidRPr="0070785C" w:rsidRDefault="00AC2ACA" w:rsidP="00823D57">
      <w:pPr>
        <w:spacing w:after="0" w:line="360" w:lineRule="auto"/>
        <w:ind w:left="720"/>
        <w:rPr>
          <w:rFonts w:ascii="Times New Roman" w:hAnsi="Times New Roman" w:cs="Times New Roman"/>
        </w:rPr>
      </w:pPr>
      <w:r w:rsidRPr="0070785C">
        <w:rPr>
          <w:rFonts w:ascii="Times New Roman" w:hAnsi="Times New Roman" w:cs="Times New Roman"/>
        </w:rPr>
        <w:t>a structural change in the socio-economic environment, taking place concurrently with adoption of Islamic laws and adhering to ethical values; thus triggering off human productive capacities towards maximum and best possible utilization of available resources, within due balance between</w:t>
      </w:r>
      <w:r w:rsidR="008E2616" w:rsidRPr="0070785C">
        <w:rPr>
          <w:rFonts w:ascii="Times New Roman" w:hAnsi="Times New Roman" w:cs="Times New Roman"/>
        </w:rPr>
        <w:t xml:space="preserve"> material and spiritual targets(Yousri 2013)</w:t>
      </w:r>
    </w:p>
    <w:p w14:paraId="0BC86C53" w14:textId="77777777" w:rsidR="00AC2ACA" w:rsidRPr="0070785C" w:rsidRDefault="008E2616" w:rsidP="00823D57">
      <w:pPr>
        <w:pStyle w:val="HTMLPreformatted"/>
        <w:spacing w:line="360" w:lineRule="auto"/>
        <w:jc w:val="both"/>
        <w:rPr>
          <w:rFonts w:ascii="Times New Roman" w:hAnsi="Times New Roman" w:cs="Times New Roman"/>
          <w:color w:val="000000"/>
          <w:sz w:val="24"/>
          <w:szCs w:val="24"/>
        </w:rPr>
      </w:pPr>
      <w:r w:rsidRPr="0070785C">
        <w:rPr>
          <w:rFonts w:ascii="Times New Roman" w:hAnsi="Times New Roman" w:cs="Times New Roman"/>
          <w:color w:val="000000"/>
          <w:sz w:val="24"/>
          <w:szCs w:val="24"/>
        </w:rPr>
        <w:lastRenderedPageBreak/>
        <w:t>In mainstream economic</w:t>
      </w:r>
      <w:r w:rsidR="00AC2ACA" w:rsidRPr="0070785C">
        <w:rPr>
          <w:rFonts w:ascii="Times New Roman" w:hAnsi="Times New Roman" w:cs="Times New Roman"/>
          <w:color w:val="000000"/>
          <w:sz w:val="24"/>
          <w:szCs w:val="24"/>
        </w:rPr>
        <w:t xml:space="preserve"> theories</w:t>
      </w:r>
      <w:r w:rsidRPr="0070785C">
        <w:rPr>
          <w:rFonts w:ascii="Times New Roman" w:hAnsi="Times New Roman" w:cs="Times New Roman"/>
          <w:color w:val="000000"/>
          <w:sz w:val="24"/>
          <w:szCs w:val="24"/>
        </w:rPr>
        <w:t>,</w:t>
      </w:r>
      <w:r w:rsidR="00AC2ACA" w:rsidRPr="0070785C">
        <w:rPr>
          <w:rFonts w:ascii="Times New Roman" w:hAnsi="Times New Roman" w:cs="Times New Roman"/>
          <w:color w:val="000000"/>
          <w:sz w:val="24"/>
          <w:szCs w:val="24"/>
        </w:rPr>
        <w:t xml:space="preserve"> </w:t>
      </w:r>
      <w:r w:rsidRPr="0070785C">
        <w:rPr>
          <w:rFonts w:ascii="Times New Roman" w:hAnsi="Times New Roman" w:cs="Times New Roman"/>
          <w:color w:val="000000"/>
          <w:sz w:val="24"/>
          <w:szCs w:val="24"/>
        </w:rPr>
        <w:t xml:space="preserve">structural change in output is </w:t>
      </w:r>
      <w:r w:rsidR="00AC2ACA" w:rsidRPr="0070785C">
        <w:rPr>
          <w:rFonts w:ascii="Times New Roman" w:hAnsi="Times New Roman" w:cs="Times New Roman"/>
          <w:color w:val="000000"/>
          <w:sz w:val="24"/>
          <w:szCs w:val="24"/>
        </w:rPr>
        <w:t>the core of economic development</w:t>
      </w:r>
      <w:r w:rsidRPr="0070785C">
        <w:rPr>
          <w:rFonts w:ascii="Times New Roman" w:hAnsi="Times New Roman" w:cs="Times New Roman"/>
          <w:color w:val="000000"/>
          <w:sz w:val="24"/>
          <w:szCs w:val="24"/>
        </w:rPr>
        <w:t xml:space="preserve"> and this</w:t>
      </w:r>
      <w:r w:rsidR="00AC2ACA" w:rsidRPr="0070785C">
        <w:rPr>
          <w:rFonts w:ascii="Times New Roman" w:hAnsi="Times New Roman" w:cs="Times New Roman"/>
          <w:color w:val="000000"/>
          <w:sz w:val="24"/>
          <w:szCs w:val="24"/>
        </w:rPr>
        <w:t xml:space="preserve"> is</w:t>
      </w:r>
      <w:r w:rsidRPr="0070785C">
        <w:rPr>
          <w:rFonts w:ascii="Times New Roman" w:hAnsi="Times New Roman" w:cs="Times New Roman"/>
          <w:color w:val="000000"/>
          <w:sz w:val="24"/>
          <w:szCs w:val="24"/>
        </w:rPr>
        <w:t xml:space="preserve"> </w:t>
      </w:r>
      <w:r w:rsidR="00932066" w:rsidRPr="0070785C">
        <w:rPr>
          <w:rFonts w:ascii="Times New Roman" w:hAnsi="Times New Roman" w:cs="Times New Roman"/>
          <w:color w:val="000000"/>
          <w:sz w:val="24"/>
          <w:szCs w:val="24"/>
        </w:rPr>
        <w:t>realized by</w:t>
      </w:r>
      <w:r w:rsidR="00AC2ACA" w:rsidRPr="0070785C">
        <w:rPr>
          <w:rFonts w:ascii="Times New Roman" w:hAnsi="Times New Roman" w:cs="Times New Roman"/>
          <w:color w:val="000000"/>
          <w:sz w:val="24"/>
          <w:szCs w:val="24"/>
        </w:rPr>
        <w:t xml:space="preserve"> reallocation of economic resources, which </w:t>
      </w:r>
      <w:r w:rsidRPr="0070785C">
        <w:rPr>
          <w:rFonts w:ascii="Times New Roman" w:hAnsi="Times New Roman" w:cs="Times New Roman"/>
          <w:color w:val="000000"/>
          <w:sz w:val="24"/>
          <w:szCs w:val="24"/>
        </w:rPr>
        <w:t>increases</w:t>
      </w:r>
      <w:r w:rsidR="00AC2ACA" w:rsidRPr="0070785C">
        <w:rPr>
          <w:rFonts w:ascii="Times New Roman" w:hAnsi="Times New Roman" w:cs="Times New Roman"/>
          <w:color w:val="000000"/>
          <w:sz w:val="24"/>
          <w:szCs w:val="24"/>
        </w:rPr>
        <w:t xml:space="preserve"> productivity and </w:t>
      </w:r>
      <w:r w:rsidRPr="0070785C">
        <w:rPr>
          <w:rFonts w:ascii="Times New Roman" w:hAnsi="Times New Roman" w:cs="Times New Roman"/>
          <w:color w:val="000000"/>
          <w:sz w:val="24"/>
          <w:szCs w:val="24"/>
        </w:rPr>
        <w:t>thus</w:t>
      </w:r>
      <w:r w:rsidR="00CF6F10" w:rsidRPr="0070785C">
        <w:rPr>
          <w:rFonts w:ascii="Times New Roman" w:hAnsi="Times New Roman" w:cs="Times New Roman"/>
          <w:color w:val="000000"/>
          <w:sz w:val="24"/>
          <w:szCs w:val="24"/>
        </w:rPr>
        <w:t xml:space="preserve"> the rate of growth.</w:t>
      </w:r>
      <w:r w:rsidR="00932066">
        <w:rPr>
          <w:rFonts w:ascii="Times New Roman" w:hAnsi="Times New Roman" w:cs="Times New Roman"/>
          <w:color w:val="000000"/>
          <w:sz w:val="24"/>
          <w:szCs w:val="24"/>
        </w:rPr>
        <w:t xml:space="preserve"> </w:t>
      </w:r>
      <w:r w:rsidRPr="0070785C">
        <w:rPr>
          <w:rFonts w:ascii="Times New Roman" w:hAnsi="Times New Roman" w:cs="Times New Roman"/>
          <w:color w:val="000000"/>
          <w:sz w:val="24"/>
          <w:szCs w:val="24"/>
        </w:rPr>
        <w:t>The output of growth is what is considered but how the change occurs is usually not well considered and this forms the major concern of many Islamic Economics.</w:t>
      </w:r>
      <w:r w:rsidR="00CF6F10" w:rsidRPr="0070785C">
        <w:rPr>
          <w:rFonts w:ascii="Times New Roman" w:hAnsi="Times New Roman" w:cs="Times New Roman"/>
          <w:color w:val="000000"/>
          <w:sz w:val="24"/>
          <w:szCs w:val="24"/>
        </w:rPr>
        <w:t xml:space="preserve"> For economic development will be difficult to justify is there is no commensurate development in human productive capacity. This stems from the fact that economic growth is engineered by </w:t>
      </w:r>
      <w:proofErr w:type="gramStart"/>
      <w:r w:rsidR="00CF6F10" w:rsidRPr="0070785C">
        <w:rPr>
          <w:rFonts w:ascii="Times New Roman" w:hAnsi="Times New Roman" w:cs="Times New Roman"/>
          <w:color w:val="000000"/>
          <w:sz w:val="24"/>
          <w:szCs w:val="24"/>
        </w:rPr>
        <w:t>human incongruous</w:t>
      </w:r>
      <w:proofErr w:type="gramEnd"/>
      <w:r w:rsidR="00CF6F10" w:rsidRPr="0070785C">
        <w:rPr>
          <w:rFonts w:ascii="Times New Roman" w:hAnsi="Times New Roman" w:cs="Times New Roman"/>
          <w:color w:val="000000"/>
          <w:sz w:val="24"/>
          <w:szCs w:val="24"/>
        </w:rPr>
        <w:t xml:space="preserve"> to see a de-link between </w:t>
      </w:r>
      <w:proofErr w:type="gramStart"/>
      <w:r w:rsidR="00CF6F10" w:rsidRPr="0070785C">
        <w:rPr>
          <w:rFonts w:ascii="Times New Roman" w:hAnsi="Times New Roman" w:cs="Times New Roman"/>
          <w:color w:val="000000"/>
          <w:sz w:val="24"/>
          <w:szCs w:val="24"/>
        </w:rPr>
        <w:t>the human</w:t>
      </w:r>
      <w:proofErr w:type="gramEnd"/>
      <w:r w:rsidR="00CF6F10" w:rsidRPr="0070785C">
        <w:rPr>
          <w:rFonts w:ascii="Times New Roman" w:hAnsi="Times New Roman" w:cs="Times New Roman"/>
          <w:color w:val="000000"/>
          <w:sz w:val="24"/>
          <w:szCs w:val="24"/>
        </w:rPr>
        <w:t xml:space="preserve"> and economic development.</w:t>
      </w:r>
    </w:p>
    <w:p w14:paraId="22F06EC4" w14:textId="77777777" w:rsidR="00CF6F10" w:rsidRPr="0070785C" w:rsidRDefault="00CF6F10" w:rsidP="00823D57">
      <w:pPr>
        <w:pStyle w:val="HTMLPreformatted"/>
        <w:spacing w:line="360" w:lineRule="auto"/>
        <w:jc w:val="both"/>
        <w:rPr>
          <w:rFonts w:ascii="Times New Roman" w:hAnsi="Times New Roman" w:cs="Times New Roman"/>
          <w:color w:val="000000"/>
          <w:sz w:val="24"/>
          <w:szCs w:val="24"/>
        </w:rPr>
      </w:pPr>
      <w:r w:rsidRPr="0070785C">
        <w:rPr>
          <w:rFonts w:ascii="Times New Roman" w:hAnsi="Times New Roman" w:cs="Times New Roman"/>
          <w:color w:val="000000"/>
          <w:sz w:val="24"/>
          <w:szCs w:val="24"/>
        </w:rPr>
        <w:t xml:space="preserve">It has to be understood that structural change in output is the outcome of development and not its prime mover and in other words it is an effect and not the cause. (Yousri,2013). </w:t>
      </w:r>
      <w:proofErr w:type="spellStart"/>
      <w:r w:rsidRPr="0070785C">
        <w:rPr>
          <w:rFonts w:ascii="Times New Roman" w:hAnsi="Times New Roman" w:cs="Times New Roman"/>
          <w:color w:val="000000"/>
          <w:sz w:val="24"/>
          <w:szCs w:val="24"/>
        </w:rPr>
        <w:t>Its</w:t>
      </w:r>
      <w:proofErr w:type="spellEnd"/>
      <w:r w:rsidRPr="0070785C">
        <w:rPr>
          <w:rFonts w:ascii="Times New Roman" w:hAnsi="Times New Roman" w:cs="Times New Roman"/>
          <w:color w:val="000000"/>
          <w:sz w:val="24"/>
          <w:szCs w:val="24"/>
        </w:rPr>
        <w:t xml:space="preserve"> believed that when the shariah is applied in the mist of Islamic faith then the required structural change can be realized as revealed in the Holy Quran that:</w:t>
      </w:r>
    </w:p>
    <w:p w14:paraId="7CD61B08" w14:textId="77777777" w:rsidR="00CF6F10" w:rsidRPr="0070785C" w:rsidRDefault="00CF6F10" w:rsidP="00823D57">
      <w:pPr>
        <w:pStyle w:val="HTMLPreformatted"/>
        <w:spacing w:line="360" w:lineRule="auto"/>
        <w:jc w:val="both"/>
        <w:rPr>
          <w:rFonts w:ascii="Times New Roman" w:hAnsi="Times New Roman" w:cs="Times New Roman"/>
          <w:color w:val="000000"/>
          <w:sz w:val="24"/>
          <w:szCs w:val="24"/>
        </w:rPr>
      </w:pPr>
      <w:r w:rsidRPr="0070785C">
        <w:rPr>
          <w:rFonts w:ascii="Times New Roman" w:hAnsi="Times New Roman" w:cs="Times New Roman" w:hint="eastAsia"/>
          <w:color w:val="000000"/>
          <w:sz w:val="24"/>
          <w:szCs w:val="24"/>
        </w:rPr>
        <w:t xml:space="preserve"> “</w:t>
      </w:r>
      <w:r w:rsidRPr="0070785C">
        <w:rPr>
          <w:rFonts w:ascii="Times New Roman" w:hAnsi="Times New Roman" w:cs="Times New Roman"/>
          <w:color w:val="000000"/>
          <w:sz w:val="24"/>
          <w:szCs w:val="24"/>
        </w:rPr>
        <w:t xml:space="preserve">Verily never Will Allah change the condition of a people until they change what in themselves” (Sura 13 - Verse 11). </w:t>
      </w:r>
    </w:p>
    <w:p w14:paraId="3CD80D33" w14:textId="77777777" w:rsidR="00CF6F10" w:rsidRPr="0070785C" w:rsidRDefault="00CF6F10" w:rsidP="00823D57">
      <w:pPr>
        <w:pStyle w:val="HTMLPreformatted"/>
        <w:spacing w:line="360" w:lineRule="auto"/>
        <w:jc w:val="both"/>
        <w:rPr>
          <w:rFonts w:ascii="Times New Roman" w:hAnsi="Times New Roman" w:cs="Times New Roman"/>
          <w:color w:val="000000"/>
          <w:sz w:val="24"/>
          <w:szCs w:val="24"/>
        </w:rPr>
      </w:pPr>
      <w:proofErr w:type="gramStart"/>
      <w:r w:rsidRPr="0070785C">
        <w:rPr>
          <w:rFonts w:ascii="Times New Roman" w:hAnsi="Times New Roman" w:cs="Times New Roman"/>
          <w:color w:val="000000"/>
          <w:sz w:val="24"/>
          <w:szCs w:val="24"/>
        </w:rPr>
        <w:t>Consequently</w:t>
      </w:r>
      <w:proofErr w:type="gramEnd"/>
      <w:r w:rsidRPr="0070785C">
        <w:rPr>
          <w:rFonts w:ascii="Times New Roman" w:hAnsi="Times New Roman" w:cs="Times New Roman"/>
          <w:color w:val="000000"/>
          <w:sz w:val="24"/>
          <w:szCs w:val="24"/>
        </w:rPr>
        <w:t xml:space="preserve"> the view is that the structural change that is needed for development in the Islamic sense</w:t>
      </w:r>
      <w:r w:rsidR="0070785C" w:rsidRPr="0070785C">
        <w:rPr>
          <w:rFonts w:ascii="Times New Roman" w:hAnsi="Times New Roman" w:cs="Times New Roman"/>
          <w:color w:val="000000"/>
          <w:sz w:val="24"/>
          <w:szCs w:val="24"/>
        </w:rPr>
        <w:t xml:space="preserve"> will be an illusion except</w:t>
      </w:r>
      <w:r w:rsidRPr="0070785C">
        <w:rPr>
          <w:rFonts w:ascii="Times New Roman" w:hAnsi="Times New Roman" w:cs="Times New Roman"/>
          <w:color w:val="000000"/>
          <w:sz w:val="24"/>
          <w:szCs w:val="24"/>
        </w:rPr>
        <w:t xml:space="preserve"> the people in society by themselves successfully carry </w:t>
      </w:r>
      <w:r w:rsidR="0070785C" w:rsidRPr="0070785C">
        <w:rPr>
          <w:rFonts w:ascii="Times New Roman" w:hAnsi="Times New Roman" w:cs="Times New Roman"/>
          <w:color w:val="000000"/>
          <w:sz w:val="24"/>
          <w:szCs w:val="24"/>
        </w:rPr>
        <w:t xml:space="preserve">their responsibility towards </w:t>
      </w:r>
      <w:proofErr w:type="gramStart"/>
      <w:r w:rsidR="0070785C" w:rsidRPr="0070785C">
        <w:rPr>
          <w:rFonts w:ascii="Times New Roman" w:hAnsi="Times New Roman" w:cs="Times New Roman"/>
          <w:color w:val="000000"/>
          <w:sz w:val="24"/>
          <w:szCs w:val="24"/>
        </w:rPr>
        <w:t>it(</w:t>
      </w:r>
      <w:proofErr w:type="gramEnd"/>
      <w:r w:rsidR="0070785C" w:rsidRPr="0070785C">
        <w:rPr>
          <w:rFonts w:ascii="Times New Roman" w:hAnsi="Times New Roman" w:cs="Times New Roman"/>
          <w:color w:val="000000"/>
          <w:sz w:val="24"/>
          <w:szCs w:val="24"/>
        </w:rPr>
        <w:t>Yousri, 2013).</w:t>
      </w:r>
    </w:p>
    <w:p w14:paraId="477F2AC7" w14:textId="77777777" w:rsidR="00074257" w:rsidRPr="0070785C" w:rsidRDefault="0070785C" w:rsidP="00823D57">
      <w:pPr>
        <w:pStyle w:val="HTMLPreformatted"/>
        <w:spacing w:line="360" w:lineRule="auto"/>
        <w:jc w:val="both"/>
        <w:rPr>
          <w:rFonts w:ascii="Times New Roman" w:hAnsi="Times New Roman" w:cs="Times New Roman"/>
          <w:color w:val="000000"/>
          <w:sz w:val="24"/>
          <w:szCs w:val="24"/>
        </w:rPr>
      </w:pPr>
      <w:proofErr w:type="spellStart"/>
      <w:r w:rsidRPr="0070785C">
        <w:rPr>
          <w:rFonts w:ascii="Times New Roman" w:hAnsi="Times New Roman" w:cs="Times New Roman"/>
          <w:color w:val="000000"/>
          <w:sz w:val="24"/>
          <w:szCs w:val="24"/>
        </w:rPr>
        <w:t>Its</w:t>
      </w:r>
      <w:proofErr w:type="spellEnd"/>
      <w:r w:rsidRPr="0070785C">
        <w:rPr>
          <w:rFonts w:ascii="Times New Roman" w:hAnsi="Times New Roman" w:cs="Times New Roman"/>
          <w:color w:val="000000"/>
          <w:sz w:val="24"/>
          <w:szCs w:val="24"/>
        </w:rPr>
        <w:t xml:space="preserve"> in the nature of Islam towards realizing human and economic development that many tools are used for redistribution of wealth and advocating for economic and social justice and zakat comes handy is this respect.</w:t>
      </w:r>
      <w:r w:rsidR="00931AF1">
        <w:rPr>
          <w:rFonts w:ascii="Times New Roman" w:hAnsi="Times New Roman" w:cs="Times New Roman"/>
          <w:color w:val="000000"/>
          <w:sz w:val="24"/>
          <w:szCs w:val="24"/>
        </w:rPr>
        <w:t xml:space="preserve"> </w:t>
      </w:r>
      <w:r w:rsidR="00074257" w:rsidRPr="0070785C">
        <w:rPr>
          <w:rFonts w:ascii="Times New Roman" w:hAnsi="Times New Roman" w:cs="Times New Roman"/>
          <w:color w:val="000000"/>
          <w:sz w:val="24"/>
          <w:szCs w:val="24"/>
        </w:rPr>
        <w:t xml:space="preserve">Zakat occupies a central position in Islamic philosophy of wealth </w:t>
      </w:r>
      <w:r w:rsidR="00932066">
        <w:rPr>
          <w:rFonts w:ascii="Times New Roman" w:hAnsi="Times New Roman" w:cs="Times New Roman"/>
          <w:color w:val="000000"/>
          <w:sz w:val="24"/>
          <w:szCs w:val="24"/>
        </w:rPr>
        <w:t>re</w:t>
      </w:r>
      <w:r w:rsidR="00074257" w:rsidRPr="0070785C">
        <w:rPr>
          <w:rFonts w:ascii="Times New Roman" w:hAnsi="Times New Roman" w:cs="Times New Roman"/>
          <w:color w:val="000000"/>
          <w:sz w:val="24"/>
          <w:szCs w:val="24"/>
        </w:rPr>
        <w:t>distribution and t</w:t>
      </w:r>
      <w:r w:rsidR="00B05837" w:rsidRPr="0070785C">
        <w:rPr>
          <w:rFonts w:ascii="Times New Roman" w:hAnsi="Times New Roman" w:cs="Times New Roman"/>
          <w:color w:val="000000"/>
          <w:sz w:val="24"/>
          <w:szCs w:val="24"/>
        </w:rPr>
        <w:t xml:space="preserve">he support of the poor to live </w:t>
      </w:r>
      <w:r w:rsidR="00932066">
        <w:rPr>
          <w:rFonts w:ascii="Times New Roman" w:hAnsi="Times New Roman" w:cs="Times New Roman"/>
          <w:color w:val="000000"/>
          <w:sz w:val="24"/>
          <w:szCs w:val="24"/>
        </w:rPr>
        <w:t>dignified lives and by this the right to receive zakat is accrued to the poor.</w:t>
      </w:r>
      <w:r w:rsidR="00074257" w:rsidRPr="0070785C">
        <w:rPr>
          <w:rFonts w:ascii="Times New Roman" w:hAnsi="Times New Roman" w:cs="Times New Roman"/>
          <w:color w:val="000000"/>
          <w:sz w:val="24"/>
          <w:szCs w:val="24"/>
        </w:rPr>
        <w:t xml:space="preserve"> Among the roles of zakat in human development</w:t>
      </w:r>
      <w:r w:rsidR="004E22D4">
        <w:rPr>
          <w:rFonts w:ascii="Times New Roman" w:hAnsi="Times New Roman" w:cs="Times New Roman"/>
          <w:color w:val="000000"/>
          <w:sz w:val="24"/>
          <w:szCs w:val="24"/>
        </w:rPr>
        <w:t xml:space="preserve"> and by far economic development</w:t>
      </w:r>
      <w:r w:rsidR="00074257" w:rsidRPr="0070785C">
        <w:rPr>
          <w:rFonts w:ascii="Times New Roman" w:hAnsi="Times New Roman" w:cs="Times New Roman"/>
          <w:color w:val="000000"/>
          <w:sz w:val="24"/>
          <w:szCs w:val="24"/>
        </w:rPr>
        <w:t xml:space="preserve"> are discussed below</w:t>
      </w:r>
      <w:r w:rsidR="00B05837" w:rsidRPr="0070785C">
        <w:rPr>
          <w:rFonts w:ascii="Times New Roman" w:hAnsi="Times New Roman" w:cs="Times New Roman"/>
          <w:color w:val="000000"/>
          <w:sz w:val="24"/>
          <w:szCs w:val="24"/>
        </w:rPr>
        <w:t>.</w:t>
      </w:r>
    </w:p>
    <w:p w14:paraId="7498F88B" w14:textId="77777777" w:rsidR="006C317E" w:rsidRDefault="006C317E" w:rsidP="00823D57">
      <w:pPr>
        <w:spacing w:after="0" w:line="360" w:lineRule="auto"/>
        <w:rPr>
          <w:rFonts w:ascii="Times New Roman" w:eastAsia="Times New Roman" w:hAnsi="Times New Roman" w:cs="Times New Roman"/>
          <w:sz w:val="24"/>
          <w:szCs w:val="24"/>
        </w:rPr>
      </w:pPr>
    </w:p>
    <w:p w14:paraId="2B83EE0C" w14:textId="77777777" w:rsidR="00920A00" w:rsidRPr="006C317E" w:rsidRDefault="00074257" w:rsidP="00823D57">
      <w:pPr>
        <w:spacing w:after="0" w:line="360" w:lineRule="auto"/>
        <w:rPr>
          <w:rFonts w:ascii="Times New Roman" w:eastAsia="Times New Roman" w:hAnsi="Times New Roman" w:cs="Times New Roman"/>
          <w:b/>
          <w:sz w:val="24"/>
          <w:szCs w:val="24"/>
        </w:rPr>
      </w:pPr>
      <w:r w:rsidRPr="006C317E">
        <w:rPr>
          <w:rFonts w:ascii="Times New Roman" w:eastAsia="Times New Roman" w:hAnsi="Times New Roman" w:cs="Times New Roman"/>
          <w:b/>
          <w:sz w:val="24"/>
          <w:szCs w:val="24"/>
        </w:rPr>
        <w:t xml:space="preserve">3.1 </w:t>
      </w:r>
      <w:r w:rsidR="00F566C9" w:rsidRPr="006C317E">
        <w:rPr>
          <w:rFonts w:ascii="Times New Roman" w:eastAsia="Times New Roman" w:hAnsi="Times New Roman" w:cs="Times New Roman"/>
          <w:b/>
          <w:sz w:val="24"/>
          <w:szCs w:val="24"/>
        </w:rPr>
        <w:t>Fair Redis</w:t>
      </w:r>
      <w:r w:rsidRPr="006C317E">
        <w:rPr>
          <w:rFonts w:ascii="Times New Roman" w:eastAsia="Times New Roman" w:hAnsi="Times New Roman" w:cs="Times New Roman"/>
          <w:b/>
          <w:sz w:val="24"/>
          <w:szCs w:val="24"/>
        </w:rPr>
        <w:t>tribution of Income and Wealth</w:t>
      </w:r>
    </w:p>
    <w:p w14:paraId="7F501E71" w14:textId="77777777" w:rsidR="00064F15" w:rsidRDefault="00064F15" w:rsidP="00823D57">
      <w:pPr>
        <w:pStyle w:val="HTMLPreformatted"/>
        <w:spacing w:line="360" w:lineRule="auto"/>
        <w:jc w:val="both"/>
        <w:rPr>
          <w:rFonts w:ascii="Times New Roman" w:hAnsi="Times New Roman" w:cs="Times New Roman"/>
          <w:color w:val="000000"/>
          <w:sz w:val="24"/>
          <w:szCs w:val="24"/>
        </w:rPr>
      </w:pPr>
      <w:r w:rsidRPr="00832255">
        <w:rPr>
          <w:rFonts w:ascii="Times New Roman" w:hAnsi="Times New Roman" w:cs="Times New Roman"/>
          <w:color w:val="000000"/>
          <w:sz w:val="24"/>
          <w:szCs w:val="24"/>
        </w:rPr>
        <w:t>(Akram &amp; Afzal, 20</w:t>
      </w:r>
      <w:r w:rsidR="00932066">
        <w:rPr>
          <w:rFonts w:ascii="Times New Roman" w:hAnsi="Times New Roman" w:cs="Times New Roman"/>
          <w:color w:val="000000"/>
          <w:sz w:val="24"/>
          <w:szCs w:val="24"/>
        </w:rPr>
        <w:t>14) espoused</w:t>
      </w:r>
      <w:r w:rsidRPr="00832255">
        <w:rPr>
          <w:rFonts w:ascii="Times New Roman" w:hAnsi="Times New Roman" w:cs="Times New Roman"/>
          <w:color w:val="000000"/>
          <w:sz w:val="24"/>
          <w:szCs w:val="24"/>
        </w:rPr>
        <w:t xml:space="preserve"> that Islam advocates humanity, justice and kindness among society, </w:t>
      </w:r>
      <w:r w:rsidR="00074257" w:rsidRPr="00832255">
        <w:rPr>
          <w:rFonts w:ascii="Times New Roman" w:hAnsi="Times New Roman" w:cs="Times New Roman"/>
          <w:color w:val="000000"/>
          <w:sz w:val="24"/>
          <w:szCs w:val="24"/>
        </w:rPr>
        <w:t xml:space="preserve">and </w:t>
      </w:r>
      <w:r w:rsidRPr="00832255">
        <w:rPr>
          <w:rFonts w:ascii="Times New Roman" w:hAnsi="Times New Roman" w:cs="Times New Roman"/>
          <w:color w:val="000000"/>
          <w:sz w:val="24"/>
          <w:szCs w:val="24"/>
        </w:rPr>
        <w:t>encourages giving and forbids bad conduct and oppression to the handicap. Thus encoura</w:t>
      </w:r>
      <w:r w:rsidR="00360DA9" w:rsidRPr="00832255">
        <w:rPr>
          <w:rFonts w:ascii="Times New Roman" w:hAnsi="Times New Roman" w:cs="Times New Roman"/>
          <w:color w:val="000000"/>
          <w:sz w:val="24"/>
          <w:szCs w:val="24"/>
        </w:rPr>
        <w:t xml:space="preserve">ge circulation of wealth among </w:t>
      </w:r>
      <w:r w:rsidRPr="00832255">
        <w:rPr>
          <w:rFonts w:ascii="Times New Roman" w:hAnsi="Times New Roman" w:cs="Times New Roman"/>
          <w:color w:val="000000"/>
          <w:sz w:val="24"/>
          <w:szCs w:val="24"/>
        </w:rPr>
        <w:t>all sections of with a common responsibility to look after one and another, relatives, neighbors, locality and society at large including the poor and destitute. These under taking is believed to have an important eco</w:t>
      </w:r>
      <w:r w:rsidR="00074257" w:rsidRPr="00832255">
        <w:rPr>
          <w:rFonts w:ascii="Times New Roman" w:hAnsi="Times New Roman" w:cs="Times New Roman"/>
          <w:color w:val="000000"/>
          <w:sz w:val="24"/>
          <w:szCs w:val="24"/>
        </w:rPr>
        <w:t xml:space="preserve">nomic and social implication as </w:t>
      </w:r>
      <w:r w:rsidRPr="00832255">
        <w:rPr>
          <w:rFonts w:ascii="Times New Roman" w:hAnsi="Times New Roman" w:cs="Times New Roman"/>
          <w:color w:val="000000"/>
          <w:sz w:val="24"/>
          <w:szCs w:val="24"/>
        </w:rPr>
        <w:t xml:space="preserve">it narrows the gap between rich and poor and attain </w:t>
      </w:r>
      <w:r w:rsidR="00B05837" w:rsidRPr="00832255">
        <w:rPr>
          <w:rFonts w:ascii="Times New Roman" w:hAnsi="Times New Roman" w:cs="Times New Roman"/>
          <w:color w:val="000000"/>
          <w:sz w:val="24"/>
          <w:szCs w:val="24"/>
        </w:rPr>
        <w:t>‘Falah’ (</w:t>
      </w:r>
      <w:r w:rsidRPr="00832255">
        <w:rPr>
          <w:rFonts w:ascii="Times New Roman" w:hAnsi="Times New Roman" w:cs="Times New Roman"/>
          <w:color w:val="000000"/>
          <w:sz w:val="24"/>
          <w:szCs w:val="24"/>
        </w:rPr>
        <w:t xml:space="preserve">happiness) and well-being of </w:t>
      </w:r>
      <w:r w:rsidRPr="00832255">
        <w:rPr>
          <w:rFonts w:ascii="Times New Roman" w:hAnsi="Times New Roman" w:cs="Times New Roman"/>
          <w:color w:val="000000"/>
          <w:sz w:val="24"/>
          <w:szCs w:val="24"/>
        </w:rPr>
        <w:lastRenderedPageBreak/>
        <w:t>mankind. It realizes the aim and objective of Islamic economic system which is to achieve equitable distribution of resources as narrated in the following verse: “Indeed, Allah orders justice and good conduct and giving to relatives and forbids immorality and bad conduct and oppression. He admonishes you that perhaps you will be</w:t>
      </w:r>
      <w:r w:rsidR="00074257" w:rsidRPr="00832255">
        <w:rPr>
          <w:rFonts w:ascii="Times New Roman" w:hAnsi="Times New Roman" w:cs="Times New Roman"/>
          <w:color w:val="000000"/>
          <w:sz w:val="24"/>
          <w:szCs w:val="24"/>
        </w:rPr>
        <w:t xml:space="preserve"> reminded” (Qur’an 16:90</w:t>
      </w:r>
      <w:r w:rsidR="00360DA9" w:rsidRPr="00832255">
        <w:rPr>
          <w:rFonts w:ascii="Times New Roman" w:hAnsi="Times New Roman" w:cs="Times New Roman"/>
          <w:color w:val="000000"/>
          <w:sz w:val="24"/>
          <w:szCs w:val="24"/>
        </w:rPr>
        <w:t>)</w:t>
      </w:r>
      <w:r w:rsidR="00B05837">
        <w:rPr>
          <w:rFonts w:ascii="Times New Roman" w:hAnsi="Times New Roman" w:cs="Times New Roman"/>
          <w:color w:val="000000"/>
          <w:sz w:val="24"/>
          <w:szCs w:val="24"/>
        </w:rPr>
        <w:t>.</w:t>
      </w:r>
    </w:p>
    <w:p w14:paraId="3FACDE52" w14:textId="53F50CA4" w:rsidR="00932066" w:rsidRPr="00832255" w:rsidRDefault="00AB3906" w:rsidP="00823D57">
      <w:pPr>
        <w:pStyle w:val="HTMLPreformatted"/>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Chapra</w:t>
      </w:r>
      <w:proofErr w:type="spellEnd"/>
      <w:r>
        <w:rPr>
          <w:rFonts w:ascii="Times New Roman" w:hAnsi="Times New Roman" w:cs="Times New Roman"/>
          <w:color w:val="000000"/>
          <w:sz w:val="24"/>
          <w:szCs w:val="24"/>
        </w:rPr>
        <w:t xml:space="preserve"> (1979) contribution on Zakat opined</w:t>
      </w:r>
      <w:r w:rsidR="00932066" w:rsidRPr="00932066">
        <w:rPr>
          <w:rFonts w:ascii="Times New Roman" w:hAnsi="Times New Roman" w:cs="Times New Roman"/>
          <w:color w:val="000000"/>
          <w:sz w:val="24"/>
          <w:szCs w:val="24"/>
        </w:rPr>
        <w:t xml:space="preserve"> that Islam, through za</w:t>
      </w:r>
      <w:r>
        <w:rPr>
          <w:rFonts w:ascii="Times New Roman" w:hAnsi="Times New Roman" w:cs="Times New Roman"/>
          <w:color w:val="000000"/>
          <w:sz w:val="24"/>
          <w:szCs w:val="24"/>
        </w:rPr>
        <w:t xml:space="preserve">kat </w:t>
      </w:r>
      <w:r w:rsidRPr="00932066">
        <w:rPr>
          <w:rFonts w:ascii="Times New Roman" w:hAnsi="Times New Roman" w:cs="Times New Roman"/>
          <w:color w:val="000000"/>
          <w:sz w:val="24"/>
          <w:szCs w:val="24"/>
        </w:rPr>
        <w:t>underscores</w:t>
      </w:r>
      <w:r w:rsidR="00932066" w:rsidRPr="0093206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distributive </w:t>
      </w:r>
      <w:r w:rsidR="00932066" w:rsidRPr="00932066">
        <w:rPr>
          <w:rFonts w:ascii="Times New Roman" w:hAnsi="Times New Roman" w:cs="Times New Roman"/>
          <w:color w:val="000000"/>
          <w:sz w:val="24"/>
          <w:szCs w:val="24"/>
        </w:rPr>
        <w:t xml:space="preserve">justice </w:t>
      </w:r>
      <w:r>
        <w:rPr>
          <w:rFonts w:ascii="Times New Roman" w:hAnsi="Times New Roman" w:cs="Times New Roman"/>
          <w:color w:val="000000"/>
          <w:sz w:val="24"/>
          <w:szCs w:val="24"/>
        </w:rPr>
        <w:t>roles and out them together</w:t>
      </w:r>
      <w:r w:rsidR="00932066" w:rsidRPr="00932066">
        <w:rPr>
          <w:rFonts w:ascii="Times New Roman" w:hAnsi="Times New Roman" w:cs="Times New Roman"/>
          <w:color w:val="000000"/>
          <w:sz w:val="24"/>
          <w:szCs w:val="24"/>
        </w:rPr>
        <w:t xml:space="preserve"> an effort to </w:t>
      </w:r>
      <w:r w:rsidRPr="00932066">
        <w:rPr>
          <w:rFonts w:ascii="Times New Roman" w:hAnsi="Times New Roman" w:cs="Times New Roman"/>
          <w:color w:val="000000"/>
          <w:sz w:val="24"/>
          <w:szCs w:val="24"/>
        </w:rPr>
        <w:t>inspire</w:t>
      </w:r>
      <w:r w:rsidR="00932066" w:rsidRPr="00932066">
        <w:rPr>
          <w:rFonts w:ascii="Times New Roman" w:hAnsi="Times New Roman" w:cs="Times New Roman"/>
          <w:color w:val="000000"/>
          <w:sz w:val="24"/>
          <w:szCs w:val="24"/>
        </w:rPr>
        <w:t xml:space="preserve"> brotherhood a</w:t>
      </w:r>
      <w:r>
        <w:rPr>
          <w:rFonts w:ascii="Times New Roman" w:hAnsi="Times New Roman" w:cs="Times New Roman"/>
          <w:color w:val="000000"/>
          <w:sz w:val="24"/>
          <w:szCs w:val="24"/>
        </w:rPr>
        <w:t xml:space="preserve">mong Muslims. This will lead to developing a </w:t>
      </w:r>
      <w:r w:rsidR="00932066" w:rsidRPr="00932066">
        <w:rPr>
          <w:rFonts w:ascii="Times New Roman" w:hAnsi="Times New Roman" w:cs="Times New Roman"/>
          <w:color w:val="000000"/>
          <w:sz w:val="24"/>
          <w:szCs w:val="24"/>
        </w:rPr>
        <w:t>system that</w:t>
      </w:r>
      <w:r>
        <w:rPr>
          <w:rFonts w:ascii="Times New Roman" w:hAnsi="Times New Roman" w:cs="Times New Roman"/>
          <w:color w:val="000000"/>
          <w:sz w:val="24"/>
          <w:szCs w:val="24"/>
        </w:rPr>
        <w:t xml:space="preserve"> is capable of creating </w:t>
      </w:r>
      <w:r w:rsidR="00932066" w:rsidRPr="00932066">
        <w:rPr>
          <w:rFonts w:ascii="Times New Roman" w:hAnsi="Times New Roman" w:cs="Times New Roman"/>
          <w:color w:val="000000"/>
          <w:sz w:val="24"/>
          <w:szCs w:val="24"/>
        </w:rPr>
        <w:t>a productive program, and then provid</w:t>
      </w:r>
      <w:r>
        <w:rPr>
          <w:rFonts w:ascii="Times New Roman" w:hAnsi="Times New Roman" w:cs="Times New Roman"/>
          <w:color w:val="000000"/>
          <w:sz w:val="24"/>
          <w:szCs w:val="24"/>
        </w:rPr>
        <w:t xml:space="preserve">e assistance in finding gainful </w:t>
      </w:r>
      <w:r w:rsidR="00932066" w:rsidRPr="00932066">
        <w:rPr>
          <w:rFonts w:ascii="Times New Roman" w:hAnsi="Times New Roman" w:cs="Times New Roman"/>
          <w:color w:val="000000"/>
          <w:sz w:val="24"/>
          <w:szCs w:val="24"/>
        </w:rPr>
        <w:t xml:space="preserve">employment for the </w:t>
      </w:r>
      <w:r>
        <w:rPr>
          <w:rFonts w:ascii="Times New Roman" w:hAnsi="Times New Roman" w:cs="Times New Roman"/>
          <w:color w:val="000000"/>
          <w:sz w:val="24"/>
          <w:szCs w:val="24"/>
        </w:rPr>
        <w:t xml:space="preserve">poor and </w:t>
      </w:r>
      <w:r w:rsidR="00932066" w:rsidRPr="00932066">
        <w:rPr>
          <w:rFonts w:ascii="Times New Roman" w:hAnsi="Times New Roman" w:cs="Times New Roman"/>
          <w:color w:val="000000"/>
          <w:sz w:val="24"/>
          <w:szCs w:val="24"/>
        </w:rPr>
        <w:t>unemployed according to their ability</w:t>
      </w:r>
      <w:r>
        <w:rPr>
          <w:rFonts w:ascii="Times New Roman" w:hAnsi="Times New Roman" w:cs="Times New Roman"/>
          <w:color w:val="000000"/>
          <w:sz w:val="24"/>
          <w:szCs w:val="24"/>
        </w:rPr>
        <w:t>.</w:t>
      </w:r>
      <w:r w:rsidR="007C1ADE">
        <w:rPr>
          <w:rFonts w:ascii="Times New Roman" w:hAnsi="Times New Roman" w:cs="Times New Roman"/>
          <w:color w:val="000000"/>
          <w:sz w:val="24"/>
          <w:szCs w:val="24"/>
        </w:rPr>
        <w:t xml:space="preserve"> </w:t>
      </w:r>
    </w:p>
    <w:p w14:paraId="65D9C0A2" w14:textId="77777777" w:rsidR="00556FD7" w:rsidRPr="00832255" w:rsidRDefault="00556FD7" w:rsidP="0082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p>
    <w:p w14:paraId="6DC006AD" w14:textId="00450421" w:rsidR="00556FD7" w:rsidRPr="00832255" w:rsidRDefault="00556FD7" w:rsidP="00823D57">
      <w:pPr>
        <w:spacing w:after="0" w:line="360" w:lineRule="auto"/>
        <w:jc w:val="both"/>
        <w:rPr>
          <w:rFonts w:ascii="Times New Roman" w:eastAsia="Times New Roman" w:hAnsi="Times New Roman" w:cs="Times New Roman"/>
          <w:sz w:val="24"/>
          <w:szCs w:val="24"/>
        </w:rPr>
      </w:pPr>
      <w:r w:rsidRPr="00832255">
        <w:rPr>
          <w:rFonts w:ascii="Times New Roman" w:eastAsia="Times New Roman" w:hAnsi="Times New Roman" w:cs="Times New Roman"/>
          <w:sz w:val="24"/>
          <w:szCs w:val="24"/>
        </w:rPr>
        <w:t>In Islam, income and wealth are distributed via thr</w:t>
      </w:r>
      <w:r w:rsidR="00D56B53">
        <w:rPr>
          <w:rFonts w:ascii="Times New Roman" w:eastAsia="Times New Roman" w:hAnsi="Times New Roman" w:cs="Times New Roman"/>
          <w:sz w:val="24"/>
          <w:szCs w:val="24"/>
        </w:rPr>
        <w:t xml:space="preserve">ee </w:t>
      </w:r>
      <w:proofErr w:type="gramStart"/>
      <w:r w:rsidR="00D56B53">
        <w:rPr>
          <w:rFonts w:ascii="Times New Roman" w:eastAsia="Times New Roman" w:hAnsi="Times New Roman" w:cs="Times New Roman"/>
          <w:sz w:val="24"/>
          <w:szCs w:val="24"/>
        </w:rPr>
        <w:t>stages</w:t>
      </w:r>
      <w:r w:rsidR="0089442E">
        <w:rPr>
          <w:rFonts w:ascii="Times New Roman" w:eastAsia="Times New Roman" w:hAnsi="Times New Roman" w:cs="Times New Roman"/>
          <w:sz w:val="24"/>
          <w:szCs w:val="24"/>
        </w:rPr>
        <w:t>(</w:t>
      </w:r>
      <w:proofErr w:type="gramEnd"/>
      <w:r w:rsidR="0089442E">
        <w:rPr>
          <w:rFonts w:ascii="Times New Roman" w:hAnsi="Times New Roman" w:cs="Times New Roman"/>
          <w:color w:val="000000"/>
          <w:sz w:val="24"/>
          <w:szCs w:val="24"/>
        </w:rPr>
        <w:t>Abdelbaki,2013)</w:t>
      </w:r>
      <w:r w:rsidR="00D56B53">
        <w:rPr>
          <w:rFonts w:ascii="Times New Roman" w:eastAsia="Times New Roman" w:hAnsi="Times New Roman" w:cs="Times New Roman"/>
          <w:sz w:val="24"/>
          <w:szCs w:val="24"/>
        </w:rPr>
        <w:t>. F</w:t>
      </w:r>
      <w:r w:rsidR="00360DA9" w:rsidRPr="00832255">
        <w:rPr>
          <w:rFonts w:ascii="Times New Roman" w:eastAsia="Times New Roman" w:hAnsi="Times New Roman" w:cs="Times New Roman"/>
          <w:sz w:val="24"/>
          <w:szCs w:val="24"/>
        </w:rPr>
        <w:t xml:space="preserve">irst is the initial </w:t>
      </w:r>
      <w:r w:rsidRPr="00832255">
        <w:rPr>
          <w:rFonts w:ascii="Times New Roman" w:eastAsia="Times New Roman" w:hAnsi="Times New Roman" w:cs="Times New Roman"/>
          <w:sz w:val="24"/>
          <w:szCs w:val="24"/>
        </w:rPr>
        <w:t xml:space="preserve">distribution of wealth through acquisitions, where Islam recognizes private </w:t>
      </w:r>
      <w:r w:rsidR="00360DA9" w:rsidRPr="00832255">
        <w:rPr>
          <w:rFonts w:ascii="Times New Roman" w:eastAsia="Times New Roman" w:hAnsi="Times New Roman" w:cs="Times New Roman"/>
          <w:sz w:val="24"/>
          <w:szCs w:val="24"/>
        </w:rPr>
        <w:t xml:space="preserve">property </w:t>
      </w:r>
      <w:r w:rsidRPr="00832255">
        <w:rPr>
          <w:rFonts w:ascii="Times New Roman" w:eastAsia="Times New Roman" w:hAnsi="Times New Roman" w:cs="Times New Roman"/>
          <w:sz w:val="24"/>
          <w:szCs w:val="24"/>
        </w:rPr>
        <w:t>according to specific conditions and procedures based on th</w:t>
      </w:r>
      <w:r w:rsidR="00360DA9" w:rsidRPr="00832255">
        <w:rPr>
          <w:rFonts w:ascii="Times New Roman" w:eastAsia="Times New Roman" w:hAnsi="Times New Roman" w:cs="Times New Roman"/>
          <w:sz w:val="24"/>
          <w:szCs w:val="24"/>
        </w:rPr>
        <w:t xml:space="preserve">e principle (that wealth is the </w:t>
      </w:r>
      <w:r w:rsidRPr="00832255">
        <w:rPr>
          <w:rFonts w:ascii="Times New Roman" w:eastAsia="Times New Roman" w:hAnsi="Times New Roman" w:cs="Times New Roman"/>
          <w:sz w:val="24"/>
          <w:szCs w:val="24"/>
        </w:rPr>
        <w:t>wealth of God and human beings are appointed as successo</w:t>
      </w:r>
      <w:r w:rsidR="00360DA9" w:rsidRPr="00832255">
        <w:rPr>
          <w:rFonts w:ascii="Times New Roman" w:eastAsia="Times New Roman" w:hAnsi="Times New Roman" w:cs="Times New Roman"/>
          <w:sz w:val="24"/>
          <w:szCs w:val="24"/>
        </w:rPr>
        <w:t>rs</w:t>
      </w:r>
      <w:r w:rsidR="007C1ADE">
        <w:rPr>
          <w:rFonts w:ascii="Times New Roman" w:eastAsia="Times New Roman" w:hAnsi="Times New Roman" w:cs="Times New Roman"/>
          <w:sz w:val="24"/>
          <w:szCs w:val="24"/>
        </w:rPr>
        <w:t xml:space="preserve"> </w:t>
      </w:r>
      <w:r w:rsidR="007C1ADE" w:rsidRPr="007C1ADE">
        <w:rPr>
          <w:rFonts w:ascii="Times New Roman" w:eastAsia="Times New Roman" w:hAnsi="Times New Roman" w:cs="Times New Roman"/>
          <w:sz w:val="24"/>
          <w:szCs w:val="24"/>
          <w:highlight w:val="yellow"/>
        </w:rPr>
        <w:t>/ care takers</w:t>
      </w:r>
      <w:r w:rsidR="00360DA9" w:rsidRPr="00832255">
        <w:rPr>
          <w:rFonts w:ascii="Times New Roman" w:eastAsia="Times New Roman" w:hAnsi="Times New Roman" w:cs="Times New Roman"/>
          <w:sz w:val="24"/>
          <w:szCs w:val="24"/>
        </w:rPr>
        <w:t xml:space="preserve"> to that wealth).  Islam also </w:t>
      </w:r>
      <w:r w:rsidRPr="00832255">
        <w:rPr>
          <w:rFonts w:ascii="Times New Roman" w:eastAsia="Times New Roman" w:hAnsi="Times New Roman" w:cs="Times New Roman"/>
          <w:sz w:val="24"/>
          <w:szCs w:val="24"/>
        </w:rPr>
        <w:t>regulates the investment of private property by a set of rules and r</w:t>
      </w:r>
      <w:r w:rsidR="00360DA9" w:rsidRPr="00832255">
        <w:rPr>
          <w:rFonts w:ascii="Times New Roman" w:eastAsia="Times New Roman" w:hAnsi="Times New Roman" w:cs="Times New Roman"/>
          <w:sz w:val="24"/>
          <w:szCs w:val="24"/>
        </w:rPr>
        <w:t xml:space="preserve">estrictions to ensure the </w:t>
      </w:r>
      <w:r w:rsidRPr="00832255">
        <w:rPr>
          <w:rFonts w:ascii="Times New Roman" w:eastAsia="Times New Roman" w:hAnsi="Times New Roman" w:cs="Times New Roman"/>
          <w:sz w:val="24"/>
          <w:szCs w:val="24"/>
        </w:rPr>
        <w:t>provision of community needs and well-being of its</w:t>
      </w:r>
      <w:r w:rsidR="00360DA9" w:rsidRPr="00832255">
        <w:rPr>
          <w:rFonts w:ascii="Times New Roman" w:eastAsia="Times New Roman" w:hAnsi="Times New Roman" w:cs="Times New Roman"/>
          <w:sz w:val="24"/>
          <w:szCs w:val="24"/>
        </w:rPr>
        <w:t xml:space="preserve"> members. Islam also recognizes </w:t>
      </w:r>
      <w:r w:rsidRPr="00832255">
        <w:rPr>
          <w:rFonts w:ascii="Times New Roman" w:eastAsia="Times New Roman" w:hAnsi="Times New Roman" w:cs="Times New Roman"/>
          <w:sz w:val="24"/>
          <w:szCs w:val="24"/>
        </w:rPr>
        <w:t xml:space="preserve">public property in order to achieve specific goals, </w:t>
      </w:r>
      <w:r w:rsidR="00360DA9" w:rsidRPr="00832255">
        <w:rPr>
          <w:rFonts w:ascii="Times New Roman" w:eastAsia="Times New Roman" w:hAnsi="Times New Roman" w:cs="Times New Roman"/>
          <w:sz w:val="24"/>
          <w:szCs w:val="24"/>
        </w:rPr>
        <w:t xml:space="preserve">such as achieve balance between </w:t>
      </w:r>
      <w:r w:rsidRPr="00832255">
        <w:rPr>
          <w:rFonts w:ascii="Times New Roman" w:eastAsia="Times New Roman" w:hAnsi="Times New Roman" w:cs="Times New Roman"/>
          <w:sz w:val="24"/>
          <w:szCs w:val="24"/>
        </w:rPr>
        <w:t>individuals in one generation, achieve balance between successiv</w:t>
      </w:r>
      <w:r w:rsidR="00360DA9" w:rsidRPr="00832255">
        <w:rPr>
          <w:rFonts w:ascii="Times New Roman" w:eastAsia="Times New Roman" w:hAnsi="Times New Roman" w:cs="Times New Roman"/>
          <w:sz w:val="24"/>
          <w:szCs w:val="24"/>
        </w:rPr>
        <w:t xml:space="preserve">e generations, and </w:t>
      </w:r>
      <w:r w:rsidRPr="00832255">
        <w:rPr>
          <w:rFonts w:ascii="Times New Roman" w:eastAsia="Times New Roman" w:hAnsi="Times New Roman" w:cs="Times New Roman"/>
          <w:sz w:val="24"/>
          <w:szCs w:val="24"/>
        </w:rPr>
        <w:t>achieve development of the Muslim community. Sec</w:t>
      </w:r>
      <w:r w:rsidR="00360DA9" w:rsidRPr="00832255">
        <w:rPr>
          <w:rFonts w:ascii="Times New Roman" w:eastAsia="Times New Roman" w:hAnsi="Times New Roman" w:cs="Times New Roman"/>
          <w:sz w:val="24"/>
          <w:szCs w:val="24"/>
        </w:rPr>
        <w:t xml:space="preserve">ond, through which revenues are </w:t>
      </w:r>
      <w:r w:rsidR="00D56B53">
        <w:rPr>
          <w:rFonts w:ascii="Times New Roman" w:eastAsia="Times New Roman" w:hAnsi="Times New Roman" w:cs="Times New Roman"/>
          <w:sz w:val="24"/>
          <w:szCs w:val="24"/>
        </w:rPr>
        <w:t xml:space="preserve">distributed are </w:t>
      </w:r>
      <w:r w:rsidRPr="00832255">
        <w:rPr>
          <w:rFonts w:ascii="Times New Roman" w:eastAsia="Times New Roman" w:hAnsi="Times New Roman" w:cs="Times New Roman"/>
          <w:sz w:val="24"/>
          <w:szCs w:val="24"/>
        </w:rPr>
        <w:t>over the factors of production in the communi</w:t>
      </w:r>
      <w:r w:rsidR="00360DA9" w:rsidRPr="00832255">
        <w:rPr>
          <w:rFonts w:ascii="Times New Roman" w:eastAsia="Times New Roman" w:hAnsi="Times New Roman" w:cs="Times New Roman"/>
          <w:sz w:val="24"/>
          <w:szCs w:val="24"/>
        </w:rPr>
        <w:t xml:space="preserve">ty. Finally in the third stage, </w:t>
      </w:r>
      <w:r w:rsidRPr="00832255">
        <w:rPr>
          <w:rFonts w:ascii="Times New Roman" w:eastAsia="Times New Roman" w:hAnsi="Times New Roman" w:cs="Times New Roman"/>
          <w:sz w:val="24"/>
          <w:szCs w:val="24"/>
        </w:rPr>
        <w:t>some changes are introduced to the existing distribution of income a</w:t>
      </w:r>
      <w:r w:rsidR="00360DA9" w:rsidRPr="00832255">
        <w:rPr>
          <w:rFonts w:ascii="Times New Roman" w:eastAsia="Times New Roman" w:hAnsi="Times New Roman" w:cs="Times New Roman"/>
          <w:sz w:val="24"/>
          <w:szCs w:val="24"/>
        </w:rPr>
        <w:t xml:space="preserve">nd wealth, or the so called redistribution of income in favor of certain </w:t>
      </w:r>
      <w:r w:rsidRPr="00832255">
        <w:rPr>
          <w:rFonts w:ascii="Times New Roman" w:eastAsia="Times New Roman" w:hAnsi="Times New Roman" w:cs="Times New Roman"/>
          <w:sz w:val="24"/>
          <w:szCs w:val="24"/>
        </w:rPr>
        <w:t>groups</w:t>
      </w:r>
      <w:r w:rsidR="00360DA9" w:rsidRPr="00832255">
        <w:rPr>
          <w:rFonts w:ascii="Times New Roman" w:eastAsia="Times New Roman" w:hAnsi="Times New Roman" w:cs="Times New Roman"/>
          <w:sz w:val="24"/>
          <w:szCs w:val="24"/>
        </w:rPr>
        <w:t xml:space="preserve"> such as the poor and destitute. With this</w:t>
      </w:r>
      <w:r w:rsidR="00626C12" w:rsidRPr="00832255">
        <w:rPr>
          <w:rFonts w:ascii="Times New Roman" w:eastAsia="Times New Roman" w:hAnsi="Times New Roman" w:cs="Times New Roman"/>
          <w:sz w:val="24"/>
          <w:szCs w:val="24"/>
        </w:rPr>
        <w:t>, resources</w:t>
      </w:r>
      <w:r w:rsidR="00360DA9" w:rsidRPr="00832255">
        <w:rPr>
          <w:rFonts w:ascii="Times New Roman" w:eastAsia="Times New Roman" w:hAnsi="Times New Roman" w:cs="Times New Roman"/>
          <w:sz w:val="24"/>
          <w:szCs w:val="24"/>
        </w:rPr>
        <w:t xml:space="preserve"> move from rich peopl</w:t>
      </w:r>
      <w:r w:rsidR="00626C12" w:rsidRPr="00832255">
        <w:rPr>
          <w:rFonts w:ascii="Times New Roman" w:eastAsia="Times New Roman" w:hAnsi="Times New Roman" w:cs="Times New Roman"/>
          <w:sz w:val="24"/>
          <w:szCs w:val="24"/>
        </w:rPr>
        <w:t xml:space="preserve">e to the poor and there by leading </w:t>
      </w:r>
      <w:r w:rsidR="00360DA9" w:rsidRPr="00832255">
        <w:rPr>
          <w:rFonts w:ascii="Times New Roman" w:eastAsia="Times New Roman" w:hAnsi="Times New Roman" w:cs="Times New Roman"/>
          <w:sz w:val="24"/>
          <w:szCs w:val="24"/>
        </w:rPr>
        <w:t>to redistribution of</w:t>
      </w:r>
      <w:r w:rsidR="00626C12" w:rsidRPr="00832255">
        <w:rPr>
          <w:rFonts w:ascii="Times New Roman" w:eastAsia="Times New Roman" w:hAnsi="Times New Roman" w:cs="Times New Roman"/>
          <w:sz w:val="24"/>
          <w:szCs w:val="24"/>
        </w:rPr>
        <w:t xml:space="preserve"> income and wealth</w:t>
      </w:r>
      <w:r w:rsidR="00360DA9" w:rsidRPr="00832255">
        <w:rPr>
          <w:rFonts w:ascii="Times New Roman" w:eastAsia="Times New Roman" w:hAnsi="Times New Roman" w:cs="Times New Roman"/>
          <w:sz w:val="24"/>
          <w:szCs w:val="24"/>
        </w:rPr>
        <w:t xml:space="preserve"> in the </w:t>
      </w:r>
      <w:r w:rsidR="00074257" w:rsidRPr="00832255">
        <w:rPr>
          <w:rFonts w:ascii="Times New Roman" w:eastAsia="Times New Roman" w:hAnsi="Times New Roman" w:cs="Times New Roman"/>
          <w:sz w:val="24"/>
          <w:szCs w:val="24"/>
        </w:rPr>
        <w:t>society. This cre</w:t>
      </w:r>
      <w:r w:rsidR="00832255" w:rsidRPr="00832255">
        <w:rPr>
          <w:rFonts w:ascii="Times New Roman" w:eastAsia="Times New Roman" w:hAnsi="Times New Roman" w:cs="Times New Roman"/>
          <w:sz w:val="24"/>
          <w:szCs w:val="24"/>
        </w:rPr>
        <w:t>ates an opportunity for human di</w:t>
      </w:r>
      <w:r w:rsidR="00074257" w:rsidRPr="00832255">
        <w:rPr>
          <w:rFonts w:ascii="Times New Roman" w:eastAsia="Times New Roman" w:hAnsi="Times New Roman" w:cs="Times New Roman"/>
          <w:sz w:val="24"/>
          <w:szCs w:val="24"/>
        </w:rPr>
        <w:t xml:space="preserve">gnity </w:t>
      </w:r>
      <w:r w:rsidR="00832255" w:rsidRPr="00832255">
        <w:rPr>
          <w:rFonts w:ascii="Times New Roman" w:eastAsia="Times New Roman" w:hAnsi="Times New Roman" w:cs="Times New Roman"/>
          <w:sz w:val="24"/>
          <w:szCs w:val="24"/>
        </w:rPr>
        <w:t xml:space="preserve">of the poor </w:t>
      </w:r>
      <w:r w:rsidR="00074257" w:rsidRPr="00832255">
        <w:rPr>
          <w:rFonts w:ascii="Times New Roman" w:eastAsia="Times New Roman" w:hAnsi="Times New Roman" w:cs="Times New Roman"/>
          <w:sz w:val="24"/>
          <w:szCs w:val="24"/>
        </w:rPr>
        <w:t xml:space="preserve">to be enhanced </w:t>
      </w:r>
      <w:r w:rsidR="00832255" w:rsidRPr="00832255">
        <w:rPr>
          <w:rFonts w:ascii="Times New Roman" w:eastAsia="Times New Roman" w:hAnsi="Times New Roman" w:cs="Times New Roman"/>
          <w:sz w:val="24"/>
          <w:szCs w:val="24"/>
        </w:rPr>
        <w:t>and thereby develop</w:t>
      </w:r>
      <w:r w:rsidR="00AB3906">
        <w:rPr>
          <w:rFonts w:ascii="Times New Roman" w:eastAsia="Times New Roman" w:hAnsi="Times New Roman" w:cs="Times New Roman"/>
          <w:sz w:val="24"/>
          <w:szCs w:val="24"/>
        </w:rPr>
        <w:t xml:space="preserve"> and ultimately lead to economic growth</w:t>
      </w:r>
      <w:r w:rsidR="00832255" w:rsidRPr="00832255">
        <w:rPr>
          <w:rFonts w:ascii="Times New Roman" w:eastAsia="Times New Roman" w:hAnsi="Times New Roman" w:cs="Times New Roman"/>
          <w:sz w:val="24"/>
          <w:szCs w:val="24"/>
        </w:rPr>
        <w:t>.</w:t>
      </w:r>
    </w:p>
    <w:p w14:paraId="7ACD1667" w14:textId="77777777" w:rsidR="00832255" w:rsidRDefault="00832255" w:rsidP="00823D57">
      <w:pPr>
        <w:spacing w:after="0" w:line="360" w:lineRule="auto"/>
        <w:rPr>
          <w:rFonts w:ascii="Times New Roman" w:eastAsia="Times New Roman" w:hAnsi="Times New Roman" w:cs="Times New Roman"/>
          <w:sz w:val="24"/>
          <w:szCs w:val="24"/>
        </w:rPr>
      </w:pPr>
    </w:p>
    <w:p w14:paraId="28E15B7D" w14:textId="77777777" w:rsidR="00063E85" w:rsidRPr="00832255" w:rsidRDefault="00832255" w:rsidP="00823D57">
      <w:pPr>
        <w:spacing w:after="0" w:line="360" w:lineRule="auto"/>
        <w:jc w:val="both"/>
        <w:rPr>
          <w:rFonts w:ascii="Times New Roman" w:eastAsia="Times New Roman" w:hAnsi="Times New Roman" w:cs="Times New Roman"/>
          <w:b/>
          <w:sz w:val="24"/>
          <w:szCs w:val="24"/>
        </w:rPr>
      </w:pPr>
      <w:r w:rsidRPr="00832255">
        <w:rPr>
          <w:rFonts w:ascii="Times New Roman" w:eastAsia="Times New Roman" w:hAnsi="Times New Roman" w:cs="Times New Roman"/>
          <w:b/>
          <w:sz w:val="24"/>
          <w:szCs w:val="24"/>
        </w:rPr>
        <w:t xml:space="preserve">3.2 </w:t>
      </w:r>
      <w:r w:rsidR="00F566C9" w:rsidRPr="00832255">
        <w:rPr>
          <w:rFonts w:ascii="Times New Roman" w:eastAsia="Times New Roman" w:hAnsi="Times New Roman" w:cs="Times New Roman"/>
          <w:b/>
          <w:sz w:val="24"/>
          <w:szCs w:val="24"/>
        </w:rPr>
        <w:t>Better Consump</w:t>
      </w:r>
      <w:r w:rsidR="00626C12" w:rsidRPr="00832255">
        <w:rPr>
          <w:rFonts w:ascii="Times New Roman" w:eastAsia="Times New Roman" w:hAnsi="Times New Roman" w:cs="Times New Roman"/>
          <w:b/>
          <w:sz w:val="24"/>
          <w:szCs w:val="24"/>
        </w:rPr>
        <w:t>tion for low income categories</w:t>
      </w:r>
    </w:p>
    <w:p w14:paraId="687F9DCE" w14:textId="77777777" w:rsidR="00931AF1" w:rsidRDefault="00931AF1" w:rsidP="00823D57">
      <w:pPr>
        <w:spacing w:after="0" w:line="360" w:lineRule="auto"/>
        <w:jc w:val="both"/>
        <w:rPr>
          <w:rFonts w:ascii="Times New Roman" w:eastAsia="Times New Roman" w:hAnsi="Times New Roman" w:cs="Times New Roman"/>
          <w:sz w:val="24"/>
          <w:szCs w:val="24"/>
        </w:rPr>
      </w:pPr>
    </w:p>
    <w:p w14:paraId="02D5C80C" w14:textId="77777777" w:rsidR="00931AF1" w:rsidRDefault="00626C12" w:rsidP="00823D57">
      <w:pPr>
        <w:autoSpaceDE w:val="0"/>
        <w:autoSpaceDN w:val="0"/>
        <w:adjustRightInd w:val="0"/>
        <w:spacing w:after="0" w:line="360" w:lineRule="auto"/>
        <w:rPr>
          <w:rFonts w:ascii="Times New Roman" w:hAnsi="Times New Roman" w:cs="Times New Roman"/>
          <w:color w:val="000000"/>
          <w:sz w:val="24"/>
          <w:szCs w:val="24"/>
        </w:rPr>
      </w:pPr>
      <w:r w:rsidRPr="00997C4C">
        <w:rPr>
          <w:rFonts w:ascii="Times New Roman" w:eastAsia="Times New Roman" w:hAnsi="Times New Roman" w:cs="Times New Roman"/>
          <w:sz w:val="24"/>
          <w:szCs w:val="24"/>
        </w:rPr>
        <w:t xml:space="preserve">The productive </w:t>
      </w:r>
      <w:r w:rsidR="00AB3906" w:rsidRPr="00997C4C">
        <w:rPr>
          <w:rFonts w:ascii="Times New Roman" w:eastAsia="Times New Roman" w:hAnsi="Times New Roman" w:cs="Times New Roman"/>
          <w:sz w:val="24"/>
          <w:szCs w:val="24"/>
        </w:rPr>
        <w:t xml:space="preserve">households </w:t>
      </w:r>
      <w:r w:rsidR="00AB3906">
        <w:rPr>
          <w:rFonts w:ascii="Times New Roman" w:eastAsia="Times New Roman" w:hAnsi="Times New Roman" w:cs="Times New Roman"/>
          <w:sz w:val="24"/>
          <w:szCs w:val="24"/>
        </w:rPr>
        <w:t>experience poverty</w:t>
      </w:r>
      <w:r w:rsidR="00997C4C" w:rsidRPr="00997C4C">
        <w:rPr>
          <w:rFonts w:ascii="Times New Roman" w:eastAsia="Times New Roman" w:hAnsi="Times New Roman" w:cs="Times New Roman"/>
          <w:sz w:val="24"/>
          <w:szCs w:val="24"/>
        </w:rPr>
        <w:t xml:space="preserve"> because they cannot use the </w:t>
      </w:r>
      <w:r w:rsidRPr="00997C4C">
        <w:rPr>
          <w:rFonts w:ascii="Times New Roman" w:eastAsia="Times New Roman" w:hAnsi="Times New Roman" w:cs="Times New Roman"/>
          <w:sz w:val="24"/>
          <w:szCs w:val="24"/>
        </w:rPr>
        <w:t>fu</w:t>
      </w:r>
      <w:r w:rsidR="00832255">
        <w:rPr>
          <w:rFonts w:ascii="Times New Roman" w:eastAsia="Times New Roman" w:hAnsi="Times New Roman" w:cs="Times New Roman"/>
          <w:sz w:val="24"/>
          <w:szCs w:val="24"/>
        </w:rPr>
        <w:t xml:space="preserve">ll potential of their resources </w:t>
      </w:r>
      <w:r w:rsidRPr="00997C4C">
        <w:rPr>
          <w:rFonts w:ascii="Times New Roman" w:eastAsia="Times New Roman" w:hAnsi="Times New Roman" w:cs="Times New Roman"/>
          <w:sz w:val="24"/>
          <w:szCs w:val="24"/>
        </w:rPr>
        <w:t xml:space="preserve">due to some </w:t>
      </w:r>
      <w:r w:rsidR="00997C4C" w:rsidRPr="00997C4C">
        <w:rPr>
          <w:rFonts w:ascii="Times New Roman" w:eastAsia="Times New Roman" w:hAnsi="Times New Roman" w:cs="Times New Roman"/>
          <w:sz w:val="24"/>
          <w:szCs w:val="24"/>
        </w:rPr>
        <w:t xml:space="preserve">constraints. These constraints </w:t>
      </w:r>
      <w:r w:rsidRPr="00997C4C">
        <w:rPr>
          <w:rFonts w:ascii="Times New Roman" w:eastAsia="Times New Roman" w:hAnsi="Times New Roman" w:cs="Times New Roman"/>
          <w:sz w:val="24"/>
          <w:szCs w:val="24"/>
        </w:rPr>
        <w:t>are related to the limited human, physical an</w:t>
      </w:r>
      <w:r w:rsidR="00997C4C" w:rsidRPr="00997C4C">
        <w:rPr>
          <w:rFonts w:ascii="Times New Roman" w:eastAsia="Times New Roman" w:hAnsi="Times New Roman" w:cs="Times New Roman"/>
          <w:sz w:val="24"/>
          <w:szCs w:val="24"/>
        </w:rPr>
        <w:t xml:space="preserve">d financial capital needed for </w:t>
      </w:r>
      <w:r w:rsidRPr="00997C4C">
        <w:rPr>
          <w:rFonts w:ascii="Times New Roman" w:eastAsia="Times New Roman" w:hAnsi="Times New Roman" w:cs="Times New Roman"/>
          <w:sz w:val="24"/>
          <w:szCs w:val="24"/>
        </w:rPr>
        <w:t>an economic activity that provides the ho</w:t>
      </w:r>
      <w:r w:rsidR="00997C4C" w:rsidRPr="00997C4C">
        <w:rPr>
          <w:rFonts w:ascii="Times New Roman" w:eastAsia="Times New Roman" w:hAnsi="Times New Roman" w:cs="Times New Roman"/>
          <w:sz w:val="24"/>
          <w:szCs w:val="24"/>
        </w:rPr>
        <w:t xml:space="preserve">usehold a decent </w:t>
      </w:r>
      <w:r w:rsidR="00997C4C" w:rsidRPr="00997C4C">
        <w:rPr>
          <w:rFonts w:ascii="Times New Roman" w:eastAsia="Times New Roman" w:hAnsi="Times New Roman" w:cs="Times New Roman"/>
          <w:sz w:val="24"/>
          <w:szCs w:val="24"/>
        </w:rPr>
        <w:lastRenderedPageBreak/>
        <w:t xml:space="preserve">income. Thus, </w:t>
      </w:r>
      <w:r w:rsidR="00997C4C">
        <w:rPr>
          <w:rFonts w:ascii="Times New Roman" w:eastAsia="Times New Roman" w:hAnsi="Times New Roman" w:cs="Times New Roman"/>
          <w:sz w:val="24"/>
          <w:szCs w:val="24"/>
        </w:rPr>
        <w:t>the institutions of zaka</w:t>
      </w:r>
      <w:r w:rsidR="00832255">
        <w:rPr>
          <w:rFonts w:ascii="Times New Roman" w:eastAsia="Times New Roman" w:hAnsi="Times New Roman" w:cs="Times New Roman"/>
          <w:sz w:val="24"/>
          <w:szCs w:val="24"/>
        </w:rPr>
        <w:t>t</w:t>
      </w:r>
      <w:r w:rsidR="00997C4C">
        <w:rPr>
          <w:rFonts w:ascii="Times New Roman" w:eastAsia="Times New Roman" w:hAnsi="Times New Roman" w:cs="Times New Roman"/>
          <w:sz w:val="24"/>
          <w:szCs w:val="24"/>
        </w:rPr>
        <w:t xml:space="preserve"> provides an opportunity for this category of people to be able to access the </w:t>
      </w:r>
      <w:r w:rsidRPr="00997C4C">
        <w:rPr>
          <w:rFonts w:ascii="Times New Roman" w:eastAsia="Times New Roman" w:hAnsi="Times New Roman" w:cs="Times New Roman"/>
          <w:sz w:val="24"/>
          <w:szCs w:val="24"/>
        </w:rPr>
        <w:t>necessa</w:t>
      </w:r>
      <w:r w:rsidR="00997C4C">
        <w:rPr>
          <w:rFonts w:ascii="Times New Roman" w:eastAsia="Times New Roman" w:hAnsi="Times New Roman" w:cs="Times New Roman"/>
          <w:sz w:val="24"/>
          <w:szCs w:val="24"/>
        </w:rPr>
        <w:t xml:space="preserve">ry inputs like human, physical </w:t>
      </w:r>
      <w:r w:rsidRPr="00997C4C">
        <w:rPr>
          <w:rFonts w:ascii="Times New Roman" w:eastAsia="Times New Roman" w:hAnsi="Times New Roman" w:cs="Times New Roman"/>
          <w:sz w:val="24"/>
          <w:szCs w:val="24"/>
        </w:rPr>
        <w:t>an</w:t>
      </w:r>
      <w:r w:rsidR="00997C4C" w:rsidRPr="00997C4C">
        <w:rPr>
          <w:rFonts w:ascii="Times New Roman" w:eastAsia="Times New Roman" w:hAnsi="Times New Roman" w:cs="Times New Roman"/>
          <w:sz w:val="24"/>
          <w:szCs w:val="24"/>
        </w:rPr>
        <w:t>d financial capital in order to</w:t>
      </w:r>
      <w:r w:rsidR="00997C4C">
        <w:rPr>
          <w:rFonts w:ascii="Times New Roman" w:eastAsia="Times New Roman" w:hAnsi="Times New Roman" w:cs="Times New Roman"/>
          <w:sz w:val="24"/>
          <w:szCs w:val="24"/>
        </w:rPr>
        <w:t xml:space="preserve"> have a decent life(Ahmed ,2004).</w:t>
      </w:r>
      <w:r w:rsidR="00931AF1" w:rsidRPr="00931AF1">
        <w:rPr>
          <w:rFonts w:ascii="Times New Roman" w:hAnsi="Times New Roman" w:cs="Times New Roman"/>
          <w:color w:val="000000"/>
          <w:sz w:val="24"/>
          <w:szCs w:val="24"/>
        </w:rPr>
        <w:t xml:space="preserve"> </w:t>
      </w:r>
      <w:r w:rsidR="00931AF1">
        <w:rPr>
          <w:rFonts w:ascii="Times New Roman" w:hAnsi="Times New Roman" w:cs="Times New Roman"/>
          <w:color w:val="000000"/>
          <w:sz w:val="24"/>
          <w:szCs w:val="24"/>
        </w:rPr>
        <w:t>There is consensus that the main objective of zakat is the achievement of socio economic justice. Yusoff (2011) stated that the zakat disbursement has the ability to</w:t>
      </w:r>
    </w:p>
    <w:p w14:paraId="5E683086" w14:textId="77777777" w:rsidR="00931AF1" w:rsidRDefault="00931AF1" w:rsidP="00823D5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increase consumption since the marginal propensity to consume of the zakat payer is lower than</w:t>
      </w:r>
    </w:p>
    <w:p w14:paraId="5E1A7F6A" w14:textId="77777777" w:rsidR="006C55A3" w:rsidRPr="00931AF1" w:rsidRDefault="00931AF1" w:rsidP="00823D57">
      <w:pPr>
        <w:spacing w:after="0"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the zakat recipient, so that increasing the purchasing power parity of the poor. </w:t>
      </w:r>
      <w:r w:rsidR="00997C4C">
        <w:rPr>
          <w:rFonts w:ascii="Times New Roman" w:eastAsia="Times New Roman" w:hAnsi="Times New Roman" w:cs="Times New Roman"/>
          <w:sz w:val="24"/>
          <w:szCs w:val="24"/>
        </w:rPr>
        <w:t xml:space="preserve"> In order to sustain the consumption of the productive poor s</w:t>
      </w:r>
      <w:r w:rsidR="00626C12" w:rsidRPr="00997C4C">
        <w:rPr>
          <w:rFonts w:ascii="Times New Roman" w:eastAsia="Times New Roman" w:hAnsi="Times New Roman" w:cs="Times New Roman"/>
          <w:sz w:val="24"/>
          <w:szCs w:val="24"/>
        </w:rPr>
        <w:t>pecific programs have to</w:t>
      </w:r>
      <w:r w:rsidR="00997C4C" w:rsidRPr="00997C4C">
        <w:rPr>
          <w:rFonts w:ascii="Times New Roman" w:eastAsia="Times New Roman" w:hAnsi="Times New Roman" w:cs="Times New Roman"/>
          <w:sz w:val="24"/>
          <w:szCs w:val="24"/>
        </w:rPr>
        <w:t xml:space="preserve"> </w:t>
      </w:r>
      <w:r w:rsidR="00626C12" w:rsidRPr="00997C4C">
        <w:rPr>
          <w:rFonts w:ascii="Times New Roman" w:eastAsia="Times New Roman" w:hAnsi="Times New Roman" w:cs="Times New Roman"/>
          <w:sz w:val="24"/>
          <w:szCs w:val="24"/>
        </w:rPr>
        <w:t>be designed to provide support for ed</w:t>
      </w:r>
      <w:r w:rsidR="00997C4C">
        <w:rPr>
          <w:rFonts w:ascii="Times New Roman" w:eastAsia="Times New Roman" w:hAnsi="Times New Roman" w:cs="Times New Roman"/>
          <w:sz w:val="24"/>
          <w:szCs w:val="24"/>
        </w:rPr>
        <w:t xml:space="preserve">ucation and skill development and </w:t>
      </w:r>
      <w:r w:rsidR="00626C12" w:rsidRPr="00997C4C">
        <w:rPr>
          <w:rFonts w:ascii="Times New Roman" w:eastAsia="Times New Roman" w:hAnsi="Times New Roman" w:cs="Times New Roman"/>
          <w:sz w:val="24"/>
          <w:szCs w:val="24"/>
        </w:rPr>
        <w:t>provision of physical capital (like a ta</w:t>
      </w:r>
      <w:r w:rsidR="00832255">
        <w:rPr>
          <w:rFonts w:ascii="Times New Roman" w:eastAsia="Times New Roman" w:hAnsi="Times New Roman" w:cs="Times New Roman"/>
          <w:sz w:val="24"/>
          <w:szCs w:val="24"/>
        </w:rPr>
        <w:t>xi,</w:t>
      </w:r>
      <w:r w:rsidR="00D56B53">
        <w:rPr>
          <w:rFonts w:ascii="Times New Roman" w:eastAsia="Times New Roman" w:hAnsi="Times New Roman" w:cs="Times New Roman"/>
          <w:sz w:val="24"/>
          <w:szCs w:val="24"/>
        </w:rPr>
        <w:t xml:space="preserve"> sewing machine, </w:t>
      </w:r>
      <w:r w:rsidR="00997C4C">
        <w:rPr>
          <w:rFonts w:ascii="Times New Roman" w:eastAsia="Times New Roman" w:hAnsi="Times New Roman" w:cs="Times New Roman"/>
          <w:sz w:val="24"/>
          <w:szCs w:val="24"/>
        </w:rPr>
        <w:t xml:space="preserve">etc.), and </w:t>
      </w:r>
      <w:r w:rsidR="00626C12" w:rsidRPr="00997C4C">
        <w:rPr>
          <w:rFonts w:ascii="Times New Roman" w:eastAsia="Times New Roman" w:hAnsi="Times New Roman" w:cs="Times New Roman"/>
          <w:sz w:val="24"/>
          <w:szCs w:val="24"/>
        </w:rPr>
        <w:t>making financial capital available to start a</w:t>
      </w:r>
      <w:r w:rsidR="00997C4C" w:rsidRPr="00997C4C">
        <w:rPr>
          <w:rFonts w:ascii="Times New Roman" w:eastAsia="Times New Roman" w:hAnsi="Times New Roman" w:cs="Times New Roman"/>
          <w:sz w:val="24"/>
          <w:szCs w:val="24"/>
        </w:rPr>
        <w:t xml:space="preserve"> business so that the poor can </w:t>
      </w:r>
      <w:r w:rsidR="00626C12" w:rsidRPr="00997C4C">
        <w:rPr>
          <w:rFonts w:ascii="Times New Roman" w:eastAsia="Times New Roman" w:hAnsi="Times New Roman" w:cs="Times New Roman"/>
          <w:sz w:val="24"/>
          <w:szCs w:val="24"/>
        </w:rPr>
        <w:t>be productive</w:t>
      </w:r>
      <w:r w:rsidR="00997C4C" w:rsidRPr="00997C4C">
        <w:rPr>
          <w:rFonts w:ascii="Times New Roman" w:eastAsia="Times New Roman" w:hAnsi="Times New Roman" w:cs="Times New Roman"/>
          <w:sz w:val="24"/>
          <w:szCs w:val="24"/>
        </w:rPr>
        <w:t xml:space="preserve">ly employed and earn a living. </w:t>
      </w:r>
      <w:r w:rsidR="002150A7">
        <w:rPr>
          <w:rFonts w:ascii="Times New Roman" w:eastAsia="Times New Roman" w:hAnsi="Times New Roman" w:cs="Times New Roman"/>
          <w:sz w:val="24"/>
          <w:szCs w:val="24"/>
        </w:rPr>
        <w:t xml:space="preserve">This will lead to enhanced human development as they are able to improve their economic and social life. </w:t>
      </w:r>
      <w:r w:rsidR="00626C12" w:rsidRPr="00997C4C">
        <w:rPr>
          <w:rFonts w:ascii="Times New Roman" w:eastAsia="Times New Roman" w:hAnsi="Times New Roman" w:cs="Times New Roman"/>
          <w:sz w:val="24"/>
          <w:szCs w:val="24"/>
        </w:rPr>
        <w:t>For the unproductive members of the society such as the elderly,</w:t>
      </w:r>
      <w:r w:rsidR="00997C4C" w:rsidRPr="00997C4C">
        <w:rPr>
          <w:rFonts w:ascii="Times New Roman" w:eastAsia="Times New Roman" w:hAnsi="Times New Roman" w:cs="Times New Roman"/>
          <w:sz w:val="24"/>
          <w:szCs w:val="24"/>
        </w:rPr>
        <w:t xml:space="preserve"> </w:t>
      </w:r>
      <w:r w:rsidR="002150A7">
        <w:rPr>
          <w:rFonts w:ascii="Times New Roman" w:eastAsia="Times New Roman" w:hAnsi="Times New Roman" w:cs="Times New Roman"/>
          <w:sz w:val="24"/>
          <w:szCs w:val="24"/>
        </w:rPr>
        <w:t xml:space="preserve">sick, </w:t>
      </w:r>
      <w:r w:rsidR="00D56B53">
        <w:rPr>
          <w:rFonts w:ascii="Times New Roman" w:eastAsia="Times New Roman" w:hAnsi="Times New Roman" w:cs="Times New Roman"/>
          <w:sz w:val="24"/>
          <w:szCs w:val="24"/>
        </w:rPr>
        <w:t>widows, handicapped,</w:t>
      </w:r>
      <w:r w:rsidR="00626C12" w:rsidRPr="00997C4C">
        <w:rPr>
          <w:rFonts w:ascii="Times New Roman" w:eastAsia="Times New Roman" w:hAnsi="Times New Roman" w:cs="Times New Roman"/>
          <w:sz w:val="24"/>
          <w:szCs w:val="24"/>
        </w:rPr>
        <w:t xml:space="preserve"> etc., the i</w:t>
      </w:r>
      <w:r w:rsidR="002150A7">
        <w:rPr>
          <w:rFonts w:ascii="Times New Roman" w:eastAsia="Times New Roman" w:hAnsi="Times New Roman" w:cs="Times New Roman"/>
          <w:sz w:val="24"/>
          <w:szCs w:val="24"/>
        </w:rPr>
        <w:t>nstitutions of zakat</w:t>
      </w:r>
      <w:r w:rsidR="00997C4C" w:rsidRPr="00997C4C">
        <w:rPr>
          <w:rFonts w:ascii="Times New Roman" w:eastAsia="Times New Roman" w:hAnsi="Times New Roman" w:cs="Times New Roman"/>
          <w:sz w:val="24"/>
          <w:szCs w:val="24"/>
        </w:rPr>
        <w:t xml:space="preserve"> </w:t>
      </w:r>
      <w:r w:rsidR="00626C12" w:rsidRPr="00997C4C">
        <w:rPr>
          <w:rFonts w:ascii="Times New Roman" w:eastAsia="Times New Roman" w:hAnsi="Times New Roman" w:cs="Times New Roman"/>
          <w:sz w:val="24"/>
          <w:szCs w:val="24"/>
        </w:rPr>
        <w:t>should be able to provide them wi</w:t>
      </w:r>
      <w:r w:rsidR="00997C4C" w:rsidRPr="00997C4C">
        <w:rPr>
          <w:rFonts w:ascii="Times New Roman" w:eastAsia="Times New Roman" w:hAnsi="Times New Roman" w:cs="Times New Roman"/>
          <w:sz w:val="24"/>
          <w:szCs w:val="24"/>
        </w:rPr>
        <w:t xml:space="preserve">th periodic stipends to afford </w:t>
      </w:r>
      <w:r w:rsidR="00626C12" w:rsidRPr="00997C4C">
        <w:rPr>
          <w:rFonts w:ascii="Times New Roman" w:eastAsia="Times New Roman" w:hAnsi="Times New Roman" w:cs="Times New Roman"/>
          <w:sz w:val="24"/>
          <w:szCs w:val="24"/>
        </w:rPr>
        <w:t>consumption of the basic needs</w:t>
      </w:r>
      <w:r w:rsidR="002150A7">
        <w:rPr>
          <w:rFonts w:ascii="Times New Roman" w:eastAsia="Times New Roman" w:hAnsi="Times New Roman" w:cs="Times New Roman"/>
          <w:sz w:val="24"/>
          <w:szCs w:val="24"/>
        </w:rPr>
        <w:t>. The zakat is the</w:t>
      </w:r>
      <w:r w:rsidR="00832255">
        <w:rPr>
          <w:rFonts w:ascii="Times New Roman" w:eastAsia="Times New Roman" w:hAnsi="Times New Roman" w:cs="Times New Roman"/>
          <w:sz w:val="24"/>
          <w:szCs w:val="24"/>
        </w:rPr>
        <w:t xml:space="preserve">refore acting as an enabler of </w:t>
      </w:r>
      <w:r w:rsidR="002150A7">
        <w:rPr>
          <w:rFonts w:ascii="Times New Roman" w:eastAsia="Times New Roman" w:hAnsi="Times New Roman" w:cs="Times New Roman"/>
          <w:sz w:val="24"/>
          <w:szCs w:val="24"/>
        </w:rPr>
        <w:t xml:space="preserve">consumption by </w:t>
      </w:r>
      <w:r w:rsidR="00D56B53">
        <w:rPr>
          <w:rFonts w:ascii="Times New Roman" w:eastAsia="Times New Roman" w:hAnsi="Times New Roman" w:cs="Times New Roman"/>
          <w:sz w:val="24"/>
          <w:szCs w:val="24"/>
        </w:rPr>
        <w:t xml:space="preserve">both the productive and unproductive </w:t>
      </w:r>
      <w:r w:rsidR="002150A7">
        <w:rPr>
          <w:rFonts w:ascii="Times New Roman" w:eastAsia="Times New Roman" w:hAnsi="Times New Roman" w:cs="Times New Roman"/>
          <w:sz w:val="24"/>
          <w:szCs w:val="24"/>
        </w:rPr>
        <w:t xml:space="preserve">poor. </w:t>
      </w:r>
      <w:r w:rsidR="006C55A3">
        <w:rPr>
          <w:rFonts w:ascii="Times New Roman" w:hAnsi="Times New Roman" w:cs="Times New Roman"/>
          <w:color w:val="000000"/>
          <w:sz w:val="24"/>
          <w:szCs w:val="24"/>
        </w:rPr>
        <w:t>Consequently, in</w:t>
      </w:r>
    </w:p>
    <w:p w14:paraId="3996E438" w14:textId="77777777" w:rsidR="006C55A3" w:rsidRDefault="006C55A3" w:rsidP="00823D5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Islam transfer payment, from the wealthy to the poor for the purpose of redistribution of wealth</w:t>
      </w:r>
    </w:p>
    <w:p w14:paraId="6CBE0298" w14:textId="77777777" w:rsidR="006C55A3" w:rsidRDefault="006C55A3" w:rsidP="00823D5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and income in </w:t>
      </w:r>
      <w:proofErr w:type="gramStart"/>
      <w:r>
        <w:rPr>
          <w:rFonts w:ascii="Times New Roman" w:hAnsi="Times New Roman" w:cs="Times New Roman"/>
          <w:color w:val="000000"/>
          <w:sz w:val="24"/>
          <w:szCs w:val="24"/>
        </w:rPr>
        <w:t>the society</w:t>
      </w:r>
      <w:proofErr w:type="gramEnd"/>
      <w:r>
        <w:rPr>
          <w:rFonts w:ascii="Times New Roman" w:hAnsi="Times New Roman" w:cs="Times New Roman"/>
          <w:color w:val="000000"/>
          <w:sz w:val="24"/>
          <w:szCs w:val="24"/>
        </w:rPr>
        <w:t xml:space="preserve"> has been taking a central principle in building the Ummah</w:t>
      </w:r>
    </w:p>
    <w:p w14:paraId="507681A5" w14:textId="77777777" w:rsidR="006C55A3" w:rsidRPr="00931AF1" w:rsidRDefault="00931AF1" w:rsidP="00823D57">
      <w:pPr>
        <w:spacing w:after="0" w:line="360" w:lineRule="auto"/>
        <w:jc w:val="both"/>
        <w:rPr>
          <w:rFonts w:ascii="Times New Roman" w:eastAsia="Times New Roman" w:hAnsi="Times New Roman" w:cs="Times New Roman"/>
          <w:sz w:val="24"/>
          <w:szCs w:val="24"/>
        </w:rPr>
      </w:pPr>
      <w:r w:rsidRPr="00931AF1">
        <w:rPr>
          <w:rFonts w:ascii="Times New Roman" w:eastAsia="Times New Roman" w:hAnsi="Times New Roman" w:cs="Times New Roman"/>
          <w:sz w:val="24"/>
          <w:szCs w:val="24"/>
        </w:rPr>
        <w:t xml:space="preserve">(Semerdjian, E. 2010). </w:t>
      </w:r>
      <w:r w:rsidR="006C55A3" w:rsidRPr="00931AF1">
        <w:rPr>
          <w:rFonts w:ascii="Times New Roman" w:eastAsia="Times New Roman" w:hAnsi="Times New Roman" w:cs="Times New Roman"/>
          <w:sz w:val="24"/>
          <w:szCs w:val="24"/>
        </w:rPr>
        <w:t xml:space="preserve">Metwally 1981 &amp; </w:t>
      </w:r>
      <w:proofErr w:type="gramStart"/>
      <w:r w:rsidR="006C55A3" w:rsidRPr="00931AF1">
        <w:rPr>
          <w:rFonts w:ascii="Times New Roman" w:eastAsia="Times New Roman" w:hAnsi="Times New Roman" w:cs="Times New Roman"/>
          <w:sz w:val="24"/>
          <w:szCs w:val="24"/>
        </w:rPr>
        <w:t>1985;Khan</w:t>
      </w:r>
      <w:proofErr w:type="gramEnd"/>
      <w:r w:rsidR="006C55A3" w:rsidRPr="00931AF1">
        <w:rPr>
          <w:rFonts w:ascii="Times New Roman" w:eastAsia="Times New Roman" w:hAnsi="Times New Roman" w:cs="Times New Roman"/>
          <w:sz w:val="24"/>
          <w:szCs w:val="24"/>
        </w:rPr>
        <w:t xml:space="preserve"> 1984; Ahmad 1985 and Darwish &amp; Zain 1985)</w:t>
      </w:r>
    </w:p>
    <w:p w14:paraId="6D587DAA" w14:textId="77777777" w:rsidR="00A5249B" w:rsidRPr="00931AF1" w:rsidRDefault="00A5249B" w:rsidP="00823D57">
      <w:pPr>
        <w:spacing w:after="0" w:line="360" w:lineRule="auto"/>
        <w:jc w:val="both"/>
        <w:rPr>
          <w:rFonts w:ascii="Times New Roman" w:eastAsia="Times New Roman" w:hAnsi="Times New Roman" w:cs="Times New Roman"/>
          <w:sz w:val="24"/>
          <w:szCs w:val="24"/>
        </w:rPr>
      </w:pPr>
    </w:p>
    <w:p w14:paraId="76D9E415" w14:textId="77777777" w:rsidR="00A5249B" w:rsidRDefault="00A5249B" w:rsidP="00823D57">
      <w:pPr>
        <w:spacing w:after="0" w:line="360" w:lineRule="auto"/>
        <w:jc w:val="both"/>
        <w:rPr>
          <w:rFonts w:ascii="Times New Roman" w:eastAsia="Times New Roman" w:hAnsi="Times New Roman" w:cs="Times New Roman"/>
          <w:sz w:val="24"/>
          <w:szCs w:val="24"/>
        </w:rPr>
      </w:pPr>
    </w:p>
    <w:p w14:paraId="200FE740" w14:textId="77777777" w:rsidR="00832255" w:rsidRDefault="00832255" w:rsidP="00823D57">
      <w:pPr>
        <w:spacing w:after="0" w:line="360" w:lineRule="auto"/>
        <w:jc w:val="both"/>
        <w:rPr>
          <w:rFonts w:ascii="Times New Roman" w:eastAsia="Times New Roman" w:hAnsi="Times New Roman" w:cs="Times New Roman"/>
          <w:sz w:val="24"/>
          <w:szCs w:val="24"/>
        </w:rPr>
      </w:pPr>
    </w:p>
    <w:p w14:paraId="1D275233" w14:textId="77777777" w:rsidR="00F566C9" w:rsidRPr="00832255" w:rsidRDefault="00325723" w:rsidP="00823D5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r w:rsidR="00F566C9" w:rsidRPr="00832255">
        <w:rPr>
          <w:rFonts w:ascii="Times New Roman" w:eastAsia="Times New Roman" w:hAnsi="Times New Roman" w:cs="Times New Roman"/>
          <w:b/>
          <w:sz w:val="24"/>
          <w:szCs w:val="24"/>
        </w:rPr>
        <w:t>Investment of Zakat for the interests of Zakat reci</w:t>
      </w:r>
      <w:r w:rsidR="002150A7" w:rsidRPr="00832255">
        <w:rPr>
          <w:rFonts w:ascii="Times New Roman" w:eastAsia="Times New Roman" w:hAnsi="Times New Roman" w:cs="Times New Roman"/>
          <w:b/>
          <w:sz w:val="24"/>
          <w:szCs w:val="24"/>
        </w:rPr>
        <w:t>pients</w:t>
      </w:r>
    </w:p>
    <w:p w14:paraId="0889411A" w14:textId="77777777" w:rsidR="00380CA2" w:rsidRPr="00325723" w:rsidRDefault="00FA332A" w:rsidP="00823D57">
      <w:pPr>
        <w:autoSpaceDE w:val="0"/>
        <w:autoSpaceDN w:val="0"/>
        <w:adjustRightInd w:val="0"/>
        <w:spacing w:after="0" w:line="360" w:lineRule="auto"/>
        <w:rPr>
          <w:rFonts w:ascii="Times New Roman" w:hAnsi="Times New Roman" w:cs="Times New Roman"/>
          <w:color w:val="000000"/>
          <w:sz w:val="24"/>
          <w:szCs w:val="24"/>
        </w:rPr>
      </w:pPr>
      <w:r w:rsidRPr="0070178B">
        <w:rPr>
          <w:rFonts w:ascii="Times New Roman" w:hAnsi="Times New Roman" w:cs="Times New Roman"/>
          <w:color w:val="000000"/>
          <w:sz w:val="26"/>
          <w:szCs w:val="26"/>
        </w:rPr>
        <w:t>Zakat</w:t>
      </w:r>
      <w:r w:rsidR="00380CA2" w:rsidRPr="0070178B">
        <w:rPr>
          <w:rFonts w:ascii="Times New Roman" w:hAnsi="Times New Roman" w:cs="Times New Roman"/>
          <w:color w:val="000000"/>
          <w:sz w:val="26"/>
          <w:szCs w:val="26"/>
        </w:rPr>
        <w:t xml:space="preserve"> beneficiaries usually receive </w:t>
      </w:r>
      <w:r w:rsidR="00380CA2" w:rsidRPr="0070178B">
        <w:rPr>
          <w:rFonts w:ascii="Times New Roman" w:hAnsi="Times New Roman" w:cs="Times New Roman"/>
          <w:iCs/>
          <w:color w:val="000000"/>
          <w:sz w:val="26"/>
          <w:szCs w:val="26"/>
        </w:rPr>
        <w:t xml:space="preserve">zakat </w:t>
      </w:r>
      <w:r w:rsidR="00380CA2" w:rsidRPr="0070178B">
        <w:rPr>
          <w:rFonts w:ascii="Times New Roman" w:hAnsi="Times New Roman" w:cs="Times New Roman"/>
          <w:color w:val="000000"/>
          <w:sz w:val="26"/>
          <w:szCs w:val="26"/>
        </w:rPr>
        <w:t xml:space="preserve">sufficient to cover </w:t>
      </w:r>
      <w:r w:rsidR="00380CA2" w:rsidRPr="0070178B">
        <w:rPr>
          <w:rFonts w:ascii="Times New Roman" w:hAnsi="Times New Roman" w:cs="Times New Roman"/>
          <w:color w:val="000000"/>
          <w:sz w:val="24"/>
          <w:szCs w:val="24"/>
        </w:rPr>
        <w:t xml:space="preserve">their </w:t>
      </w:r>
      <w:r w:rsidR="00380CA2" w:rsidRPr="0070178B">
        <w:rPr>
          <w:rFonts w:ascii="Times New Roman" w:hAnsi="Times New Roman" w:cs="Times New Roman"/>
          <w:color w:val="000000"/>
          <w:sz w:val="26"/>
          <w:szCs w:val="26"/>
        </w:rPr>
        <w:t xml:space="preserve">expenses </w:t>
      </w:r>
      <w:r w:rsidR="00931AF1">
        <w:rPr>
          <w:rFonts w:ascii="Times New Roman" w:hAnsi="Times New Roman" w:cs="Times New Roman"/>
          <w:color w:val="000000"/>
          <w:sz w:val="24"/>
          <w:szCs w:val="24"/>
        </w:rPr>
        <w:t>for a full</w:t>
      </w:r>
      <w:r w:rsidR="00380CA2" w:rsidRPr="0070178B">
        <w:rPr>
          <w:rFonts w:ascii="Times New Roman" w:hAnsi="Times New Roman" w:cs="Times New Roman"/>
          <w:color w:val="000000"/>
          <w:sz w:val="26"/>
          <w:szCs w:val="26"/>
        </w:rPr>
        <w:t xml:space="preserve"> </w:t>
      </w:r>
      <w:r w:rsidRPr="0070178B">
        <w:rPr>
          <w:rFonts w:ascii="Times New Roman" w:hAnsi="Times New Roman" w:cs="Times New Roman"/>
          <w:color w:val="000000"/>
          <w:sz w:val="24"/>
          <w:szCs w:val="24"/>
        </w:rPr>
        <w:t xml:space="preserve">year.  But zakat </w:t>
      </w:r>
      <w:r w:rsidR="00380CA2" w:rsidRPr="0070178B">
        <w:rPr>
          <w:rFonts w:ascii="Times New Roman" w:hAnsi="Times New Roman" w:cs="Times New Roman"/>
          <w:color w:val="000000"/>
          <w:sz w:val="24"/>
          <w:szCs w:val="24"/>
        </w:rPr>
        <w:t xml:space="preserve">is </w:t>
      </w:r>
      <w:r w:rsidR="00380CA2" w:rsidRPr="0070178B">
        <w:rPr>
          <w:rFonts w:ascii="Times New Roman" w:hAnsi="Times New Roman" w:cs="Times New Roman"/>
          <w:color w:val="000000"/>
          <w:sz w:val="26"/>
          <w:szCs w:val="26"/>
        </w:rPr>
        <w:t xml:space="preserve">received once </w:t>
      </w:r>
      <w:r w:rsidR="00380CA2" w:rsidRPr="0070178B">
        <w:rPr>
          <w:rFonts w:ascii="Times New Roman" w:hAnsi="Times New Roman" w:cs="Times New Roman"/>
          <w:color w:val="000000"/>
          <w:sz w:val="24"/>
          <w:szCs w:val="24"/>
        </w:rPr>
        <w:t xml:space="preserve">a year, </w:t>
      </w:r>
      <w:r w:rsidR="00380CA2" w:rsidRPr="0070178B">
        <w:rPr>
          <w:rFonts w:ascii="Times New Roman" w:hAnsi="Times New Roman" w:cs="Times New Roman"/>
          <w:color w:val="000000"/>
          <w:sz w:val="26"/>
          <w:szCs w:val="26"/>
        </w:rPr>
        <w:t>while the expenditures are spread</w:t>
      </w:r>
      <w:r w:rsidR="00325723">
        <w:rPr>
          <w:rFonts w:ascii="Times New Roman" w:hAnsi="Times New Roman" w:cs="Times New Roman"/>
          <w:sz w:val="24"/>
          <w:szCs w:val="24"/>
        </w:rPr>
        <w:t xml:space="preserve"> </w:t>
      </w:r>
      <w:r w:rsidR="00380CA2" w:rsidRPr="0070178B">
        <w:rPr>
          <w:rFonts w:ascii="Times New Roman" w:hAnsi="Times New Roman" w:cs="Times New Roman"/>
          <w:color w:val="000000"/>
          <w:sz w:val="24"/>
          <w:szCs w:val="24"/>
        </w:rPr>
        <w:t xml:space="preserve">over </w:t>
      </w:r>
      <w:r w:rsidR="00380CA2" w:rsidRPr="0070178B">
        <w:rPr>
          <w:rFonts w:ascii="Times New Roman" w:hAnsi="Times New Roman" w:cs="Times New Roman"/>
          <w:color w:val="000000"/>
          <w:sz w:val="26"/>
          <w:szCs w:val="26"/>
        </w:rPr>
        <w:t xml:space="preserve">the entire year. Therefore the recipients </w:t>
      </w:r>
      <w:r w:rsidR="00380CA2" w:rsidRPr="0070178B">
        <w:rPr>
          <w:rFonts w:ascii="Times New Roman" w:hAnsi="Times New Roman" w:cs="Times New Roman"/>
          <w:color w:val="000000"/>
          <w:sz w:val="24"/>
          <w:szCs w:val="24"/>
        </w:rPr>
        <w:t xml:space="preserve">of </w:t>
      </w:r>
      <w:r w:rsidR="00325723">
        <w:rPr>
          <w:rFonts w:ascii="Arial" w:hAnsi="Arial" w:cs="Arial"/>
          <w:iCs/>
          <w:color w:val="000000"/>
        </w:rPr>
        <w:t>zakat</w:t>
      </w:r>
      <w:r w:rsidR="00380CA2" w:rsidRPr="0070178B">
        <w:rPr>
          <w:rFonts w:ascii="Arial" w:hAnsi="Arial" w:cs="Arial"/>
          <w:iCs/>
          <w:color w:val="000000"/>
        </w:rPr>
        <w:t xml:space="preserve"> </w:t>
      </w:r>
      <w:r w:rsidR="00380CA2" w:rsidRPr="0070178B">
        <w:rPr>
          <w:rFonts w:ascii="Times New Roman" w:hAnsi="Times New Roman" w:cs="Times New Roman"/>
          <w:color w:val="000000"/>
          <w:sz w:val="24"/>
          <w:szCs w:val="24"/>
        </w:rPr>
        <w:t xml:space="preserve">carry </w:t>
      </w:r>
      <w:r w:rsidR="00380CA2" w:rsidRPr="0070178B">
        <w:rPr>
          <w:rFonts w:ascii="Times New Roman" w:hAnsi="Times New Roman" w:cs="Times New Roman"/>
          <w:color w:val="000000"/>
          <w:sz w:val="26"/>
          <w:szCs w:val="26"/>
        </w:rPr>
        <w:t>some idle balances</w:t>
      </w:r>
      <w:r w:rsidR="00325723">
        <w:rPr>
          <w:rFonts w:ascii="Times New Roman" w:hAnsi="Times New Roman" w:cs="Times New Roman"/>
          <w:color w:val="000000"/>
          <w:sz w:val="24"/>
          <w:szCs w:val="24"/>
        </w:rPr>
        <w:t xml:space="preserve"> </w:t>
      </w:r>
      <w:r w:rsidR="00380CA2" w:rsidRPr="0070178B">
        <w:rPr>
          <w:rFonts w:ascii="Times New Roman" w:hAnsi="Times New Roman" w:cs="Times New Roman"/>
          <w:color w:val="000000"/>
          <w:sz w:val="26"/>
          <w:szCs w:val="26"/>
        </w:rPr>
        <w:t xml:space="preserve">throughout the year. </w:t>
      </w:r>
      <w:r w:rsidR="00D56B53" w:rsidRPr="0070178B">
        <w:rPr>
          <w:rFonts w:ascii="Times New Roman" w:hAnsi="Times New Roman" w:cs="Times New Roman"/>
          <w:iCs/>
          <w:color w:val="000000"/>
          <w:sz w:val="26"/>
          <w:szCs w:val="26"/>
        </w:rPr>
        <w:t>It’s</w:t>
      </w:r>
      <w:r w:rsidRPr="0070178B">
        <w:rPr>
          <w:rFonts w:ascii="Times New Roman" w:hAnsi="Times New Roman" w:cs="Times New Roman"/>
          <w:iCs/>
          <w:color w:val="000000"/>
          <w:sz w:val="26"/>
          <w:szCs w:val="26"/>
        </w:rPr>
        <w:t xml:space="preserve"> therefore prudent for them to invest </w:t>
      </w:r>
      <w:proofErr w:type="gramStart"/>
      <w:r w:rsidRPr="0070178B">
        <w:rPr>
          <w:rFonts w:ascii="Times New Roman" w:hAnsi="Times New Roman" w:cs="Times New Roman"/>
          <w:iCs/>
          <w:color w:val="000000"/>
          <w:sz w:val="26"/>
          <w:szCs w:val="26"/>
        </w:rPr>
        <w:t>the some</w:t>
      </w:r>
      <w:proofErr w:type="gramEnd"/>
      <w:r w:rsidRPr="0070178B">
        <w:rPr>
          <w:rFonts w:ascii="Times New Roman" w:hAnsi="Times New Roman" w:cs="Times New Roman"/>
          <w:iCs/>
          <w:color w:val="000000"/>
          <w:sz w:val="26"/>
          <w:szCs w:val="26"/>
        </w:rPr>
        <w:t xml:space="preserve"> of the funds </w:t>
      </w:r>
      <w:proofErr w:type="gramStart"/>
      <w:r w:rsidRPr="0070178B">
        <w:rPr>
          <w:rFonts w:ascii="Times New Roman" w:hAnsi="Times New Roman" w:cs="Times New Roman"/>
          <w:iCs/>
          <w:color w:val="000000"/>
          <w:sz w:val="26"/>
          <w:szCs w:val="26"/>
        </w:rPr>
        <w:t>in order to</w:t>
      </w:r>
      <w:proofErr w:type="gramEnd"/>
      <w:r w:rsidRPr="0070178B">
        <w:rPr>
          <w:rFonts w:ascii="Times New Roman" w:hAnsi="Times New Roman" w:cs="Times New Roman"/>
          <w:iCs/>
          <w:color w:val="000000"/>
          <w:sz w:val="26"/>
          <w:szCs w:val="26"/>
        </w:rPr>
        <w:t xml:space="preserve"> get some returns throughout the year.</w:t>
      </w:r>
      <w:r w:rsidR="009E3476">
        <w:rPr>
          <w:rFonts w:ascii="Times New Roman" w:hAnsi="Times New Roman" w:cs="Times New Roman"/>
          <w:iCs/>
          <w:color w:val="000000"/>
          <w:sz w:val="26"/>
          <w:szCs w:val="26"/>
        </w:rPr>
        <w:t xml:space="preserve"> </w:t>
      </w:r>
      <w:r w:rsidR="00380CA2" w:rsidRPr="0070178B">
        <w:rPr>
          <w:rFonts w:ascii="Times New Roman" w:hAnsi="Times New Roman" w:cs="Times New Roman"/>
          <w:color w:val="000000"/>
          <w:sz w:val="26"/>
          <w:szCs w:val="26"/>
        </w:rPr>
        <w:t xml:space="preserve">They should, </w:t>
      </w:r>
      <w:r w:rsidR="00380CA2" w:rsidRPr="0070178B">
        <w:rPr>
          <w:rFonts w:ascii="Arial" w:hAnsi="Arial" w:cs="Arial"/>
          <w:color w:val="000000"/>
          <w:sz w:val="24"/>
          <w:szCs w:val="24"/>
        </w:rPr>
        <w:t xml:space="preserve">by </w:t>
      </w:r>
      <w:r w:rsidR="00380CA2" w:rsidRPr="0070178B">
        <w:rPr>
          <w:rFonts w:ascii="Times New Roman" w:hAnsi="Times New Roman" w:cs="Times New Roman"/>
          <w:color w:val="000000"/>
          <w:sz w:val="26"/>
          <w:szCs w:val="26"/>
        </w:rPr>
        <w:t xml:space="preserve">all means, be encouraged to </w:t>
      </w:r>
      <w:r w:rsidRPr="0070178B">
        <w:rPr>
          <w:rFonts w:ascii="Times New Roman" w:hAnsi="Times New Roman" w:cs="Times New Roman"/>
          <w:color w:val="000000"/>
          <w:sz w:val="26"/>
          <w:szCs w:val="26"/>
        </w:rPr>
        <w:t xml:space="preserve">avail the opportunities leading to self-help. </w:t>
      </w:r>
      <w:r w:rsidR="00380CA2" w:rsidRPr="0070178B">
        <w:rPr>
          <w:rFonts w:ascii="Times New Roman" w:hAnsi="Times New Roman" w:cs="Times New Roman"/>
          <w:color w:val="000000"/>
          <w:sz w:val="26"/>
          <w:szCs w:val="26"/>
        </w:rPr>
        <w:t>The Prophet has encouraged investment by helping a needy person</w:t>
      </w:r>
      <w:r w:rsidRPr="0070178B">
        <w:rPr>
          <w:rFonts w:ascii="Times New Roman" w:hAnsi="Times New Roman" w:cs="Times New Roman"/>
          <w:color w:val="000000"/>
          <w:sz w:val="26"/>
          <w:szCs w:val="26"/>
        </w:rPr>
        <w:t xml:space="preserve"> </w:t>
      </w:r>
      <w:r w:rsidR="00380CA2" w:rsidRPr="0070178B">
        <w:rPr>
          <w:rFonts w:ascii="Times New Roman" w:hAnsi="Times New Roman" w:cs="Times New Roman"/>
          <w:color w:val="000000"/>
          <w:sz w:val="26"/>
          <w:szCs w:val="26"/>
        </w:rPr>
        <w:t>to buy an axe to cut wood instead of just givi</w:t>
      </w:r>
      <w:r w:rsidRPr="0070178B">
        <w:rPr>
          <w:rFonts w:ascii="Times New Roman" w:hAnsi="Times New Roman" w:cs="Times New Roman"/>
          <w:color w:val="000000"/>
          <w:sz w:val="26"/>
          <w:szCs w:val="26"/>
        </w:rPr>
        <w:t xml:space="preserve">ng a dole to meet the immediate </w:t>
      </w:r>
      <w:r w:rsidR="00380CA2" w:rsidRPr="0070178B">
        <w:rPr>
          <w:rFonts w:ascii="Times New Roman" w:hAnsi="Times New Roman" w:cs="Times New Roman"/>
          <w:color w:val="000000"/>
          <w:sz w:val="26"/>
          <w:szCs w:val="26"/>
        </w:rPr>
        <w:t xml:space="preserve">requirements </w:t>
      </w:r>
      <w:r w:rsidR="00380CA2" w:rsidRPr="0070178B">
        <w:rPr>
          <w:rFonts w:ascii="Times New Roman" w:hAnsi="Times New Roman" w:cs="Times New Roman"/>
          <w:color w:val="000000"/>
          <w:sz w:val="24"/>
          <w:szCs w:val="24"/>
        </w:rPr>
        <w:t xml:space="preserve">of </w:t>
      </w:r>
      <w:r w:rsidR="00380CA2" w:rsidRPr="0070178B">
        <w:rPr>
          <w:rFonts w:ascii="Times New Roman" w:hAnsi="Times New Roman" w:cs="Times New Roman"/>
          <w:color w:val="000000"/>
          <w:sz w:val="26"/>
          <w:szCs w:val="26"/>
        </w:rPr>
        <w:t xml:space="preserve">the </w:t>
      </w:r>
      <w:r w:rsidR="00325723" w:rsidRPr="0070178B">
        <w:rPr>
          <w:rFonts w:ascii="Times New Roman" w:hAnsi="Times New Roman" w:cs="Times New Roman"/>
          <w:color w:val="000000"/>
          <w:sz w:val="26"/>
          <w:szCs w:val="26"/>
        </w:rPr>
        <w:t>needy</w:t>
      </w:r>
      <w:r w:rsidR="00325723">
        <w:rPr>
          <w:rFonts w:ascii="Times New Roman" w:hAnsi="Times New Roman" w:cs="Times New Roman"/>
          <w:color w:val="000000"/>
          <w:sz w:val="26"/>
          <w:szCs w:val="26"/>
        </w:rPr>
        <w:t xml:space="preserve"> (Anwar 1995)</w:t>
      </w:r>
      <w:r w:rsidRPr="0070178B">
        <w:rPr>
          <w:rFonts w:ascii="Times New Roman" w:hAnsi="Times New Roman" w:cs="Times New Roman"/>
          <w:color w:val="000000"/>
          <w:sz w:val="26"/>
          <w:szCs w:val="26"/>
        </w:rPr>
        <w:t>.</w:t>
      </w:r>
    </w:p>
    <w:p w14:paraId="14933C5E" w14:textId="77777777" w:rsidR="00FA332A" w:rsidRDefault="00FA332A" w:rsidP="00823D57">
      <w:pPr>
        <w:autoSpaceDE w:val="0"/>
        <w:autoSpaceDN w:val="0"/>
        <w:adjustRightInd w:val="0"/>
        <w:spacing w:after="0" w:line="360" w:lineRule="auto"/>
        <w:rPr>
          <w:rFonts w:ascii="Times New Roman" w:hAnsi="Times New Roman" w:cs="Times New Roman"/>
          <w:color w:val="000000"/>
          <w:sz w:val="26"/>
          <w:szCs w:val="26"/>
        </w:rPr>
      </w:pPr>
      <w:r w:rsidRPr="0070178B">
        <w:rPr>
          <w:rFonts w:ascii="Times New Roman" w:hAnsi="Times New Roman" w:cs="Times New Roman"/>
          <w:color w:val="000000"/>
          <w:sz w:val="26"/>
          <w:szCs w:val="26"/>
        </w:rPr>
        <w:lastRenderedPageBreak/>
        <w:t>When the funds are inves</w:t>
      </w:r>
      <w:r w:rsidR="0070178B" w:rsidRPr="0070178B">
        <w:rPr>
          <w:rFonts w:ascii="Times New Roman" w:hAnsi="Times New Roman" w:cs="Times New Roman"/>
          <w:color w:val="000000"/>
          <w:sz w:val="26"/>
          <w:szCs w:val="26"/>
        </w:rPr>
        <w:t>ted on their behalf it can be used as a spring board for them to lift themselves from depending on solely on zaka</w:t>
      </w:r>
      <w:r w:rsidR="009E3476">
        <w:rPr>
          <w:rFonts w:ascii="Times New Roman" w:hAnsi="Times New Roman" w:cs="Times New Roman"/>
          <w:color w:val="000000"/>
          <w:sz w:val="26"/>
          <w:szCs w:val="26"/>
        </w:rPr>
        <w:t xml:space="preserve">t to more sustainable source of </w:t>
      </w:r>
      <w:r w:rsidR="0070178B" w:rsidRPr="0070178B">
        <w:rPr>
          <w:rFonts w:ascii="Times New Roman" w:hAnsi="Times New Roman" w:cs="Times New Roman"/>
          <w:color w:val="000000"/>
          <w:sz w:val="26"/>
          <w:szCs w:val="26"/>
        </w:rPr>
        <w:t>livelihood. With this they will be able to pay for their children school fees, provide food for the family, access health care and others. This will enhance the welfare of the people and ultimately will lead to human development.</w:t>
      </w:r>
    </w:p>
    <w:p w14:paraId="6F7FA548" w14:textId="77777777" w:rsidR="0089442E" w:rsidRDefault="0089442E" w:rsidP="00823D57">
      <w:pPr>
        <w:autoSpaceDE w:val="0"/>
        <w:autoSpaceDN w:val="0"/>
        <w:adjustRightInd w:val="0"/>
        <w:spacing w:after="0" w:line="360" w:lineRule="auto"/>
        <w:rPr>
          <w:rFonts w:ascii="Times New Roman" w:hAnsi="Times New Roman" w:cs="Times New Roman"/>
          <w:color w:val="000000"/>
          <w:sz w:val="26"/>
          <w:szCs w:val="26"/>
        </w:rPr>
      </w:pPr>
    </w:p>
    <w:p w14:paraId="0EF4B1C5" w14:textId="77777777" w:rsidR="0089442E" w:rsidRDefault="0089442E" w:rsidP="00823D57">
      <w:pPr>
        <w:autoSpaceDE w:val="0"/>
        <w:autoSpaceDN w:val="0"/>
        <w:adjustRightInd w:val="0"/>
        <w:spacing w:after="0" w:line="360" w:lineRule="auto"/>
        <w:rPr>
          <w:rFonts w:ascii="Times New Roman" w:hAnsi="Times New Roman" w:cs="Times New Roman"/>
          <w:color w:val="000000"/>
          <w:sz w:val="26"/>
          <w:szCs w:val="26"/>
        </w:rPr>
      </w:pPr>
    </w:p>
    <w:p w14:paraId="5C549AB9" w14:textId="77777777" w:rsidR="006C317E" w:rsidRPr="006C317E" w:rsidRDefault="006C317E" w:rsidP="00823D57">
      <w:pPr>
        <w:autoSpaceDE w:val="0"/>
        <w:autoSpaceDN w:val="0"/>
        <w:adjustRightInd w:val="0"/>
        <w:spacing w:after="0" w:line="360" w:lineRule="auto"/>
        <w:jc w:val="both"/>
        <w:rPr>
          <w:rFonts w:ascii="Times New Roman" w:hAnsi="Times New Roman" w:cs="Times New Roman"/>
          <w:b/>
          <w:color w:val="000000"/>
          <w:sz w:val="24"/>
          <w:szCs w:val="24"/>
        </w:rPr>
      </w:pPr>
      <w:r w:rsidRPr="006C317E">
        <w:rPr>
          <w:rFonts w:ascii="Times New Roman" w:hAnsi="Times New Roman" w:cs="Times New Roman"/>
          <w:b/>
          <w:color w:val="000000"/>
          <w:sz w:val="24"/>
          <w:szCs w:val="24"/>
        </w:rPr>
        <w:t xml:space="preserve">4. Investment of Zakat funds: </w:t>
      </w:r>
      <w:r w:rsidR="00FF7574">
        <w:rPr>
          <w:rFonts w:ascii="Times New Roman" w:hAnsi="Times New Roman" w:cs="Times New Roman"/>
          <w:b/>
          <w:color w:val="000000"/>
          <w:sz w:val="24"/>
          <w:szCs w:val="24"/>
        </w:rPr>
        <w:t xml:space="preserve">Shariah Issues, </w:t>
      </w:r>
      <w:r w:rsidRPr="006C317E">
        <w:rPr>
          <w:rFonts w:ascii="Times New Roman" w:hAnsi="Times New Roman" w:cs="Times New Roman"/>
          <w:b/>
          <w:color w:val="000000"/>
          <w:sz w:val="24"/>
          <w:szCs w:val="24"/>
        </w:rPr>
        <w:t>Strategies and Methods</w:t>
      </w:r>
    </w:p>
    <w:p w14:paraId="34C081FA" w14:textId="77777777" w:rsidR="006C317E" w:rsidRPr="006C317E" w:rsidRDefault="006C317E" w:rsidP="00823D57">
      <w:pPr>
        <w:spacing w:after="0" w:line="360" w:lineRule="auto"/>
        <w:jc w:val="both"/>
        <w:rPr>
          <w:rFonts w:ascii="Times New Roman" w:eastAsia="Times New Roman" w:hAnsi="Times New Roman" w:cs="Times New Roman"/>
          <w:sz w:val="24"/>
          <w:szCs w:val="24"/>
        </w:rPr>
      </w:pPr>
    </w:p>
    <w:p w14:paraId="58471455" w14:textId="77777777" w:rsidR="0070178B" w:rsidRPr="006C317E" w:rsidRDefault="006C317E" w:rsidP="00823D57">
      <w:pPr>
        <w:spacing w:after="0" w:line="360" w:lineRule="auto"/>
        <w:jc w:val="both"/>
        <w:rPr>
          <w:rFonts w:ascii="Times New Roman" w:eastAsia="Times New Roman" w:hAnsi="Times New Roman" w:cs="Times New Roman"/>
          <w:b/>
          <w:sz w:val="24"/>
          <w:szCs w:val="24"/>
        </w:rPr>
      </w:pPr>
      <w:r w:rsidRPr="006C317E">
        <w:rPr>
          <w:rFonts w:ascii="Times New Roman" w:eastAsia="Times New Roman" w:hAnsi="Times New Roman" w:cs="Times New Roman"/>
          <w:b/>
          <w:sz w:val="24"/>
          <w:szCs w:val="24"/>
        </w:rPr>
        <w:t>4.1 Islamic Issues</w:t>
      </w:r>
      <w:r w:rsidR="0070178B" w:rsidRPr="006C317E">
        <w:rPr>
          <w:rFonts w:ascii="Times New Roman" w:eastAsia="Times New Roman" w:hAnsi="Times New Roman" w:cs="Times New Roman"/>
          <w:b/>
          <w:sz w:val="24"/>
          <w:szCs w:val="24"/>
        </w:rPr>
        <w:t xml:space="preserve"> of Zakat Investment</w:t>
      </w:r>
    </w:p>
    <w:p w14:paraId="39E3E9C7" w14:textId="77777777" w:rsidR="0070178B" w:rsidRPr="006C317E" w:rsidRDefault="0070178B" w:rsidP="00823D57">
      <w:pPr>
        <w:spacing w:after="0" w:line="360" w:lineRule="auto"/>
        <w:jc w:val="both"/>
        <w:rPr>
          <w:rFonts w:ascii="Times New Roman" w:eastAsia="Times New Roman" w:hAnsi="Times New Roman" w:cs="Times New Roman"/>
          <w:sz w:val="24"/>
          <w:szCs w:val="24"/>
        </w:rPr>
      </w:pPr>
      <w:r w:rsidRPr="006C317E">
        <w:rPr>
          <w:rFonts w:ascii="Times New Roman" w:eastAsia="Times New Roman" w:hAnsi="Times New Roman" w:cs="Times New Roman"/>
          <w:sz w:val="24"/>
          <w:szCs w:val="24"/>
        </w:rPr>
        <w:t>The invest</w:t>
      </w:r>
      <w:r w:rsidR="00FF7574">
        <w:rPr>
          <w:rFonts w:ascii="Times New Roman" w:eastAsia="Times New Roman" w:hAnsi="Times New Roman" w:cs="Times New Roman"/>
          <w:sz w:val="24"/>
          <w:szCs w:val="24"/>
        </w:rPr>
        <w:t xml:space="preserve">ment of zakat funds can only be attainable after careful consideration of shariah </w:t>
      </w:r>
      <w:r w:rsidRPr="006C317E">
        <w:rPr>
          <w:rFonts w:ascii="Times New Roman" w:eastAsia="Times New Roman" w:hAnsi="Times New Roman" w:cs="Times New Roman"/>
          <w:sz w:val="24"/>
          <w:szCs w:val="24"/>
        </w:rPr>
        <w:t xml:space="preserve">permissibility and the level of poverty in the </w:t>
      </w:r>
      <w:r w:rsidR="00FF7574">
        <w:rPr>
          <w:rFonts w:ascii="Times New Roman" w:eastAsia="Times New Roman" w:hAnsi="Times New Roman" w:cs="Times New Roman"/>
          <w:sz w:val="24"/>
          <w:szCs w:val="24"/>
        </w:rPr>
        <w:t>targeted society</w:t>
      </w:r>
      <w:r w:rsidRPr="006C317E">
        <w:rPr>
          <w:rFonts w:ascii="Times New Roman" w:eastAsia="Times New Roman" w:hAnsi="Times New Roman" w:cs="Times New Roman"/>
          <w:sz w:val="24"/>
          <w:szCs w:val="24"/>
        </w:rPr>
        <w:t>. There need to be a proper definition of the poor in the contemporary Muslim countries and Muslim minority countries. In the light of this</w:t>
      </w:r>
      <w:r w:rsidR="0023589A" w:rsidRPr="006C317E">
        <w:rPr>
          <w:rFonts w:ascii="Times New Roman" w:eastAsia="Times New Roman" w:hAnsi="Times New Roman" w:cs="Times New Roman"/>
          <w:sz w:val="24"/>
          <w:szCs w:val="24"/>
        </w:rPr>
        <w:t>, the weak status of the poor r</w:t>
      </w:r>
      <w:r w:rsidRPr="006C317E">
        <w:rPr>
          <w:rFonts w:ascii="Times New Roman" w:eastAsia="Times New Roman" w:hAnsi="Times New Roman" w:cs="Times New Roman"/>
          <w:sz w:val="24"/>
          <w:szCs w:val="24"/>
        </w:rPr>
        <w:t xml:space="preserve">egarding the ability to save has to be analyzed </w:t>
      </w:r>
      <w:r w:rsidR="006C317E" w:rsidRPr="006C317E">
        <w:rPr>
          <w:rFonts w:ascii="Times New Roman" w:eastAsia="Times New Roman" w:hAnsi="Times New Roman" w:cs="Times New Roman"/>
          <w:sz w:val="24"/>
          <w:szCs w:val="24"/>
        </w:rPr>
        <w:t xml:space="preserve">and the need to invest zakat </w:t>
      </w:r>
      <w:r w:rsidR="0023589A" w:rsidRPr="006C317E">
        <w:rPr>
          <w:rFonts w:ascii="Times New Roman" w:eastAsia="Times New Roman" w:hAnsi="Times New Roman" w:cs="Times New Roman"/>
          <w:sz w:val="24"/>
          <w:szCs w:val="24"/>
        </w:rPr>
        <w:t xml:space="preserve">funds for purposes of poverty alleviation must be well understood. </w:t>
      </w:r>
    </w:p>
    <w:p w14:paraId="778C5C85" w14:textId="77777777" w:rsidR="0023589A" w:rsidRDefault="0023589A" w:rsidP="00823D57">
      <w:pPr>
        <w:spacing w:after="0" w:line="360" w:lineRule="auto"/>
        <w:jc w:val="both"/>
        <w:rPr>
          <w:rFonts w:ascii="Times New Roman" w:eastAsia="Times New Roman" w:hAnsi="Times New Roman" w:cs="Times New Roman"/>
          <w:sz w:val="24"/>
          <w:szCs w:val="24"/>
        </w:rPr>
      </w:pPr>
      <w:r w:rsidRPr="006C317E">
        <w:rPr>
          <w:rFonts w:ascii="Times New Roman" w:eastAsia="Times New Roman" w:hAnsi="Times New Roman" w:cs="Times New Roman"/>
          <w:sz w:val="24"/>
          <w:szCs w:val="24"/>
        </w:rPr>
        <w:t xml:space="preserve">In coming out with a policy for zakat investment on behalf of the poor, special attention must be given to the areas that affect the core of  human dignity of the poor. Paramount to these are health, knowledge and </w:t>
      </w:r>
      <w:r w:rsidR="002012AA" w:rsidRPr="006C317E">
        <w:rPr>
          <w:rFonts w:ascii="Times New Roman" w:eastAsia="Times New Roman" w:hAnsi="Times New Roman" w:cs="Times New Roman"/>
          <w:sz w:val="24"/>
          <w:szCs w:val="24"/>
        </w:rPr>
        <w:t>skills</w:t>
      </w:r>
      <w:r w:rsidR="002012AA">
        <w:rPr>
          <w:rFonts w:ascii="Times New Roman" w:eastAsia="Times New Roman" w:hAnsi="Times New Roman" w:cs="Times New Roman"/>
          <w:sz w:val="24"/>
          <w:szCs w:val="24"/>
        </w:rPr>
        <w:t xml:space="preserve"> (</w:t>
      </w:r>
      <w:r w:rsidR="00FF7574">
        <w:rPr>
          <w:rFonts w:ascii="Times New Roman" w:eastAsia="Times New Roman" w:hAnsi="Times New Roman" w:cs="Times New Roman"/>
          <w:sz w:val="24"/>
          <w:szCs w:val="24"/>
        </w:rPr>
        <w:t>Yousri 2013)</w:t>
      </w:r>
      <w:r w:rsidR="00FF7574" w:rsidRPr="006C317E">
        <w:rPr>
          <w:rFonts w:ascii="Times New Roman" w:eastAsia="Times New Roman" w:hAnsi="Times New Roman" w:cs="Times New Roman"/>
          <w:sz w:val="24"/>
          <w:szCs w:val="24"/>
        </w:rPr>
        <w:t>.</w:t>
      </w:r>
      <w:r w:rsidR="002012AA">
        <w:rPr>
          <w:rFonts w:ascii="Times New Roman" w:eastAsia="Times New Roman" w:hAnsi="Times New Roman" w:cs="Times New Roman"/>
          <w:sz w:val="24"/>
          <w:szCs w:val="24"/>
        </w:rPr>
        <w:t xml:space="preserve"> </w:t>
      </w:r>
      <w:r w:rsidR="00FF7574">
        <w:rPr>
          <w:rFonts w:ascii="Times New Roman" w:eastAsia="Times New Roman" w:hAnsi="Times New Roman" w:cs="Times New Roman"/>
          <w:sz w:val="24"/>
          <w:szCs w:val="24"/>
        </w:rPr>
        <w:t>For direct productive ventures p</w:t>
      </w:r>
      <w:r w:rsidR="00FF7574" w:rsidRPr="00FF7574">
        <w:rPr>
          <w:rFonts w:ascii="Times New Roman" w:eastAsia="Times New Roman" w:hAnsi="Times New Roman" w:cs="Times New Roman"/>
          <w:sz w:val="24"/>
          <w:szCs w:val="24"/>
        </w:rPr>
        <w:t>riority should be given to agric</w:t>
      </w:r>
      <w:r w:rsidR="00FF7574">
        <w:rPr>
          <w:rFonts w:ascii="Times New Roman" w:eastAsia="Times New Roman" w:hAnsi="Times New Roman" w:cs="Times New Roman"/>
          <w:sz w:val="24"/>
          <w:szCs w:val="24"/>
        </w:rPr>
        <w:t>ulture, low-cost housing food, cl</w:t>
      </w:r>
      <w:r w:rsidR="00FF7574" w:rsidRPr="00FF7574">
        <w:rPr>
          <w:rFonts w:ascii="Times New Roman" w:eastAsia="Times New Roman" w:hAnsi="Times New Roman" w:cs="Times New Roman"/>
          <w:sz w:val="24"/>
          <w:szCs w:val="24"/>
        </w:rPr>
        <w:t>othing,</w:t>
      </w:r>
      <w:r w:rsidR="00FF7574">
        <w:rPr>
          <w:rFonts w:ascii="Times New Roman" w:eastAsia="Times New Roman" w:hAnsi="Times New Roman" w:cs="Times New Roman"/>
          <w:sz w:val="24"/>
          <w:szCs w:val="24"/>
        </w:rPr>
        <w:t xml:space="preserve"> </w:t>
      </w:r>
      <w:r w:rsidR="00FF7574" w:rsidRPr="00FF7574">
        <w:rPr>
          <w:rFonts w:ascii="Times New Roman" w:eastAsia="Times New Roman" w:hAnsi="Times New Roman" w:cs="Times New Roman"/>
          <w:sz w:val="24"/>
          <w:szCs w:val="24"/>
        </w:rPr>
        <w:t>and education. Projects designed to meet essential needs of the</w:t>
      </w:r>
      <w:r w:rsidR="00FF7574">
        <w:rPr>
          <w:rFonts w:ascii="Times New Roman" w:eastAsia="Times New Roman" w:hAnsi="Times New Roman" w:cs="Times New Roman"/>
          <w:sz w:val="24"/>
          <w:szCs w:val="24"/>
        </w:rPr>
        <w:t xml:space="preserve"> </w:t>
      </w:r>
      <w:r w:rsidR="00FF7574" w:rsidRPr="00FF7574">
        <w:rPr>
          <w:rFonts w:ascii="Times New Roman" w:eastAsia="Times New Roman" w:hAnsi="Times New Roman" w:cs="Times New Roman"/>
          <w:sz w:val="24"/>
          <w:szCs w:val="24"/>
        </w:rPr>
        <w:t>community</w:t>
      </w:r>
      <w:r w:rsidR="002012AA">
        <w:rPr>
          <w:rFonts w:ascii="Times New Roman" w:eastAsia="Times New Roman" w:hAnsi="Times New Roman" w:cs="Times New Roman"/>
          <w:sz w:val="24"/>
          <w:szCs w:val="24"/>
        </w:rPr>
        <w:t xml:space="preserve">. </w:t>
      </w:r>
      <w:r w:rsidRPr="006C317E">
        <w:rPr>
          <w:rFonts w:ascii="Times New Roman" w:eastAsia="Times New Roman" w:hAnsi="Times New Roman" w:cs="Times New Roman"/>
          <w:sz w:val="24"/>
          <w:szCs w:val="24"/>
        </w:rPr>
        <w:t>The size of investment, and technology choice should reflect the specific economic needs and the level of skills of the poor</w:t>
      </w:r>
    </w:p>
    <w:p w14:paraId="5EC6435D" w14:textId="77777777" w:rsidR="006C317E" w:rsidRPr="006C317E" w:rsidRDefault="006C317E" w:rsidP="00823D57">
      <w:pPr>
        <w:spacing w:after="0" w:line="360" w:lineRule="auto"/>
        <w:jc w:val="both"/>
        <w:rPr>
          <w:rFonts w:ascii="Times New Roman" w:eastAsia="Times New Roman" w:hAnsi="Times New Roman" w:cs="Times New Roman"/>
          <w:sz w:val="24"/>
          <w:szCs w:val="24"/>
        </w:rPr>
      </w:pPr>
    </w:p>
    <w:p w14:paraId="77133A19" w14:textId="77777777" w:rsidR="0023589A" w:rsidRPr="006C317E" w:rsidRDefault="006C317E" w:rsidP="00823D57">
      <w:pPr>
        <w:spacing w:after="0" w:line="360" w:lineRule="auto"/>
        <w:jc w:val="both"/>
        <w:rPr>
          <w:rFonts w:ascii="Times New Roman" w:eastAsia="Times New Roman" w:hAnsi="Times New Roman" w:cs="Times New Roman"/>
          <w:b/>
          <w:sz w:val="24"/>
          <w:szCs w:val="24"/>
        </w:rPr>
      </w:pPr>
      <w:r w:rsidRPr="006C317E">
        <w:rPr>
          <w:rFonts w:ascii="Times New Roman" w:eastAsia="Times New Roman" w:hAnsi="Times New Roman" w:cs="Times New Roman"/>
          <w:b/>
          <w:sz w:val="24"/>
          <w:szCs w:val="24"/>
        </w:rPr>
        <w:t xml:space="preserve">4.2 </w:t>
      </w:r>
      <w:r w:rsidR="006B55CD" w:rsidRPr="006C317E">
        <w:rPr>
          <w:rFonts w:ascii="Times New Roman" w:eastAsia="Times New Roman" w:hAnsi="Times New Roman" w:cs="Times New Roman"/>
          <w:b/>
          <w:sz w:val="24"/>
          <w:szCs w:val="24"/>
        </w:rPr>
        <w:t>Issues and Sharia Rules to Consider In Investment of Zakat Funds</w:t>
      </w:r>
    </w:p>
    <w:p w14:paraId="37A8BFD4" w14:textId="77777777" w:rsidR="0023589A" w:rsidRPr="00BD557D" w:rsidRDefault="002012AA" w:rsidP="00823D57">
      <w:pPr>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As earlier</w:t>
      </w:r>
      <w:r w:rsidR="006E2A44">
        <w:rPr>
          <w:rFonts w:ascii="Times New Roman" w:eastAsia="Times New Roman" w:hAnsi="Times New Roman" w:cs="Times New Roman"/>
          <w:sz w:val="24"/>
          <w:szCs w:val="24"/>
        </w:rPr>
        <w:t xml:space="preserve"> presented in the introduction, significant major Muslim countries </w:t>
      </w:r>
      <w:r w:rsidR="006D77CA" w:rsidRPr="006C317E">
        <w:rPr>
          <w:rFonts w:ascii="Times New Roman" w:eastAsia="Times New Roman" w:hAnsi="Times New Roman" w:cs="Times New Roman"/>
          <w:sz w:val="24"/>
          <w:szCs w:val="24"/>
        </w:rPr>
        <w:t xml:space="preserve">all over the world, from </w:t>
      </w:r>
      <w:r w:rsidR="006E2A44">
        <w:rPr>
          <w:rFonts w:ascii="Times New Roman" w:hAnsi="Times New Roman" w:cs="Times New Roman"/>
          <w:color w:val="000000"/>
          <w:sz w:val="24"/>
          <w:szCs w:val="24"/>
        </w:rPr>
        <w:t>Asia</w:t>
      </w:r>
      <w:r>
        <w:rPr>
          <w:rFonts w:ascii="Times New Roman" w:hAnsi="Times New Roman" w:cs="Times New Roman"/>
          <w:color w:val="000000"/>
          <w:sz w:val="24"/>
          <w:szCs w:val="24"/>
        </w:rPr>
        <w:t xml:space="preserve"> to Africa, the</w:t>
      </w:r>
      <w:r w:rsidR="006D77CA" w:rsidRPr="006C317E">
        <w:rPr>
          <w:rFonts w:ascii="Times New Roman" w:hAnsi="Times New Roman" w:cs="Times New Roman"/>
          <w:color w:val="000000"/>
          <w:sz w:val="24"/>
          <w:szCs w:val="24"/>
        </w:rPr>
        <w:t xml:space="preserve">re are high and rising poverty levels in </w:t>
      </w:r>
      <w:r w:rsidR="00BD557D">
        <w:rPr>
          <w:rFonts w:ascii="Times New Roman" w:hAnsi="Times New Roman" w:cs="Times New Roman"/>
          <w:color w:val="000000"/>
          <w:sz w:val="24"/>
          <w:szCs w:val="24"/>
        </w:rPr>
        <w:t>those</w:t>
      </w:r>
      <w:r w:rsidR="006D77CA" w:rsidRPr="006C317E">
        <w:rPr>
          <w:rFonts w:ascii="Times New Roman" w:hAnsi="Times New Roman" w:cs="Times New Roman"/>
          <w:color w:val="000000"/>
          <w:sz w:val="24"/>
          <w:szCs w:val="24"/>
        </w:rPr>
        <w:t xml:space="preserve"> </w:t>
      </w:r>
      <w:r w:rsidR="00BD557D">
        <w:rPr>
          <w:rFonts w:ascii="Times New Roman" w:hAnsi="Times New Roman" w:cs="Times New Roman"/>
          <w:sz w:val="24"/>
          <w:szCs w:val="24"/>
        </w:rPr>
        <w:t>c</w:t>
      </w:r>
      <w:r w:rsidR="006D77CA" w:rsidRPr="006C317E">
        <w:rPr>
          <w:rFonts w:ascii="Times New Roman" w:hAnsi="Times New Roman" w:cs="Times New Roman"/>
          <w:color w:val="000000"/>
          <w:sz w:val="24"/>
          <w:szCs w:val="24"/>
        </w:rPr>
        <w:t xml:space="preserve">ountries and some are even living </w:t>
      </w:r>
      <w:r>
        <w:rPr>
          <w:rFonts w:ascii="Times New Roman" w:hAnsi="Times New Roman" w:cs="Times New Roman"/>
          <w:color w:val="000000"/>
          <w:sz w:val="24"/>
          <w:szCs w:val="24"/>
        </w:rPr>
        <w:t xml:space="preserve">under ultra-poverty conditions. </w:t>
      </w:r>
      <w:r w:rsidR="006D77CA" w:rsidRPr="006C317E">
        <w:rPr>
          <w:rFonts w:ascii="Times New Roman" w:hAnsi="Times New Roman" w:cs="Times New Roman"/>
          <w:color w:val="000000"/>
          <w:sz w:val="24"/>
          <w:szCs w:val="24"/>
        </w:rPr>
        <w:t xml:space="preserve">The </w:t>
      </w:r>
      <w:r w:rsidR="006E2A44">
        <w:rPr>
          <w:rFonts w:ascii="Times New Roman" w:hAnsi="Times New Roman" w:cs="Times New Roman"/>
          <w:color w:val="000000"/>
          <w:sz w:val="24"/>
          <w:szCs w:val="24"/>
        </w:rPr>
        <w:t>situation is worsened by</w:t>
      </w:r>
      <w:r>
        <w:rPr>
          <w:rFonts w:ascii="Times New Roman" w:hAnsi="Times New Roman" w:cs="Times New Roman"/>
          <w:color w:val="000000"/>
          <w:sz w:val="24"/>
          <w:szCs w:val="24"/>
        </w:rPr>
        <w:t xml:space="preserve"> the </w:t>
      </w:r>
      <w:r w:rsidR="006D77CA" w:rsidRPr="006C317E">
        <w:rPr>
          <w:rFonts w:ascii="Times New Roman" w:hAnsi="Times New Roman" w:cs="Times New Roman"/>
          <w:color w:val="000000"/>
          <w:sz w:val="24"/>
          <w:szCs w:val="24"/>
        </w:rPr>
        <w:t xml:space="preserve">current instability in some Muslim countries </w:t>
      </w:r>
      <w:r w:rsidR="006E2A44">
        <w:rPr>
          <w:rFonts w:ascii="Times New Roman" w:hAnsi="Times New Roman" w:cs="Times New Roman"/>
          <w:color w:val="000000"/>
          <w:sz w:val="24"/>
          <w:szCs w:val="24"/>
        </w:rPr>
        <w:t>which has led to some people barely surviving</w:t>
      </w:r>
      <w:r>
        <w:rPr>
          <w:rFonts w:ascii="Times New Roman" w:hAnsi="Times New Roman" w:cs="Times New Roman"/>
          <w:color w:val="000000"/>
          <w:sz w:val="24"/>
          <w:szCs w:val="24"/>
        </w:rPr>
        <w:t>. To tackle this</w:t>
      </w:r>
      <w:r w:rsidR="006D77CA" w:rsidRPr="006C317E">
        <w:rPr>
          <w:rFonts w:ascii="Times New Roman" w:hAnsi="Times New Roman" w:cs="Times New Roman"/>
          <w:color w:val="000000"/>
          <w:sz w:val="24"/>
          <w:szCs w:val="24"/>
        </w:rPr>
        <w:t xml:space="preserve"> condition </w:t>
      </w:r>
      <w:r>
        <w:rPr>
          <w:rFonts w:ascii="Times New Roman" w:hAnsi="Times New Roman" w:cs="Times New Roman"/>
          <w:color w:val="000000"/>
          <w:sz w:val="24"/>
          <w:szCs w:val="24"/>
        </w:rPr>
        <w:t xml:space="preserve">there is the need </w:t>
      </w:r>
      <w:r w:rsidR="00AE11FB">
        <w:rPr>
          <w:rFonts w:ascii="Times New Roman" w:hAnsi="Times New Roman" w:cs="Times New Roman"/>
          <w:color w:val="000000"/>
          <w:sz w:val="24"/>
          <w:szCs w:val="24"/>
        </w:rPr>
        <w:t>to</w:t>
      </w:r>
      <w:r w:rsidR="006D77CA" w:rsidRPr="006C317E">
        <w:rPr>
          <w:rFonts w:ascii="Times New Roman" w:hAnsi="Times New Roman" w:cs="Times New Roman"/>
          <w:color w:val="000000"/>
          <w:sz w:val="24"/>
          <w:szCs w:val="24"/>
        </w:rPr>
        <w:t xml:space="preserve"> for a conscientious effort to mobilize all available resources available to Musli</w:t>
      </w:r>
      <w:r w:rsidR="00BD557D">
        <w:rPr>
          <w:rFonts w:ascii="Times New Roman" w:hAnsi="Times New Roman" w:cs="Times New Roman"/>
          <w:color w:val="000000"/>
          <w:sz w:val="24"/>
          <w:szCs w:val="24"/>
        </w:rPr>
        <w:t>ms to address this social canker</w:t>
      </w:r>
      <w:r w:rsidR="006E2A44">
        <w:rPr>
          <w:rFonts w:ascii="Times New Roman" w:hAnsi="Times New Roman" w:cs="Times New Roman"/>
          <w:color w:val="000000"/>
          <w:sz w:val="24"/>
          <w:szCs w:val="24"/>
        </w:rPr>
        <w:t>. This effort should be geared towards alleviating poverty by allocating resources in a better way that will ensure direct impact of the human resource development of the people.</w:t>
      </w:r>
    </w:p>
    <w:p w14:paraId="5FD3ED79" w14:textId="77777777" w:rsidR="004E0C93" w:rsidRPr="006C317E" w:rsidRDefault="00AE11FB" w:rsidP="00823D5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Islamic </w:t>
      </w:r>
      <w:r w:rsidR="006E2A44">
        <w:rPr>
          <w:rFonts w:ascii="Times New Roman" w:hAnsi="Times New Roman" w:cs="Times New Roman"/>
          <w:color w:val="000000"/>
          <w:sz w:val="24"/>
          <w:szCs w:val="24"/>
        </w:rPr>
        <w:t>faith requires Muslims</w:t>
      </w:r>
      <w:r w:rsidR="004E0C93" w:rsidRPr="006C317E">
        <w:rPr>
          <w:rFonts w:ascii="Times New Roman" w:hAnsi="Times New Roman" w:cs="Times New Roman"/>
          <w:color w:val="000000"/>
          <w:sz w:val="24"/>
          <w:szCs w:val="24"/>
        </w:rPr>
        <w:t xml:space="preserve"> to </w:t>
      </w:r>
      <w:r w:rsidR="006E2A44">
        <w:rPr>
          <w:rFonts w:ascii="Times New Roman" w:hAnsi="Times New Roman" w:cs="Times New Roman"/>
          <w:color w:val="000000"/>
          <w:sz w:val="24"/>
          <w:szCs w:val="24"/>
        </w:rPr>
        <w:t xml:space="preserve">be rational in the of </w:t>
      </w:r>
      <w:r w:rsidR="006E2A44" w:rsidRPr="006C317E">
        <w:rPr>
          <w:rFonts w:ascii="Times New Roman" w:hAnsi="Times New Roman" w:cs="Times New Roman"/>
          <w:color w:val="000000"/>
          <w:sz w:val="24"/>
          <w:szCs w:val="24"/>
        </w:rPr>
        <w:t>their</w:t>
      </w:r>
      <w:r w:rsidR="004E0C93" w:rsidRPr="006C317E">
        <w:rPr>
          <w:rFonts w:ascii="Times New Roman" w:hAnsi="Times New Roman" w:cs="Times New Roman"/>
          <w:color w:val="000000"/>
          <w:sz w:val="24"/>
          <w:szCs w:val="24"/>
        </w:rPr>
        <w:t xml:space="preserve"> resources. This is </w:t>
      </w:r>
      <w:r>
        <w:rPr>
          <w:rFonts w:ascii="Times New Roman" w:hAnsi="Times New Roman" w:cs="Times New Roman"/>
          <w:color w:val="000000"/>
          <w:sz w:val="24"/>
          <w:szCs w:val="24"/>
        </w:rPr>
        <w:t xml:space="preserve">noticed in the teachings of the </w:t>
      </w:r>
      <w:r w:rsidR="00BD557D" w:rsidRPr="006C317E">
        <w:rPr>
          <w:rFonts w:ascii="Times New Roman" w:hAnsi="Times New Roman" w:cs="Times New Roman"/>
          <w:color w:val="000000"/>
          <w:sz w:val="24"/>
          <w:szCs w:val="24"/>
        </w:rPr>
        <w:t>Prophet (</w:t>
      </w:r>
      <w:r w:rsidR="004E0C93" w:rsidRPr="006C317E">
        <w:rPr>
          <w:rFonts w:ascii="Times New Roman" w:hAnsi="Times New Roman" w:cs="Times New Roman"/>
          <w:color w:val="000000"/>
          <w:sz w:val="24"/>
          <w:szCs w:val="24"/>
        </w:rPr>
        <w:t xml:space="preserve">PBUH) when he advised the Ansari man who came to him asking for charity to work. This means the poor should not be condemned to begging but should make effort to work for </w:t>
      </w:r>
      <w:r w:rsidR="006E2A44">
        <w:rPr>
          <w:rFonts w:ascii="Times New Roman" w:hAnsi="Times New Roman" w:cs="Times New Roman"/>
          <w:color w:val="000000"/>
          <w:sz w:val="24"/>
          <w:szCs w:val="24"/>
        </w:rPr>
        <w:t xml:space="preserve">their </w:t>
      </w:r>
      <w:r w:rsidR="004E0C93" w:rsidRPr="006C317E">
        <w:rPr>
          <w:rFonts w:ascii="Times New Roman" w:hAnsi="Times New Roman" w:cs="Times New Roman"/>
          <w:color w:val="000000"/>
          <w:sz w:val="24"/>
          <w:szCs w:val="24"/>
        </w:rPr>
        <w:t xml:space="preserve">sustenance. </w:t>
      </w:r>
      <w:proofErr w:type="gramStart"/>
      <w:r w:rsidR="004E0C93" w:rsidRPr="006C317E">
        <w:rPr>
          <w:rFonts w:ascii="Times New Roman" w:hAnsi="Times New Roman" w:cs="Times New Roman"/>
          <w:color w:val="000000"/>
          <w:sz w:val="24"/>
          <w:szCs w:val="24"/>
        </w:rPr>
        <w:t>Its</w:t>
      </w:r>
      <w:proofErr w:type="gramEnd"/>
      <w:r w:rsidR="004E0C93" w:rsidRPr="006C317E">
        <w:rPr>
          <w:rFonts w:ascii="Times New Roman" w:hAnsi="Times New Roman" w:cs="Times New Roman"/>
          <w:color w:val="000000"/>
          <w:sz w:val="24"/>
          <w:szCs w:val="24"/>
        </w:rPr>
        <w:t xml:space="preserve"> therefore encouraged </w:t>
      </w:r>
      <w:proofErr w:type="gramStart"/>
      <w:r w:rsidR="004E0C93" w:rsidRPr="006C317E">
        <w:rPr>
          <w:rFonts w:ascii="Times New Roman" w:hAnsi="Times New Roman" w:cs="Times New Roman"/>
          <w:color w:val="000000"/>
          <w:sz w:val="24"/>
          <w:szCs w:val="24"/>
        </w:rPr>
        <w:t>that,</w:t>
      </w:r>
      <w:proofErr w:type="gramEnd"/>
      <w:r w:rsidR="004E0C93" w:rsidRPr="006C317E">
        <w:rPr>
          <w:rFonts w:ascii="Times New Roman" w:hAnsi="Times New Roman" w:cs="Times New Roman"/>
          <w:color w:val="000000"/>
          <w:sz w:val="24"/>
          <w:szCs w:val="24"/>
        </w:rPr>
        <w:t xml:space="preserve"> the poor and needy are imbibed with the value of saving </w:t>
      </w:r>
      <w:r w:rsidR="00BD557D" w:rsidRPr="006C317E">
        <w:rPr>
          <w:rFonts w:ascii="Times New Roman" w:hAnsi="Times New Roman" w:cs="Times New Roman"/>
          <w:color w:val="000000"/>
          <w:sz w:val="24"/>
          <w:szCs w:val="24"/>
        </w:rPr>
        <w:t>part</w:t>
      </w:r>
      <w:r w:rsidR="004E0C93" w:rsidRPr="006C317E">
        <w:rPr>
          <w:rFonts w:ascii="Times New Roman" w:hAnsi="Times New Roman" w:cs="Times New Roman"/>
          <w:color w:val="000000"/>
          <w:sz w:val="24"/>
          <w:szCs w:val="24"/>
        </w:rPr>
        <w:t xml:space="preserve"> of the zakat received. They may be supported by giving guidance on the type of investment requ</w:t>
      </w:r>
      <w:r w:rsidR="00A0373E">
        <w:rPr>
          <w:rFonts w:ascii="Times New Roman" w:hAnsi="Times New Roman" w:cs="Times New Roman"/>
          <w:color w:val="000000"/>
          <w:sz w:val="24"/>
          <w:szCs w:val="24"/>
        </w:rPr>
        <w:t xml:space="preserve">ired. At the macro level, the </w:t>
      </w:r>
      <w:r w:rsidR="004E0C93" w:rsidRPr="006C317E">
        <w:rPr>
          <w:rFonts w:ascii="Times New Roman" w:hAnsi="Times New Roman" w:cs="Times New Roman"/>
          <w:color w:val="000000"/>
          <w:sz w:val="24"/>
          <w:szCs w:val="24"/>
        </w:rPr>
        <w:t>savings ca</w:t>
      </w:r>
      <w:r w:rsidR="00A0373E">
        <w:rPr>
          <w:rFonts w:ascii="Times New Roman" w:hAnsi="Times New Roman" w:cs="Times New Roman"/>
          <w:color w:val="000000"/>
          <w:sz w:val="24"/>
          <w:szCs w:val="24"/>
        </w:rPr>
        <w:t xml:space="preserve">n be managed and invested in </w:t>
      </w:r>
      <w:proofErr w:type="gramStart"/>
      <w:r w:rsidR="00A0373E">
        <w:rPr>
          <w:rFonts w:ascii="Times New Roman" w:hAnsi="Times New Roman" w:cs="Times New Roman"/>
          <w:color w:val="000000"/>
          <w:sz w:val="24"/>
          <w:szCs w:val="24"/>
        </w:rPr>
        <w:t>an</w:t>
      </w:r>
      <w:proofErr w:type="gramEnd"/>
      <w:r w:rsidR="00A0373E">
        <w:rPr>
          <w:rFonts w:ascii="Times New Roman" w:hAnsi="Times New Roman" w:cs="Times New Roman"/>
          <w:color w:val="000000"/>
          <w:sz w:val="24"/>
          <w:szCs w:val="24"/>
        </w:rPr>
        <w:t xml:space="preserve"> </w:t>
      </w:r>
      <w:r w:rsidR="004E0C93" w:rsidRPr="006C317E">
        <w:rPr>
          <w:rFonts w:ascii="Times New Roman" w:hAnsi="Times New Roman" w:cs="Times New Roman"/>
          <w:color w:val="000000"/>
          <w:sz w:val="24"/>
          <w:szCs w:val="24"/>
        </w:rPr>
        <w:t xml:space="preserve">manner </w:t>
      </w:r>
      <w:r w:rsidR="00A0373E">
        <w:rPr>
          <w:rFonts w:ascii="Times New Roman" w:hAnsi="Times New Roman" w:cs="Times New Roman"/>
          <w:color w:val="000000"/>
          <w:sz w:val="24"/>
          <w:szCs w:val="24"/>
        </w:rPr>
        <w:t xml:space="preserve">that will be beneficial </w:t>
      </w:r>
      <w:r w:rsidR="004E0C93" w:rsidRPr="006C317E">
        <w:rPr>
          <w:rFonts w:ascii="Times New Roman" w:hAnsi="Times New Roman" w:cs="Times New Roman"/>
          <w:color w:val="000000"/>
          <w:sz w:val="24"/>
          <w:szCs w:val="24"/>
        </w:rPr>
        <w:t>for zakat receivers. This will ultimately help them in improving their lot.</w:t>
      </w:r>
    </w:p>
    <w:p w14:paraId="604A2368" w14:textId="77777777" w:rsidR="00E664B8" w:rsidRPr="006C317E" w:rsidRDefault="00E664B8" w:rsidP="00823D57">
      <w:pPr>
        <w:autoSpaceDE w:val="0"/>
        <w:autoSpaceDN w:val="0"/>
        <w:adjustRightInd w:val="0"/>
        <w:spacing w:after="0" w:line="360" w:lineRule="auto"/>
        <w:jc w:val="both"/>
        <w:rPr>
          <w:rFonts w:ascii="Times New Roman" w:hAnsi="Times New Roman" w:cs="Times New Roman"/>
          <w:color w:val="000000"/>
          <w:sz w:val="24"/>
          <w:szCs w:val="24"/>
        </w:rPr>
      </w:pPr>
      <w:r w:rsidRPr="006C317E">
        <w:rPr>
          <w:rFonts w:ascii="Times New Roman" w:hAnsi="Times New Roman" w:cs="Times New Roman"/>
          <w:color w:val="000000"/>
          <w:sz w:val="24"/>
          <w:szCs w:val="24"/>
        </w:rPr>
        <w:t>The Philosophy of Islam is against material</w:t>
      </w:r>
      <w:r w:rsidR="005D1885">
        <w:rPr>
          <w:rFonts w:ascii="Times New Roman" w:hAnsi="Times New Roman" w:cs="Times New Roman"/>
          <w:color w:val="000000"/>
          <w:sz w:val="24"/>
          <w:szCs w:val="24"/>
        </w:rPr>
        <w:t xml:space="preserve"> poverty</w:t>
      </w:r>
      <w:r w:rsidRPr="006C317E">
        <w:rPr>
          <w:rFonts w:ascii="Times New Roman" w:hAnsi="Times New Roman" w:cs="Times New Roman"/>
          <w:color w:val="000000"/>
          <w:sz w:val="24"/>
          <w:szCs w:val="24"/>
        </w:rPr>
        <w:t xml:space="preserve">. It was reported that the Prophet (PBUH) in his prayer to Allah was saying that: ‘I seek refuge with you from the affliction of </w:t>
      </w:r>
      <w:proofErr w:type="gramStart"/>
      <w:r w:rsidRPr="006C317E">
        <w:rPr>
          <w:rFonts w:ascii="Times New Roman" w:hAnsi="Times New Roman" w:cs="Times New Roman"/>
          <w:color w:val="000000"/>
          <w:sz w:val="24"/>
          <w:szCs w:val="24"/>
        </w:rPr>
        <w:t>poverty’.</w:t>
      </w:r>
      <w:proofErr w:type="gramEnd"/>
      <w:r w:rsidRPr="006C317E">
        <w:rPr>
          <w:rFonts w:ascii="Times New Roman" w:hAnsi="Times New Roman" w:cs="Times New Roman"/>
          <w:color w:val="000000"/>
          <w:sz w:val="24"/>
          <w:szCs w:val="24"/>
        </w:rPr>
        <w:t xml:space="preserve"> Zakat for the poor and needy and other receivers is geared towards easing the hardship of the recipients.  This will help in reducing their dependence on others. Further to this, the spirit of Islam serves as a motivation for people to extend helping hand to others. In summary investment of zakat in contemporary days needs special religious and economic reorientation that will provide the motivation for people </w:t>
      </w:r>
      <w:r w:rsidR="00EE2DF1" w:rsidRPr="006C317E">
        <w:rPr>
          <w:rFonts w:ascii="Times New Roman" w:hAnsi="Times New Roman" w:cs="Times New Roman"/>
          <w:color w:val="000000"/>
          <w:sz w:val="24"/>
          <w:szCs w:val="24"/>
        </w:rPr>
        <w:t xml:space="preserve">who receive zakat now </w:t>
      </w:r>
      <w:r w:rsidR="00BD557D">
        <w:rPr>
          <w:rFonts w:ascii="Times New Roman" w:hAnsi="Times New Roman" w:cs="Times New Roman"/>
          <w:color w:val="000000"/>
          <w:sz w:val="24"/>
          <w:szCs w:val="24"/>
        </w:rPr>
        <w:t xml:space="preserve">to become helpers in </w:t>
      </w:r>
      <w:r w:rsidR="00EE2DF1" w:rsidRPr="006C317E">
        <w:rPr>
          <w:rFonts w:ascii="Times New Roman" w:hAnsi="Times New Roman" w:cs="Times New Roman"/>
          <w:color w:val="000000"/>
          <w:sz w:val="24"/>
          <w:szCs w:val="24"/>
        </w:rPr>
        <w:t>future an</w:t>
      </w:r>
      <w:r w:rsidR="00BD557D">
        <w:rPr>
          <w:rFonts w:ascii="Times New Roman" w:hAnsi="Times New Roman" w:cs="Times New Roman"/>
          <w:color w:val="000000"/>
          <w:sz w:val="24"/>
          <w:szCs w:val="24"/>
        </w:rPr>
        <w:t xml:space="preserve">d this may require little </w:t>
      </w:r>
      <w:r w:rsidR="00EE2DF1" w:rsidRPr="006C317E">
        <w:rPr>
          <w:rFonts w:ascii="Times New Roman" w:hAnsi="Times New Roman" w:cs="Times New Roman"/>
          <w:color w:val="000000"/>
          <w:sz w:val="24"/>
          <w:szCs w:val="24"/>
        </w:rPr>
        <w:t xml:space="preserve">sacrifices of </w:t>
      </w:r>
      <w:r w:rsidR="00BD557D">
        <w:rPr>
          <w:rFonts w:ascii="Times New Roman" w:hAnsi="Times New Roman" w:cs="Times New Roman"/>
          <w:color w:val="000000"/>
          <w:sz w:val="24"/>
          <w:szCs w:val="24"/>
        </w:rPr>
        <w:t xml:space="preserve">their </w:t>
      </w:r>
      <w:r w:rsidR="00EE2DF1" w:rsidRPr="006C317E">
        <w:rPr>
          <w:rFonts w:ascii="Times New Roman" w:hAnsi="Times New Roman" w:cs="Times New Roman"/>
          <w:color w:val="000000"/>
          <w:sz w:val="24"/>
          <w:szCs w:val="24"/>
        </w:rPr>
        <w:t xml:space="preserve">current </w:t>
      </w:r>
      <w:r w:rsidR="00A0373E" w:rsidRPr="006C317E">
        <w:rPr>
          <w:rFonts w:ascii="Times New Roman" w:hAnsi="Times New Roman" w:cs="Times New Roman"/>
          <w:color w:val="000000"/>
          <w:sz w:val="24"/>
          <w:szCs w:val="24"/>
        </w:rPr>
        <w:t>consumption</w:t>
      </w:r>
      <w:r w:rsidR="00A0373E">
        <w:rPr>
          <w:rFonts w:ascii="Times New Roman" w:hAnsi="Times New Roman" w:cs="Times New Roman"/>
          <w:color w:val="000000"/>
          <w:sz w:val="24"/>
          <w:szCs w:val="24"/>
        </w:rPr>
        <w:t xml:space="preserve"> (</w:t>
      </w:r>
      <w:r w:rsidR="00AE11FB">
        <w:rPr>
          <w:rFonts w:ascii="Times New Roman" w:hAnsi="Times New Roman" w:cs="Times New Roman"/>
          <w:color w:val="000000"/>
          <w:sz w:val="24"/>
          <w:szCs w:val="24"/>
        </w:rPr>
        <w:t>Yousri 2013)</w:t>
      </w:r>
      <w:r w:rsidR="00EE2DF1" w:rsidRPr="006C317E">
        <w:rPr>
          <w:rFonts w:ascii="Times New Roman" w:hAnsi="Times New Roman" w:cs="Times New Roman"/>
          <w:color w:val="000000"/>
          <w:sz w:val="24"/>
          <w:szCs w:val="24"/>
        </w:rPr>
        <w:t>.</w:t>
      </w:r>
    </w:p>
    <w:p w14:paraId="173D2E91" w14:textId="0277A625" w:rsidR="009000DB" w:rsidRPr="006C317E" w:rsidRDefault="00A0373E" w:rsidP="00823D5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important consideration has to do with the consent of zakat receivers in the investment decision of their funds. Shariah requires that the zakat </w:t>
      </w:r>
      <w:proofErr w:type="spellStart"/>
      <w:r>
        <w:rPr>
          <w:rFonts w:ascii="Times New Roman" w:hAnsi="Times New Roman" w:cs="Times New Roman"/>
          <w:color w:val="000000"/>
          <w:sz w:val="24"/>
          <w:szCs w:val="24"/>
        </w:rPr>
        <w:t>receipient</w:t>
      </w:r>
      <w:proofErr w:type="spellEnd"/>
      <w:r>
        <w:rPr>
          <w:rFonts w:ascii="Times New Roman" w:hAnsi="Times New Roman" w:cs="Times New Roman"/>
          <w:color w:val="000000"/>
          <w:sz w:val="24"/>
          <w:szCs w:val="24"/>
        </w:rPr>
        <w:t xml:space="preserve"> must give their free will without any coercion or forced to invest.  T</w:t>
      </w:r>
      <w:r w:rsidR="00796B7F" w:rsidRPr="006C317E">
        <w:rPr>
          <w:rFonts w:ascii="Times New Roman" w:hAnsi="Times New Roman" w:cs="Times New Roman"/>
          <w:color w:val="000000"/>
          <w:sz w:val="24"/>
          <w:szCs w:val="24"/>
        </w:rPr>
        <w:t xml:space="preserve">his can be done directly by them or managed on their behalf by an agency which is mandated by them. </w:t>
      </w:r>
      <w:r w:rsidR="00B92557">
        <w:rPr>
          <w:rFonts w:ascii="Times New Roman" w:hAnsi="Times New Roman" w:cs="Times New Roman"/>
          <w:color w:val="000000"/>
          <w:sz w:val="24"/>
          <w:szCs w:val="24"/>
        </w:rPr>
        <w:t>This requirement will discourage situations where the zakat recipient defers current consumption in order to invest in the future.</w:t>
      </w:r>
      <w:r w:rsidR="002810E5">
        <w:rPr>
          <w:rFonts w:ascii="Times New Roman" w:hAnsi="Times New Roman" w:cs="Times New Roman"/>
          <w:color w:val="000000"/>
          <w:sz w:val="24"/>
          <w:szCs w:val="24"/>
        </w:rPr>
        <w:t xml:space="preserve"> </w:t>
      </w:r>
      <w:r w:rsidR="00796B7F" w:rsidRPr="006C317E">
        <w:rPr>
          <w:rFonts w:ascii="Times New Roman" w:hAnsi="Times New Roman" w:cs="Times New Roman"/>
          <w:color w:val="000000"/>
          <w:sz w:val="24"/>
          <w:szCs w:val="24"/>
        </w:rPr>
        <w:t xml:space="preserve">This is very important as it will put a strain on the </w:t>
      </w:r>
      <w:r w:rsidR="00BD557D" w:rsidRPr="006C317E">
        <w:rPr>
          <w:rFonts w:ascii="Times New Roman" w:hAnsi="Times New Roman" w:cs="Times New Roman"/>
          <w:color w:val="000000"/>
          <w:sz w:val="24"/>
          <w:szCs w:val="24"/>
        </w:rPr>
        <w:t>discretional</w:t>
      </w:r>
      <w:r w:rsidR="00796B7F" w:rsidRPr="006C317E">
        <w:rPr>
          <w:rFonts w:ascii="Times New Roman" w:hAnsi="Times New Roman" w:cs="Times New Roman"/>
          <w:color w:val="000000"/>
          <w:sz w:val="24"/>
          <w:szCs w:val="24"/>
        </w:rPr>
        <w:t xml:space="preserve"> use of zakat funds by collectors or governments in the name of investments. The zakat receiver gets the qualifying share and then decide how much will be spent and saved for future</w:t>
      </w:r>
      <w:r w:rsidR="00BD557D">
        <w:rPr>
          <w:rFonts w:ascii="Times New Roman" w:hAnsi="Times New Roman" w:cs="Times New Roman"/>
          <w:color w:val="000000"/>
          <w:sz w:val="24"/>
          <w:szCs w:val="24"/>
        </w:rPr>
        <w:t xml:space="preserve"> accordingly</w:t>
      </w:r>
      <w:r w:rsidR="00796B7F" w:rsidRPr="006C317E">
        <w:rPr>
          <w:rFonts w:ascii="Times New Roman" w:hAnsi="Times New Roman" w:cs="Times New Roman"/>
          <w:color w:val="000000"/>
          <w:sz w:val="24"/>
          <w:szCs w:val="24"/>
        </w:rPr>
        <w:t xml:space="preserve">. There is an exception to this rule in the case of </w:t>
      </w:r>
      <w:proofErr w:type="gramStart"/>
      <w:r w:rsidR="00796B7F" w:rsidRPr="006C317E">
        <w:rPr>
          <w:rFonts w:ascii="Times New Roman" w:hAnsi="Times New Roman" w:cs="Times New Roman"/>
          <w:color w:val="000000"/>
          <w:sz w:val="24"/>
          <w:szCs w:val="24"/>
        </w:rPr>
        <w:t xml:space="preserve">a </w:t>
      </w:r>
      <w:proofErr w:type="spellStart"/>
      <w:r w:rsidR="00796B7F" w:rsidRPr="006C317E">
        <w:rPr>
          <w:rFonts w:ascii="Times New Roman" w:hAnsi="Times New Roman" w:cs="Times New Roman"/>
          <w:color w:val="000000"/>
          <w:sz w:val="24"/>
          <w:szCs w:val="24"/>
        </w:rPr>
        <w:t>safih</w:t>
      </w:r>
      <w:proofErr w:type="spellEnd"/>
      <w:proofErr w:type="gramEnd"/>
      <w:r w:rsidR="002810E5">
        <w:rPr>
          <w:rFonts w:ascii="Times New Roman" w:hAnsi="Times New Roman" w:cs="Times New Roman"/>
          <w:color w:val="000000"/>
          <w:sz w:val="24"/>
          <w:szCs w:val="24"/>
        </w:rPr>
        <w:t xml:space="preserve"> </w:t>
      </w:r>
      <w:proofErr w:type="gramStart"/>
      <w:r w:rsidR="00796B7F" w:rsidRPr="006C317E">
        <w:rPr>
          <w:rFonts w:ascii="Times New Roman" w:hAnsi="Times New Roman" w:cs="Times New Roman"/>
          <w:color w:val="000000"/>
          <w:sz w:val="24"/>
          <w:szCs w:val="24"/>
        </w:rPr>
        <w:t>( minor</w:t>
      </w:r>
      <w:proofErr w:type="gramEnd"/>
      <w:r w:rsidR="00796B7F" w:rsidRPr="006C317E">
        <w:rPr>
          <w:rFonts w:ascii="Times New Roman" w:hAnsi="Times New Roman" w:cs="Times New Roman"/>
          <w:color w:val="000000"/>
          <w:sz w:val="24"/>
          <w:szCs w:val="24"/>
        </w:rPr>
        <w:t xml:space="preserve">, insane and aged persons as found in </w:t>
      </w:r>
      <w:r w:rsidR="00B92557">
        <w:rPr>
          <w:rFonts w:ascii="Times New Roman" w:hAnsi="Times New Roman" w:cs="Times New Roman"/>
          <w:color w:val="000000"/>
          <w:sz w:val="24"/>
          <w:szCs w:val="24"/>
        </w:rPr>
        <w:t xml:space="preserve">Quran </w:t>
      </w:r>
      <w:r w:rsidR="00796B7F" w:rsidRPr="006C317E">
        <w:rPr>
          <w:rFonts w:ascii="Times New Roman" w:hAnsi="Times New Roman" w:cs="Times New Roman"/>
          <w:color w:val="000000"/>
          <w:sz w:val="24"/>
          <w:szCs w:val="24"/>
        </w:rPr>
        <w:t xml:space="preserve">4:5). Any contrary move that seeks to </w:t>
      </w:r>
      <w:r w:rsidR="00BD557D" w:rsidRPr="006C317E">
        <w:rPr>
          <w:rFonts w:ascii="Times New Roman" w:hAnsi="Times New Roman" w:cs="Times New Roman"/>
          <w:color w:val="000000"/>
          <w:sz w:val="24"/>
          <w:szCs w:val="24"/>
        </w:rPr>
        <w:t>circumvent</w:t>
      </w:r>
      <w:r w:rsidR="00796B7F" w:rsidRPr="006C317E">
        <w:rPr>
          <w:rFonts w:ascii="Times New Roman" w:hAnsi="Times New Roman" w:cs="Times New Roman"/>
          <w:color w:val="000000"/>
          <w:sz w:val="24"/>
          <w:szCs w:val="24"/>
        </w:rPr>
        <w:t xml:space="preserve"> the right of the </w:t>
      </w:r>
      <w:r w:rsidR="00F2697B" w:rsidRPr="006C317E">
        <w:rPr>
          <w:rFonts w:ascii="Times New Roman" w:hAnsi="Times New Roman" w:cs="Times New Roman"/>
          <w:color w:val="000000"/>
          <w:sz w:val="24"/>
          <w:szCs w:val="24"/>
        </w:rPr>
        <w:t>zakat receivers over their property in the investment of zakat funds should be disregarded</w:t>
      </w:r>
      <w:r w:rsidR="006C317E">
        <w:rPr>
          <w:rFonts w:ascii="Times New Roman" w:hAnsi="Times New Roman" w:cs="Times New Roman"/>
          <w:color w:val="000000"/>
          <w:sz w:val="24"/>
          <w:szCs w:val="24"/>
        </w:rPr>
        <w:t>.</w:t>
      </w:r>
    </w:p>
    <w:p w14:paraId="213025BA" w14:textId="77777777" w:rsidR="00EE2DF1" w:rsidRDefault="00EE2DF1" w:rsidP="00823D57">
      <w:pPr>
        <w:autoSpaceDE w:val="0"/>
        <w:autoSpaceDN w:val="0"/>
        <w:adjustRightInd w:val="0"/>
        <w:spacing w:after="0" w:line="360" w:lineRule="auto"/>
        <w:rPr>
          <w:rFonts w:ascii="Times New Roman" w:hAnsi="Times New Roman" w:cs="Times New Roman"/>
          <w:color w:val="000000"/>
        </w:rPr>
      </w:pPr>
    </w:p>
    <w:p w14:paraId="4F241B20" w14:textId="77777777" w:rsidR="006D77CA" w:rsidRPr="006D77CA" w:rsidRDefault="006D77CA" w:rsidP="00823D57">
      <w:pPr>
        <w:autoSpaceDE w:val="0"/>
        <w:autoSpaceDN w:val="0"/>
        <w:adjustRightInd w:val="0"/>
        <w:spacing w:after="0" w:line="360" w:lineRule="auto"/>
        <w:rPr>
          <w:rFonts w:ascii="Times New Roman" w:hAnsi="Times New Roman" w:cs="Times New Roman"/>
          <w:color w:val="000000"/>
        </w:rPr>
      </w:pPr>
    </w:p>
    <w:p w14:paraId="37316A33" w14:textId="77777777" w:rsidR="00FB507B" w:rsidRPr="006C317E" w:rsidRDefault="00F566C9" w:rsidP="00823D57">
      <w:pPr>
        <w:spacing w:after="0" w:line="360" w:lineRule="auto"/>
        <w:rPr>
          <w:rFonts w:ascii="Times New Roman" w:eastAsia="Times New Roman" w:hAnsi="Times New Roman" w:cs="Times New Roman"/>
          <w:b/>
          <w:sz w:val="24"/>
          <w:szCs w:val="24"/>
        </w:rPr>
      </w:pPr>
      <w:r w:rsidRPr="006C317E">
        <w:rPr>
          <w:rFonts w:ascii="Times New Roman" w:eastAsia="Times New Roman" w:hAnsi="Times New Roman" w:cs="Times New Roman"/>
          <w:b/>
          <w:sz w:val="24"/>
          <w:szCs w:val="24"/>
        </w:rPr>
        <w:t xml:space="preserve"> </w:t>
      </w:r>
      <w:r w:rsidR="006C317E" w:rsidRPr="006C317E">
        <w:rPr>
          <w:rFonts w:ascii="Times New Roman" w:eastAsia="Times New Roman" w:hAnsi="Times New Roman" w:cs="Times New Roman"/>
          <w:b/>
          <w:sz w:val="24"/>
          <w:szCs w:val="24"/>
        </w:rPr>
        <w:t xml:space="preserve">4.3 </w:t>
      </w:r>
      <w:r w:rsidR="006B55CD" w:rsidRPr="006C317E">
        <w:rPr>
          <w:rFonts w:ascii="Times New Roman" w:eastAsia="Times New Roman" w:hAnsi="Times New Roman" w:cs="Times New Roman"/>
          <w:b/>
          <w:sz w:val="24"/>
          <w:szCs w:val="24"/>
        </w:rPr>
        <w:t xml:space="preserve">Innovative Mechanisms for Investment of Zakat </w:t>
      </w:r>
      <w:r w:rsidR="00B92557">
        <w:rPr>
          <w:rFonts w:ascii="Times New Roman" w:eastAsia="Times New Roman" w:hAnsi="Times New Roman" w:cs="Times New Roman"/>
          <w:b/>
          <w:sz w:val="24"/>
          <w:szCs w:val="24"/>
        </w:rPr>
        <w:t>funds for the benefit of</w:t>
      </w:r>
      <w:r w:rsidR="006B55CD" w:rsidRPr="006C317E">
        <w:rPr>
          <w:rFonts w:ascii="Times New Roman" w:eastAsia="Times New Roman" w:hAnsi="Times New Roman" w:cs="Times New Roman"/>
          <w:b/>
          <w:sz w:val="24"/>
          <w:szCs w:val="24"/>
        </w:rPr>
        <w:t xml:space="preserve"> Human </w:t>
      </w:r>
      <w:r w:rsidR="006B55CD">
        <w:rPr>
          <w:rFonts w:ascii="Times New Roman" w:eastAsia="Times New Roman" w:hAnsi="Times New Roman" w:cs="Times New Roman"/>
          <w:b/>
          <w:sz w:val="24"/>
          <w:szCs w:val="24"/>
        </w:rPr>
        <w:t>Development</w:t>
      </w:r>
    </w:p>
    <w:p w14:paraId="7DC3FC9E" w14:textId="77777777" w:rsidR="00D01C70" w:rsidRDefault="00F047F6" w:rsidP="00823D5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tackling the yawning poverty levels in </w:t>
      </w:r>
      <w:r w:rsidR="00907D21">
        <w:rPr>
          <w:rFonts w:ascii="Times New Roman" w:eastAsia="Times New Roman" w:hAnsi="Times New Roman" w:cs="Times New Roman"/>
          <w:sz w:val="24"/>
          <w:szCs w:val="24"/>
        </w:rPr>
        <w:t>Muslim</w:t>
      </w:r>
      <w:r>
        <w:rPr>
          <w:rFonts w:ascii="Times New Roman" w:eastAsia="Times New Roman" w:hAnsi="Times New Roman" w:cs="Times New Roman"/>
          <w:sz w:val="24"/>
          <w:szCs w:val="24"/>
        </w:rPr>
        <w:t xml:space="preserve"> societies, there is the need for conceited ef</w:t>
      </w:r>
      <w:r w:rsidR="006B55CD">
        <w:rPr>
          <w:rFonts w:ascii="Times New Roman" w:eastAsia="Times New Roman" w:hAnsi="Times New Roman" w:cs="Times New Roman"/>
          <w:sz w:val="24"/>
          <w:szCs w:val="24"/>
        </w:rPr>
        <w:t>fort geared towards maximizing Z</w:t>
      </w:r>
      <w:r>
        <w:rPr>
          <w:rFonts w:ascii="Times New Roman" w:eastAsia="Times New Roman" w:hAnsi="Times New Roman" w:cs="Times New Roman"/>
          <w:sz w:val="24"/>
          <w:szCs w:val="24"/>
        </w:rPr>
        <w:t xml:space="preserve">akat investments and benefits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the poor and needy. Many proposal are discussed in the </w:t>
      </w:r>
      <w:r w:rsidR="00907D21">
        <w:rPr>
          <w:rFonts w:ascii="Times New Roman" w:eastAsia="Times New Roman" w:hAnsi="Times New Roman" w:cs="Times New Roman"/>
          <w:sz w:val="24"/>
          <w:szCs w:val="24"/>
        </w:rPr>
        <w:t>literature</w:t>
      </w:r>
      <w:r>
        <w:rPr>
          <w:rFonts w:ascii="Times New Roman" w:eastAsia="Times New Roman" w:hAnsi="Times New Roman" w:cs="Times New Roman"/>
          <w:sz w:val="24"/>
          <w:szCs w:val="24"/>
        </w:rPr>
        <w:t xml:space="preserve"> and five </w:t>
      </w:r>
      <w:r w:rsidR="00907D21">
        <w:rPr>
          <w:rFonts w:ascii="Times New Roman" w:eastAsia="Times New Roman" w:hAnsi="Times New Roman" w:cs="Times New Roman"/>
          <w:sz w:val="24"/>
          <w:szCs w:val="24"/>
        </w:rPr>
        <w:t>of such proposals are considered below.</w:t>
      </w:r>
    </w:p>
    <w:p w14:paraId="62BF2E49" w14:textId="77777777" w:rsidR="006B55CD" w:rsidRDefault="000E6A52" w:rsidP="00823D57">
      <w:pPr>
        <w:spacing w:after="0" w:line="360" w:lineRule="auto"/>
        <w:jc w:val="both"/>
        <w:rPr>
          <w:rFonts w:ascii="Times New Roman" w:hAnsi="Times New Roman" w:cs="Times New Roman"/>
          <w:sz w:val="24"/>
          <w:szCs w:val="24"/>
        </w:rPr>
      </w:pPr>
      <w:r>
        <w:br/>
      </w:r>
      <w:r w:rsidR="00907D21" w:rsidRPr="00907D21">
        <w:rPr>
          <w:rFonts w:ascii="Times New Roman" w:hAnsi="Times New Roman" w:cs="Times New Roman"/>
          <w:b/>
          <w:sz w:val="24"/>
          <w:szCs w:val="24"/>
        </w:rPr>
        <w:t>4</w:t>
      </w:r>
      <w:r w:rsidR="00907D21" w:rsidRPr="00D01C70">
        <w:rPr>
          <w:rFonts w:ascii="Times New Roman" w:eastAsia="Times New Roman" w:hAnsi="Times New Roman" w:cs="Times New Roman"/>
          <w:b/>
          <w:sz w:val="24"/>
          <w:szCs w:val="24"/>
        </w:rPr>
        <w:t>.3.</w:t>
      </w:r>
      <w:r w:rsidR="00D01C70">
        <w:rPr>
          <w:rFonts w:ascii="Times New Roman" w:eastAsia="Times New Roman" w:hAnsi="Times New Roman" w:cs="Times New Roman"/>
          <w:b/>
          <w:sz w:val="24"/>
          <w:szCs w:val="24"/>
        </w:rPr>
        <w:t>1.</w:t>
      </w:r>
      <w:r w:rsidR="006B55CD">
        <w:rPr>
          <w:rFonts w:ascii="Times New Roman" w:eastAsia="Times New Roman" w:hAnsi="Times New Roman" w:cs="Times New Roman"/>
          <w:b/>
          <w:sz w:val="24"/>
          <w:szCs w:val="24"/>
        </w:rPr>
        <w:t xml:space="preserve"> </w:t>
      </w:r>
      <w:r w:rsidRPr="00D01C70">
        <w:rPr>
          <w:rFonts w:ascii="Times New Roman" w:eastAsia="Times New Roman" w:hAnsi="Times New Roman" w:cs="Times New Roman"/>
          <w:b/>
          <w:sz w:val="24"/>
          <w:szCs w:val="24"/>
        </w:rPr>
        <w:t>Increas</w:t>
      </w:r>
      <w:r w:rsidR="00D01C70">
        <w:rPr>
          <w:rFonts w:ascii="Times New Roman" w:eastAsia="Times New Roman" w:hAnsi="Times New Roman" w:cs="Times New Roman"/>
          <w:b/>
          <w:sz w:val="24"/>
          <w:szCs w:val="24"/>
        </w:rPr>
        <w:t xml:space="preserve">ing </w:t>
      </w:r>
      <w:r w:rsidRPr="00D01C70">
        <w:rPr>
          <w:rFonts w:ascii="Times New Roman" w:eastAsia="Times New Roman" w:hAnsi="Times New Roman" w:cs="Times New Roman"/>
          <w:b/>
          <w:sz w:val="24"/>
          <w:szCs w:val="24"/>
        </w:rPr>
        <w:t>Zakat share of Poor and Needy</w:t>
      </w:r>
    </w:p>
    <w:p w14:paraId="5B5F8E25" w14:textId="77777777" w:rsidR="000E6A52" w:rsidRPr="00907D21" w:rsidRDefault="000E6A52" w:rsidP="00823D57">
      <w:pPr>
        <w:spacing w:after="0" w:line="360" w:lineRule="auto"/>
        <w:jc w:val="both"/>
        <w:rPr>
          <w:rFonts w:ascii="Times New Roman" w:eastAsia="Times New Roman" w:hAnsi="Times New Roman" w:cs="Times New Roman"/>
          <w:sz w:val="24"/>
          <w:szCs w:val="24"/>
        </w:rPr>
      </w:pPr>
      <w:r w:rsidRPr="00907D21">
        <w:rPr>
          <w:rFonts w:ascii="Times New Roman" w:hAnsi="Times New Roman" w:cs="Times New Roman"/>
          <w:sz w:val="24"/>
          <w:szCs w:val="24"/>
        </w:rPr>
        <w:t xml:space="preserve">The opinion of Grand Imams Abu Hanifa and Malek that authority that is </w:t>
      </w:r>
      <w:r w:rsidR="00FB0FB4">
        <w:rPr>
          <w:rFonts w:ascii="Times New Roman" w:hAnsi="Times New Roman" w:cs="Times New Roman"/>
          <w:sz w:val="24"/>
          <w:szCs w:val="24"/>
        </w:rPr>
        <w:t xml:space="preserve">vested with the responsibility of </w:t>
      </w:r>
      <w:r w:rsidRPr="00907D21">
        <w:rPr>
          <w:rFonts w:ascii="Times New Roman" w:hAnsi="Times New Roman" w:cs="Times New Roman"/>
          <w:sz w:val="24"/>
          <w:szCs w:val="24"/>
        </w:rPr>
        <w:t xml:space="preserve">Zakat </w:t>
      </w:r>
      <w:r w:rsidR="00907D21" w:rsidRPr="00907D21">
        <w:rPr>
          <w:rFonts w:ascii="Times New Roman" w:hAnsi="Times New Roman" w:cs="Times New Roman"/>
          <w:sz w:val="24"/>
          <w:szCs w:val="24"/>
        </w:rPr>
        <w:t>collection</w:t>
      </w:r>
      <w:r w:rsidR="00FB0FB4">
        <w:rPr>
          <w:rFonts w:ascii="Times New Roman" w:hAnsi="Times New Roman" w:cs="Times New Roman"/>
          <w:sz w:val="24"/>
          <w:szCs w:val="24"/>
        </w:rPr>
        <w:t xml:space="preserve"> and distribution </w:t>
      </w:r>
      <w:r w:rsidRPr="00907D21">
        <w:rPr>
          <w:rFonts w:ascii="Times New Roman" w:hAnsi="Times New Roman" w:cs="Times New Roman"/>
          <w:sz w:val="24"/>
          <w:szCs w:val="24"/>
        </w:rPr>
        <w:t xml:space="preserve">is </w:t>
      </w:r>
      <w:r w:rsidR="00FB0FB4" w:rsidRPr="00907D21">
        <w:rPr>
          <w:rFonts w:ascii="Times New Roman" w:hAnsi="Times New Roman" w:cs="Times New Roman"/>
          <w:sz w:val="24"/>
          <w:szCs w:val="24"/>
        </w:rPr>
        <w:t>allowed</w:t>
      </w:r>
      <w:r w:rsidRPr="00907D21">
        <w:rPr>
          <w:rFonts w:ascii="Times New Roman" w:hAnsi="Times New Roman" w:cs="Times New Roman"/>
          <w:sz w:val="24"/>
          <w:szCs w:val="24"/>
        </w:rPr>
        <w:t xml:space="preserve"> to assign all Zakat to only one or more of the eight categories</w:t>
      </w:r>
      <w:r w:rsidR="00FB0FB4">
        <w:rPr>
          <w:rFonts w:ascii="Times New Roman" w:hAnsi="Times New Roman" w:cs="Times New Roman"/>
          <w:sz w:val="24"/>
          <w:szCs w:val="24"/>
        </w:rPr>
        <w:t xml:space="preserve"> mentioned earlier</w:t>
      </w:r>
      <w:r w:rsidR="00D20EFE">
        <w:rPr>
          <w:rFonts w:ascii="Times New Roman" w:hAnsi="Times New Roman" w:cs="Times New Roman"/>
          <w:sz w:val="24"/>
          <w:szCs w:val="24"/>
        </w:rPr>
        <w:t>.</w:t>
      </w:r>
    </w:p>
    <w:p w14:paraId="7BDD034B" w14:textId="77777777" w:rsidR="000E6A52" w:rsidRPr="00907D21" w:rsidRDefault="00D20EFE" w:rsidP="00823D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comes to the Poor, the </w:t>
      </w:r>
      <w:r w:rsidR="000E6A52" w:rsidRPr="00907D21">
        <w:rPr>
          <w:rFonts w:ascii="Times New Roman" w:hAnsi="Times New Roman" w:cs="Times New Roman"/>
          <w:sz w:val="24"/>
          <w:szCs w:val="24"/>
        </w:rPr>
        <w:t xml:space="preserve">Marginal propensity to Consume </w:t>
      </w:r>
      <w:r>
        <w:rPr>
          <w:rFonts w:ascii="Times New Roman" w:hAnsi="Times New Roman" w:cs="Times New Roman"/>
          <w:sz w:val="24"/>
          <w:szCs w:val="24"/>
        </w:rPr>
        <w:t>is usually high which means that that cannot practically save.</w:t>
      </w:r>
      <w:r w:rsidR="000E6A52" w:rsidRPr="00907D21">
        <w:rPr>
          <w:rFonts w:ascii="Times New Roman" w:hAnsi="Times New Roman" w:cs="Times New Roman"/>
          <w:sz w:val="24"/>
          <w:szCs w:val="24"/>
        </w:rPr>
        <w:t xml:space="preserve"> This would be generally quite true in the poorest Muslim countries where per capita incom</w:t>
      </w:r>
      <w:r>
        <w:rPr>
          <w:rFonts w:ascii="Times New Roman" w:hAnsi="Times New Roman" w:cs="Times New Roman"/>
          <w:sz w:val="24"/>
          <w:szCs w:val="24"/>
        </w:rPr>
        <w:t>e averages $200-$600 per annum.</w:t>
      </w:r>
      <w:r w:rsidR="001C25D3">
        <w:rPr>
          <w:rFonts w:ascii="Times New Roman" w:hAnsi="Times New Roman" w:cs="Times New Roman"/>
          <w:sz w:val="24"/>
          <w:szCs w:val="24"/>
        </w:rPr>
        <w:t xml:space="preserve"> Zakat is therefore seen as a potent tool in increasing savings only in the high and middle income Muslim countries</w:t>
      </w:r>
    </w:p>
    <w:p w14:paraId="68D45CFD" w14:textId="77777777" w:rsidR="000D4241" w:rsidRPr="00977648" w:rsidRDefault="000E6A52" w:rsidP="00823D57">
      <w:pPr>
        <w:spacing w:line="360" w:lineRule="auto"/>
        <w:jc w:val="both"/>
        <w:rPr>
          <w:rFonts w:ascii="Times New Roman" w:hAnsi="Times New Roman" w:cs="Times New Roman"/>
          <w:sz w:val="24"/>
          <w:szCs w:val="24"/>
        </w:rPr>
      </w:pPr>
      <w:r w:rsidRPr="00907D21">
        <w:rPr>
          <w:rFonts w:ascii="Times New Roman" w:hAnsi="Times New Roman" w:cs="Times New Roman"/>
          <w:sz w:val="24"/>
          <w:szCs w:val="24"/>
        </w:rPr>
        <w:t xml:space="preserve">In the poorest Muslim countries, it is not expected that the poor or needy </w:t>
      </w:r>
      <w:r w:rsidR="005D1885">
        <w:rPr>
          <w:rFonts w:ascii="Times New Roman" w:hAnsi="Times New Roman" w:cs="Times New Roman"/>
          <w:sz w:val="24"/>
          <w:szCs w:val="24"/>
        </w:rPr>
        <w:t>sh</w:t>
      </w:r>
      <w:r w:rsidRPr="00907D21">
        <w:rPr>
          <w:rFonts w:ascii="Times New Roman" w:hAnsi="Times New Roman" w:cs="Times New Roman"/>
          <w:sz w:val="24"/>
          <w:szCs w:val="24"/>
        </w:rPr>
        <w:t>ould</w:t>
      </w:r>
      <w:r w:rsidR="005D1885">
        <w:rPr>
          <w:rFonts w:ascii="Times New Roman" w:hAnsi="Times New Roman" w:cs="Times New Roman"/>
          <w:sz w:val="24"/>
          <w:szCs w:val="24"/>
        </w:rPr>
        <w:t xml:space="preserve"> be</w:t>
      </w:r>
      <w:r w:rsidR="006B55CD">
        <w:rPr>
          <w:rFonts w:ascii="Times New Roman" w:hAnsi="Times New Roman" w:cs="Times New Roman"/>
          <w:sz w:val="24"/>
          <w:szCs w:val="24"/>
        </w:rPr>
        <w:t xml:space="preserve"> able to save anyt</w:t>
      </w:r>
      <w:r w:rsidRPr="00907D21">
        <w:rPr>
          <w:rFonts w:ascii="Times New Roman" w:hAnsi="Times New Roman" w:cs="Times New Roman"/>
          <w:sz w:val="24"/>
          <w:szCs w:val="24"/>
        </w:rPr>
        <w:t>hing out of their extremely low incomes. There, in these countries living conditions are so hard and miserable. Zakat, at the macro level, because of low GNI levels</w:t>
      </w:r>
      <w:r w:rsidR="001C25D3">
        <w:rPr>
          <w:rFonts w:ascii="Times New Roman" w:hAnsi="Times New Roman" w:cs="Times New Roman"/>
          <w:sz w:val="24"/>
          <w:szCs w:val="24"/>
        </w:rPr>
        <w:t>,</w:t>
      </w:r>
      <w:r w:rsidRPr="00907D21">
        <w:rPr>
          <w:rFonts w:ascii="Times New Roman" w:hAnsi="Times New Roman" w:cs="Times New Roman"/>
          <w:sz w:val="24"/>
          <w:szCs w:val="24"/>
        </w:rPr>
        <w:t xml:space="preserve"> is not expected to change these conditions, even if assumed collected and distributed justly and efficient</w:t>
      </w:r>
      <w:r w:rsidR="00907D21" w:rsidRPr="00907D21">
        <w:rPr>
          <w:rFonts w:ascii="Times New Roman" w:hAnsi="Times New Roman" w:cs="Times New Roman"/>
          <w:sz w:val="24"/>
          <w:szCs w:val="24"/>
        </w:rPr>
        <w:t xml:space="preserve">ly. Zakat share of the Poor and </w:t>
      </w:r>
      <w:r w:rsidRPr="00907D21">
        <w:rPr>
          <w:rFonts w:ascii="Times New Roman" w:hAnsi="Times New Roman" w:cs="Times New Roman"/>
          <w:sz w:val="24"/>
          <w:szCs w:val="24"/>
        </w:rPr>
        <w:t xml:space="preserve">Needy might just support subsistence. If unfair distribution of GNI is taken into consideration, which is true in most cases, the picture will further be blackened. Hence we have to explore possibilities for augmenting financial resources that are needed for poverty </w:t>
      </w:r>
      <w:r w:rsidRPr="00977648">
        <w:rPr>
          <w:rFonts w:ascii="Times New Roman" w:hAnsi="Times New Roman" w:cs="Times New Roman"/>
          <w:sz w:val="24"/>
          <w:szCs w:val="24"/>
        </w:rPr>
        <w:t>el</w:t>
      </w:r>
      <w:r w:rsidR="00907D21" w:rsidRPr="00977648">
        <w:rPr>
          <w:rFonts w:ascii="Times New Roman" w:hAnsi="Times New Roman" w:cs="Times New Roman"/>
          <w:sz w:val="24"/>
          <w:szCs w:val="24"/>
        </w:rPr>
        <w:t>imination‘s investment projects.</w:t>
      </w:r>
    </w:p>
    <w:p w14:paraId="360042C8" w14:textId="77777777" w:rsidR="000D4241" w:rsidRPr="00977648" w:rsidRDefault="000D4241" w:rsidP="00823D57">
      <w:pPr>
        <w:spacing w:line="360" w:lineRule="auto"/>
        <w:jc w:val="both"/>
        <w:rPr>
          <w:rFonts w:ascii="Times New Roman" w:hAnsi="Times New Roman" w:cs="Times New Roman"/>
          <w:sz w:val="24"/>
          <w:szCs w:val="24"/>
        </w:rPr>
      </w:pPr>
      <w:r w:rsidRPr="00977648">
        <w:rPr>
          <w:rFonts w:ascii="Times New Roman" w:hAnsi="Times New Roman" w:cs="Times New Roman"/>
          <w:sz w:val="24"/>
          <w:szCs w:val="24"/>
        </w:rPr>
        <w:t xml:space="preserve">Furthermore, with the general phenomenon of contemporary poverty classified as structural poverty, the tendency of utilization of Zakat funds are now increasingly focused on development and empowerment programs. Utilization of traditional Zakat programs that are exclusively charitable and consumptive oriented is no longer sufficient to liberate humankind from the downturn. By joining the development and empowerment programs, the poor people will have both physical and financial capital enable them to grab opportunities to be wealthier. It is expected that these people will have the ability to help themselves, regardless of dependency on social structure, political economy that is not aligned to them(Mohamad Soleh </w:t>
      </w:r>
      <w:proofErr w:type="spellStart"/>
      <w:r w:rsidRPr="00977648">
        <w:rPr>
          <w:rFonts w:ascii="Times New Roman" w:hAnsi="Times New Roman" w:cs="Times New Roman"/>
          <w:sz w:val="24"/>
          <w:szCs w:val="24"/>
        </w:rPr>
        <w:t>Nurzaman</w:t>
      </w:r>
      <w:proofErr w:type="spellEnd"/>
      <w:r w:rsidRPr="00977648">
        <w:rPr>
          <w:rFonts w:ascii="Times New Roman" w:hAnsi="Times New Roman" w:cs="Times New Roman"/>
          <w:sz w:val="24"/>
          <w:szCs w:val="24"/>
        </w:rPr>
        <w:t>)</w:t>
      </w:r>
    </w:p>
    <w:p w14:paraId="430EC993" w14:textId="77777777" w:rsidR="000E6A52" w:rsidRPr="00D01C70" w:rsidRDefault="00D01C70" w:rsidP="00823D5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4.3.2 </w:t>
      </w:r>
      <w:r w:rsidR="00AE06F5" w:rsidRPr="00D01C70">
        <w:rPr>
          <w:rFonts w:ascii="Times New Roman" w:hAnsi="Times New Roman" w:cs="Times New Roman"/>
          <w:b/>
          <w:sz w:val="24"/>
          <w:szCs w:val="24"/>
        </w:rPr>
        <w:t>Investment of Zakat Assigned To Other Categories within Anti-Poverty Strategy</w:t>
      </w:r>
    </w:p>
    <w:p w14:paraId="2957DADB" w14:textId="77777777" w:rsidR="000E6A52" w:rsidRPr="00D01C70" w:rsidRDefault="000E6A52" w:rsidP="00823D57">
      <w:pPr>
        <w:spacing w:line="360" w:lineRule="auto"/>
        <w:jc w:val="both"/>
        <w:rPr>
          <w:rFonts w:ascii="Times New Roman" w:hAnsi="Times New Roman" w:cs="Times New Roman"/>
          <w:sz w:val="24"/>
          <w:szCs w:val="24"/>
        </w:rPr>
      </w:pPr>
      <w:r w:rsidRPr="00D01C70">
        <w:rPr>
          <w:rFonts w:ascii="Times New Roman" w:hAnsi="Times New Roman" w:cs="Times New Roman"/>
          <w:sz w:val="24"/>
          <w:szCs w:val="24"/>
        </w:rPr>
        <w:lastRenderedPageBreak/>
        <w:t xml:space="preserve">There can be movement within the categories of zakat </w:t>
      </w:r>
      <w:r w:rsidR="00907D21" w:rsidRPr="00D01C70">
        <w:rPr>
          <w:rFonts w:ascii="Times New Roman" w:hAnsi="Times New Roman" w:cs="Times New Roman"/>
          <w:sz w:val="24"/>
          <w:szCs w:val="24"/>
        </w:rPr>
        <w:t>recipient</w:t>
      </w:r>
      <w:r w:rsidRPr="00D01C70">
        <w:rPr>
          <w:rFonts w:ascii="Times New Roman" w:hAnsi="Times New Roman" w:cs="Times New Roman"/>
          <w:sz w:val="24"/>
          <w:szCs w:val="24"/>
        </w:rPr>
        <w:t xml:space="preserve"> for purposes of investment that is</w:t>
      </w:r>
      <w:r w:rsidR="00AE06F5">
        <w:rPr>
          <w:rFonts w:ascii="Times New Roman" w:hAnsi="Times New Roman" w:cs="Times New Roman"/>
          <w:sz w:val="24"/>
          <w:szCs w:val="24"/>
        </w:rPr>
        <w:t xml:space="preserve"> geared towards supporting the Poor and N</w:t>
      </w:r>
      <w:r w:rsidRPr="00D01C70">
        <w:rPr>
          <w:rFonts w:ascii="Times New Roman" w:hAnsi="Times New Roman" w:cs="Times New Roman"/>
          <w:sz w:val="24"/>
          <w:szCs w:val="24"/>
        </w:rPr>
        <w:t>eedy. For instance, investment in public health, medical care, primary education that will directly benefit the poor and needy will be recommended for investment. Also, there can be a mechanism for identifying some other categories who are more vulnerable such as way-fa</w:t>
      </w:r>
      <w:r w:rsidR="00907D21" w:rsidRPr="00D01C70">
        <w:rPr>
          <w:rFonts w:ascii="Times New Roman" w:hAnsi="Times New Roman" w:cs="Times New Roman"/>
          <w:sz w:val="24"/>
          <w:szCs w:val="24"/>
        </w:rPr>
        <w:t>r</w:t>
      </w:r>
      <w:r w:rsidRPr="00D01C70">
        <w:rPr>
          <w:rFonts w:ascii="Times New Roman" w:hAnsi="Times New Roman" w:cs="Times New Roman"/>
          <w:sz w:val="24"/>
          <w:szCs w:val="24"/>
        </w:rPr>
        <w:t>ers and highly indebte</w:t>
      </w:r>
      <w:r w:rsidR="00907D21" w:rsidRPr="00D01C70">
        <w:rPr>
          <w:rFonts w:ascii="Times New Roman" w:hAnsi="Times New Roman" w:cs="Times New Roman"/>
          <w:sz w:val="24"/>
          <w:szCs w:val="24"/>
        </w:rPr>
        <w:t xml:space="preserve">d persons. This class may be </w:t>
      </w:r>
      <w:r w:rsidR="00D01C70" w:rsidRPr="00D01C70">
        <w:rPr>
          <w:rFonts w:ascii="Times New Roman" w:hAnsi="Times New Roman" w:cs="Times New Roman"/>
          <w:sz w:val="24"/>
          <w:szCs w:val="24"/>
        </w:rPr>
        <w:t>assigned</w:t>
      </w:r>
      <w:r w:rsidRPr="00D01C70">
        <w:rPr>
          <w:rFonts w:ascii="Times New Roman" w:hAnsi="Times New Roman" w:cs="Times New Roman"/>
          <w:sz w:val="24"/>
          <w:szCs w:val="24"/>
        </w:rPr>
        <w:t xml:space="preserve"> more of the zakat funds relative with those of captives and new converts to Islam. The</w:t>
      </w:r>
      <w:r w:rsidR="00D01C70" w:rsidRPr="00D01C70">
        <w:rPr>
          <w:rFonts w:ascii="Times New Roman" w:hAnsi="Times New Roman" w:cs="Times New Roman"/>
          <w:sz w:val="24"/>
          <w:szCs w:val="24"/>
        </w:rPr>
        <w:t xml:space="preserve"> </w:t>
      </w:r>
      <w:r w:rsidR="00D01C70">
        <w:rPr>
          <w:rFonts w:ascii="Times New Roman" w:hAnsi="Times New Roman" w:cs="Times New Roman"/>
          <w:sz w:val="24"/>
          <w:szCs w:val="24"/>
        </w:rPr>
        <w:t>low income</w:t>
      </w:r>
      <w:r w:rsidRPr="00D01C70">
        <w:rPr>
          <w:rFonts w:ascii="Times New Roman" w:hAnsi="Times New Roman" w:cs="Times New Roman"/>
          <w:sz w:val="24"/>
          <w:szCs w:val="24"/>
        </w:rPr>
        <w:t xml:space="preserve"> way-farers and unskilled who are searching for jobs and the additional share of the zakat can be used to invest in making them acquire valuable skills that will enhance their job prospects.</w:t>
      </w:r>
    </w:p>
    <w:p w14:paraId="2A73BDDB" w14:textId="77777777" w:rsidR="000E6A52" w:rsidRPr="00D01C70" w:rsidRDefault="00D01C70" w:rsidP="00823D57">
      <w:pPr>
        <w:spacing w:line="360" w:lineRule="auto"/>
        <w:jc w:val="both"/>
        <w:rPr>
          <w:rFonts w:ascii="Times New Roman" w:hAnsi="Times New Roman" w:cs="Times New Roman"/>
          <w:b/>
          <w:sz w:val="24"/>
          <w:szCs w:val="24"/>
        </w:rPr>
      </w:pPr>
      <w:r w:rsidRPr="00D01C70">
        <w:rPr>
          <w:rFonts w:ascii="Times New Roman" w:hAnsi="Times New Roman" w:cs="Times New Roman"/>
          <w:b/>
          <w:sz w:val="24"/>
          <w:szCs w:val="24"/>
        </w:rPr>
        <w:t xml:space="preserve">4.3.3 </w:t>
      </w:r>
      <w:r w:rsidR="00AE06F5" w:rsidRPr="00D01C70">
        <w:rPr>
          <w:rFonts w:ascii="Times New Roman" w:hAnsi="Times New Roman" w:cs="Times New Roman"/>
          <w:b/>
          <w:sz w:val="24"/>
          <w:szCs w:val="24"/>
        </w:rPr>
        <w:t>Adopting Special Methods of Mobilizing Dwarf Savings</w:t>
      </w:r>
    </w:p>
    <w:p w14:paraId="35473A2C" w14:textId="77777777" w:rsidR="000E6A52" w:rsidRDefault="000E6A52" w:rsidP="00823D57">
      <w:pPr>
        <w:spacing w:line="360" w:lineRule="auto"/>
        <w:jc w:val="both"/>
        <w:rPr>
          <w:rFonts w:ascii="Times New Roman" w:hAnsi="Times New Roman" w:cs="Times New Roman"/>
          <w:sz w:val="24"/>
          <w:szCs w:val="24"/>
        </w:rPr>
      </w:pPr>
      <w:r w:rsidRPr="00D01C70">
        <w:rPr>
          <w:rFonts w:ascii="Times New Roman" w:hAnsi="Times New Roman" w:cs="Times New Roman"/>
          <w:sz w:val="24"/>
          <w:szCs w:val="24"/>
        </w:rPr>
        <w:t>Saving culture is not an easy pick and this is even more difficult for the poor and needy as they bar</w:t>
      </w:r>
      <w:r w:rsidR="00AE06F5">
        <w:rPr>
          <w:rFonts w:ascii="Times New Roman" w:hAnsi="Times New Roman" w:cs="Times New Roman"/>
          <w:sz w:val="24"/>
          <w:szCs w:val="24"/>
        </w:rPr>
        <w:t>ely survive and always think</w:t>
      </w:r>
      <w:r w:rsidR="00D01C70" w:rsidRPr="00D01C70">
        <w:rPr>
          <w:rFonts w:ascii="Times New Roman" w:hAnsi="Times New Roman" w:cs="Times New Roman"/>
          <w:sz w:val="24"/>
          <w:szCs w:val="24"/>
        </w:rPr>
        <w:t xml:space="preserve"> of </w:t>
      </w:r>
      <w:r w:rsidRPr="00D01C70">
        <w:rPr>
          <w:rFonts w:ascii="Times New Roman" w:hAnsi="Times New Roman" w:cs="Times New Roman"/>
          <w:sz w:val="24"/>
          <w:szCs w:val="24"/>
        </w:rPr>
        <w:t>the next meal. With this it will be difficult to push for them to save part of the zakat they receive as their marginal propensity to spend is not much less than one which justifies the need to allocate them more share of the zakat.</w:t>
      </w:r>
      <w:r w:rsidR="001C25D3">
        <w:rPr>
          <w:rFonts w:ascii="Times New Roman" w:hAnsi="Times New Roman" w:cs="Times New Roman"/>
          <w:sz w:val="24"/>
          <w:szCs w:val="24"/>
        </w:rPr>
        <w:t xml:space="preserve"> A mechanism can be put in place through a blend of zakat and </w:t>
      </w:r>
      <w:proofErr w:type="spellStart"/>
      <w:r w:rsidR="001C25D3">
        <w:rPr>
          <w:rFonts w:ascii="Times New Roman" w:hAnsi="Times New Roman" w:cs="Times New Roman"/>
          <w:sz w:val="24"/>
          <w:szCs w:val="24"/>
        </w:rPr>
        <w:t>awqaf</w:t>
      </w:r>
      <w:proofErr w:type="spellEnd"/>
      <w:r w:rsidR="001C25D3">
        <w:rPr>
          <w:rFonts w:ascii="Times New Roman" w:hAnsi="Times New Roman" w:cs="Times New Roman"/>
          <w:sz w:val="24"/>
          <w:szCs w:val="24"/>
        </w:rPr>
        <w:t xml:space="preserve"> to create saving products. With this, the zakat recipients who make an attempt to save will be rewarded. This can be done by matching poor </w:t>
      </w:r>
      <w:r w:rsidR="00C20DAE">
        <w:rPr>
          <w:rFonts w:ascii="Times New Roman" w:hAnsi="Times New Roman" w:cs="Times New Roman"/>
          <w:sz w:val="24"/>
          <w:szCs w:val="24"/>
        </w:rPr>
        <w:t>household’s</w:t>
      </w:r>
      <w:r w:rsidR="001C25D3">
        <w:rPr>
          <w:rFonts w:ascii="Times New Roman" w:hAnsi="Times New Roman" w:cs="Times New Roman"/>
          <w:sz w:val="24"/>
          <w:szCs w:val="24"/>
        </w:rPr>
        <w:t xml:space="preserve"> savings with the matched saving scheme.</w:t>
      </w:r>
    </w:p>
    <w:p w14:paraId="088F8BFF" w14:textId="72BC13EB" w:rsidR="006C2CC3" w:rsidRPr="003B14EA" w:rsidRDefault="00C20DAE" w:rsidP="00823D57">
      <w:pPr>
        <w:spacing w:line="360" w:lineRule="auto"/>
        <w:jc w:val="both"/>
        <w:rPr>
          <w:rFonts w:ascii="Times New Roman" w:hAnsi="Times New Roman" w:cs="Times New Roman"/>
          <w:sz w:val="24"/>
          <w:szCs w:val="24"/>
        </w:rPr>
      </w:pPr>
      <w:r w:rsidRPr="003B14EA">
        <w:rPr>
          <w:rFonts w:ascii="Times New Roman" w:hAnsi="Times New Roman" w:cs="Times New Roman"/>
          <w:sz w:val="24"/>
          <w:szCs w:val="24"/>
        </w:rPr>
        <w:t>This means that</w:t>
      </w:r>
      <w:r w:rsidR="006C2CC3" w:rsidRPr="003B14EA">
        <w:rPr>
          <w:rFonts w:ascii="Times New Roman" w:hAnsi="Times New Roman" w:cs="Times New Roman"/>
          <w:sz w:val="24"/>
          <w:szCs w:val="24"/>
        </w:rPr>
        <w:t>, for any saving made</w:t>
      </w:r>
      <w:r w:rsidRPr="003B14EA">
        <w:rPr>
          <w:rFonts w:ascii="Times New Roman" w:hAnsi="Times New Roman" w:cs="Times New Roman"/>
          <w:sz w:val="24"/>
          <w:szCs w:val="24"/>
        </w:rPr>
        <w:t xml:space="preserve"> by the household for the following year’s </w:t>
      </w:r>
      <w:r w:rsidR="006C2CC3" w:rsidRPr="003B14EA">
        <w:rPr>
          <w:rFonts w:ascii="Times New Roman" w:hAnsi="Times New Roman" w:cs="Times New Roman"/>
          <w:sz w:val="24"/>
          <w:szCs w:val="24"/>
        </w:rPr>
        <w:t>education costs, the welfare institution</w:t>
      </w:r>
      <w:r w:rsidRPr="003B14EA">
        <w:rPr>
          <w:rFonts w:ascii="Times New Roman" w:hAnsi="Times New Roman" w:cs="Times New Roman"/>
          <w:sz w:val="24"/>
          <w:szCs w:val="24"/>
        </w:rPr>
        <w:t xml:space="preserve"> </w:t>
      </w:r>
      <w:r w:rsidR="006C2CC3" w:rsidRPr="003B14EA">
        <w:rPr>
          <w:rFonts w:ascii="Times New Roman" w:hAnsi="Times New Roman" w:cs="Times New Roman"/>
          <w:sz w:val="24"/>
          <w:szCs w:val="24"/>
        </w:rPr>
        <w:t xml:space="preserve">could match </w:t>
      </w:r>
      <w:proofErr w:type="gramStart"/>
      <w:r w:rsidR="006C2CC3" w:rsidRPr="003B14EA">
        <w:rPr>
          <w:rFonts w:ascii="Times New Roman" w:hAnsi="Times New Roman" w:cs="Times New Roman"/>
          <w:sz w:val="24"/>
          <w:szCs w:val="24"/>
        </w:rPr>
        <w:t>o</w:t>
      </w:r>
      <w:r w:rsidRPr="003B14EA">
        <w:rPr>
          <w:rFonts w:ascii="Times New Roman" w:hAnsi="Times New Roman" w:cs="Times New Roman"/>
          <w:sz w:val="24"/>
          <w:szCs w:val="24"/>
        </w:rPr>
        <w:t>r</w:t>
      </w:r>
      <w:proofErr w:type="gramEnd"/>
      <w:r w:rsidRPr="003B14EA">
        <w:rPr>
          <w:rFonts w:ascii="Times New Roman" w:hAnsi="Times New Roman" w:cs="Times New Roman"/>
          <w:sz w:val="24"/>
          <w:szCs w:val="24"/>
        </w:rPr>
        <w:t xml:space="preserve"> through other saving </w:t>
      </w:r>
      <w:proofErr w:type="gramStart"/>
      <w:r w:rsidRPr="003B14EA">
        <w:rPr>
          <w:rFonts w:ascii="Times New Roman" w:hAnsi="Times New Roman" w:cs="Times New Roman"/>
          <w:sz w:val="24"/>
          <w:szCs w:val="24"/>
        </w:rPr>
        <w:t>scheme</w:t>
      </w:r>
      <w:proofErr w:type="gramEnd"/>
      <w:r w:rsidR="006C2CC3" w:rsidRPr="003B14EA">
        <w:rPr>
          <w:rFonts w:ascii="Times New Roman" w:hAnsi="Times New Roman" w:cs="Times New Roman"/>
          <w:sz w:val="24"/>
          <w:szCs w:val="24"/>
        </w:rPr>
        <w:t xml:space="preserve"> assist to</w:t>
      </w:r>
      <w:r w:rsidRPr="003B14EA">
        <w:rPr>
          <w:rFonts w:ascii="Times New Roman" w:hAnsi="Times New Roman" w:cs="Times New Roman"/>
          <w:sz w:val="24"/>
          <w:szCs w:val="24"/>
        </w:rPr>
        <w:t xml:space="preserve"> incentivise their </w:t>
      </w:r>
      <w:r w:rsidR="006C2CC3" w:rsidRPr="003B14EA">
        <w:rPr>
          <w:rFonts w:ascii="Times New Roman" w:hAnsi="Times New Roman" w:cs="Times New Roman"/>
          <w:sz w:val="24"/>
          <w:szCs w:val="24"/>
        </w:rPr>
        <w:t>savings and reward the household towards</w:t>
      </w:r>
      <w:r w:rsidRPr="003B14EA">
        <w:rPr>
          <w:rFonts w:ascii="Times New Roman" w:hAnsi="Times New Roman" w:cs="Times New Roman"/>
          <w:sz w:val="24"/>
          <w:szCs w:val="24"/>
        </w:rPr>
        <w:t xml:space="preserve"> </w:t>
      </w:r>
      <w:r w:rsidR="006C2CC3" w:rsidRPr="003B14EA">
        <w:rPr>
          <w:rFonts w:ascii="Times New Roman" w:hAnsi="Times New Roman" w:cs="Times New Roman"/>
          <w:sz w:val="24"/>
          <w:szCs w:val="24"/>
        </w:rPr>
        <w:t>cultivating a saving habit.</w:t>
      </w:r>
      <w:r w:rsidR="003B14EA">
        <w:rPr>
          <w:rFonts w:ascii="Times New Roman" w:hAnsi="Times New Roman" w:cs="Times New Roman"/>
          <w:sz w:val="24"/>
          <w:szCs w:val="24"/>
        </w:rPr>
        <w:t xml:space="preserve"> </w:t>
      </w:r>
      <w:r w:rsidR="006C2CC3" w:rsidRPr="003B14EA">
        <w:rPr>
          <w:rFonts w:ascii="Times New Roman" w:hAnsi="Times New Roman" w:cs="Times New Roman"/>
          <w:sz w:val="24"/>
          <w:szCs w:val="24"/>
        </w:rPr>
        <w:t xml:space="preserve">This </w:t>
      </w:r>
      <w:r w:rsidRPr="003B14EA">
        <w:rPr>
          <w:rFonts w:ascii="Times New Roman" w:hAnsi="Times New Roman" w:cs="Times New Roman"/>
          <w:sz w:val="24"/>
          <w:szCs w:val="24"/>
        </w:rPr>
        <w:t>method</w:t>
      </w:r>
      <w:r w:rsidR="006C2CC3" w:rsidRPr="003B14EA">
        <w:rPr>
          <w:rFonts w:ascii="Times New Roman" w:hAnsi="Times New Roman" w:cs="Times New Roman"/>
          <w:sz w:val="24"/>
          <w:szCs w:val="24"/>
        </w:rPr>
        <w:t xml:space="preserve"> could be </w:t>
      </w:r>
      <w:r w:rsidRPr="003B14EA">
        <w:rPr>
          <w:rFonts w:ascii="Times New Roman" w:hAnsi="Times New Roman" w:cs="Times New Roman"/>
          <w:sz w:val="24"/>
          <w:szCs w:val="24"/>
        </w:rPr>
        <w:t>argued to</w:t>
      </w:r>
      <w:r w:rsidR="006C2CC3" w:rsidRPr="003B14EA">
        <w:rPr>
          <w:rFonts w:ascii="Times New Roman" w:hAnsi="Times New Roman" w:cs="Times New Roman"/>
          <w:sz w:val="24"/>
          <w:szCs w:val="24"/>
        </w:rPr>
        <w:t xml:space="preserve"> being more beneficial</w:t>
      </w:r>
      <w:r w:rsidRPr="003B14EA">
        <w:rPr>
          <w:rFonts w:ascii="Times New Roman" w:hAnsi="Times New Roman" w:cs="Times New Roman"/>
          <w:sz w:val="24"/>
          <w:szCs w:val="24"/>
        </w:rPr>
        <w:t xml:space="preserve"> </w:t>
      </w:r>
      <w:r w:rsidR="006C2CC3" w:rsidRPr="003B14EA">
        <w:rPr>
          <w:rFonts w:ascii="Times New Roman" w:hAnsi="Times New Roman" w:cs="Times New Roman"/>
          <w:sz w:val="24"/>
          <w:szCs w:val="24"/>
        </w:rPr>
        <w:t xml:space="preserve">than welfare approaches </w:t>
      </w:r>
      <w:r w:rsidRPr="003B14EA">
        <w:rPr>
          <w:rFonts w:ascii="Times New Roman" w:hAnsi="Times New Roman" w:cs="Times New Roman"/>
          <w:sz w:val="24"/>
          <w:szCs w:val="24"/>
        </w:rPr>
        <w:t xml:space="preserve">that basically </w:t>
      </w:r>
      <w:r w:rsidR="006C2CC3" w:rsidRPr="003B14EA">
        <w:rPr>
          <w:rFonts w:ascii="Times New Roman" w:hAnsi="Times New Roman" w:cs="Times New Roman"/>
          <w:sz w:val="24"/>
          <w:szCs w:val="24"/>
        </w:rPr>
        <w:t>provide cash without</w:t>
      </w:r>
      <w:r w:rsidRPr="003B14EA">
        <w:rPr>
          <w:rFonts w:ascii="Times New Roman" w:hAnsi="Times New Roman" w:cs="Times New Roman"/>
          <w:sz w:val="24"/>
          <w:szCs w:val="24"/>
        </w:rPr>
        <w:t xml:space="preserve"> recourse to the needs of the poor who receive this support</w:t>
      </w:r>
      <w:r w:rsidR="006C2CC3" w:rsidRPr="003B14EA">
        <w:rPr>
          <w:rFonts w:ascii="Times New Roman" w:hAnsi="Times New Roman" w:cs="Times New Roman"/>
          <w:sz w:val="24"/>
          <w:szCs w:val="24"/>
        </w:rPr>
        <w:t xml:space="preserve">. By </w:t>
      </w:r>
      <w:r w:rsidRPr="003B14EA">
        <w:rPr>
          <w:rFonts w:ascii="Times New Roman" w:hAnsi="Times New Roman" w:cs="Times New Roman"/>
          <w:sz w:val="24"/>
          <w:szCs w:val="24"/>
        </w:rPr>
        <w:t xml:space="preserve">establishing </w:t>
      </w:r>
      <w:r w:rsidR="006C2CC3" w:rsidRPr="003B14EA">
        <w:rPr>
          <w:rFonts w:ascii="Times New Roman" w:hAnsi="Times New Roman" w:cs="Times New Roman"/>
          <w:sz w:val="24"/>
          <w:szCs w:val="24"/>
        </w:rPr>
        <w:t>the financial needs of net deficit households in general and</w:t>
      </w:r>
      <w:r w:rsidRPr="003B14EA">
        <w:rPr>
          <w:rFonts w:ascii="Times New Roman" w:hAnsi="Times New Roman" w:cs="Times New Roman"/>
          <w:sz w:val="24"/>
          <w:szCs w:val="24"/>
        </w:rPr>
        <w:t xml:space="preserve"> </w:t>
      </w:r>
      <w:r w:rsidR="006C2CC3" w:rsidRPr="003B14EA">
        <w:rPr>
          <w:rFonts w:ascii="Times New Roman" w:hAnsi="Times New Roman" w:cs="Times New Roman"/>
          <w:sz w:val="24"/>
          <w:szCs w:val="24"/>
        </w:rPr>
        <w:t>thei</w:t>
      </w:r>
      <w:r w:rsidR="003B14EA" w:rsidRPr="003B14EA">
        <w:rPr>
          <w:rFonts w:ascii="Times New Roman" w:hAnsi="Times New Roman" w:cs="Times New Roman"/>
          <w:sz w:val="24"/>
          <w:szCs w:val="24"/>
        </w:rPr>
        <w:t xml:space="preserve">r saving motives in particular. The duo objectives that will have been achieved with this is that there will be </w:t>
      </w:r>
      <w:r w:rsidR="006C2CC3" w:rsidRPr="003B14EA">
        <w:rPr>
          <w:rFonts w:ascii="Times New Roman" w:hAnsi="Times New Roman" w:cs="Times New Roman"/>
          <w:sz w:val="24"/>
          <w:szCs w:val="24"/>
        </w:rPr>
        <w:t>a more effective poverty</w:t>
      </w:r>
      <w:r w:rsidRPr="003B14EA">
        <w:rPr>
          <w:rFonts w:ascii="Times New Roman" w:hAnsi="Times New Roman" w:cs="Times New Roman"/>
          <w:sz w:val="24"/>
          <w:szCs w:val="24"/>
        </w:rPr>
        <w:t xml:space="preserve"> </w:t>
      </w:r>
      <w:r w:rsidR="003B14EA" w:rsidRPr="003B14EA">
        <w:rPr>
          <w:rFonts w:ascii="Times New Roman" w:hAnsi="Times New Roman" w:cs="Times New Roman"/>
          <w:sz w:val="24"/>
          <w:szCs w:val="24"/>
        </w:rPr>
        <w:t>alleviation program</w:t>
      </w:r>
      <w:r w:rsidR="006C2CC3" w:rsidRPr="003B14EA">
        <w:rPr>
          <w:rFonts w:ascii="Times New Roman" w:hAnsi="Times New Roman" w:cs="Times New Roman"/>
          <w:sz w:val="24"/>
          <w:szCs w:val="24"/>
        </w:rPr>
        <w:t>, whilst at the same</w:t>
      </w:r>
      <w:r w:rsidRPr="003B14EA">
        <w:rPr>
          <w:rFonts w:ascii="Times New Roman" w:hAnsi="Times New Roman" w:cs="Times New Roman"/>
          <w:sz w:val="24"/>
          <w:szCs w:val="24"/>
        </w:rPr>
        <w:t xml:space="preserve"> </w:t>
      </w:r>
      <w:r w:rsidR="006C2CC3" w:rsidRPr="003B14EA">
        <w:rPr>
          <w:rFonts w:ascii="Times New Roman" w:hAnsi="Times New Roman" w:cs="Times New Roman"/>
          <w:sz w:val="24"/>
          <w:szCs w:val="24"/>
        </w:rPr>
        <w:t xml:space="preserve">time </w:t>
      </w:r>
      <w:r w:rsidR="003B14EA" w:rsidRPr="003B14EA">
        <w:rPr>
          <w:rFonts w:ascii="Times New Roman" w:hAnsi="Times New Roman" w:cs="Times New Roman"/>
          <w:sz w:val="24"/>
          <w:szCs w:val="24"/>
        </w:rPr>
        <w:t>instilling</w:t>
      </w:r>
      <w:r w:rsidR="006C2CC3" w:rsidRPr="003B14EA">
        <w:rPr>
          <w:rFonts w:ascii="Times New Roman" w:hAnsi="Times New Roman" w:cs="Times New Roman"/>
          <w:sz w:val="24"/>
          <w:szCs w:val="24"/>
        </w:rPr>
        <w:t xml:space="preserve"> househol</w:t>
      </w:r>
      <w:r w:rsidRPr="003B14EA">
        <w:rPr>
          <w:rFonts w:ascii="Times New Roman" w:hAnsi="Times New Roman" w:cs="Times New Roman"/>
          <w:sz w:val="24"/>
          <w:szCs w:val="24"/>
        </w:rPr>
        <w:t xml:space="preserve">ds to nurture a saving </w:t>
      </w:r>
      <w:proofErr w:type="spellStart"/>
      <w:proofErr w:type="gramStart"/>
      <w:r w:rsidRPr="003B14EA">
        <w:rPr>
          <w:rFonts w:ascii="Times New Roman" w:hAnsi="Times New Roman" w:cs="Times New Roman"/>
          <w:sz w:val="24"/>
          <w:szCs w:val="24"/>
        </w:rPr>
        <w:t>behaviour</w:t>
      </w:r>
      <w:proofErr w:type="spellEnd"/>
      <w:r w:rsidR="006C2CC3" w:rsidRPr="003B14EA">
        <w:rPr>
          <w:rFonts w:ascii="Times New Roman" w:hAnsi="Times New Roman" w:cs="Times New Roman"/>
          <w:sz w:val="24"/>
          <w:szCs w:val="24"/>
        </w:rPr>
        <w:t>(</w:t>
      </w:r>
      <w:proofErr w:type="spellStart"/>
      <w:proofErr w:type="gramEnd"/>
      <w:r w:rsidR="006C2CC3" w:rsidRPr="003B14EA">
        <w:rPr>
          <w:rFonts w:ascii="Times New Roman" w:hAnsi="Times New Roman" w:cs="Times New Roman"/>
          <w:sz w:val="24"/>
          <w:szCs w:val="24"/>
        </w:rPr>
        <w:t>Hasnol</w:t>
      </w:r>
      <w:proofErr w:type="spellEnd"/>
      <w:r w:rsidR="006C2CC3" w:rsidRPr="003B14EA">
        <w:rPr>
          <w:rFonts w:ascii="Times New Roman" w:hAnsi="Times New Roman" w:cs="Times New Roman"/>
          <w:sz w:val="24"/>
          <w:szCs w:val="24"/>
        </w:rPr>
        <w:t xml:space="preserve"> Ak Md, </w:t>
      </w:r>
      <w:proofErr w:type="spellStart"/>
      <w:r w:rsidR="006C2CC3" w:rsidRPr="003B14EA">
        <w:rPr>
          <w:rFonts w:ascii="Times New Roman" w:hAnsi="Times New Roman" w:cs="Times New Roman"/>
          <w:sz w:val="24"/>
          <w:szCs w:val="24"/>
        </w:rPr>
        <w:t>Alwee</w:t>
      </w:r>
      <w:proofErr w:type="spellEnd"/>
      <w:r w:rsidR="006C2CC3" w:rsidRPr="003B14EA">
        <w:rPr>
          <w:rFonts w:ascii="Times New Roman" w:hAnsi="Times New Roman" w:cs="Times New Roman"/>
          <w:sz w:val="24"/>
          <w:szCs w:val="24"/>
        </w:rPr>
        <w:t xml:space="preserve"> Pg,</w:t>
      </w:r>
      <w:r w:rsidRPr="003B14EA">
        <w:rPr>
          <w:rFonts w:ascii="Times New Roman" w:hAnsi="Times New Roman" w:cs="Times New Roman"/>
          <w:sz w:val="24"/>
          <w:szCs w:val="24"/>
        </w:rPr>
        <w:t xml:space="preserve"> Salleh Md (2015).</w:t>
      </w:r>
      <w:r w:rsidR="007C1ADE">
        <w:rPr>
          <w:rFonts w:ascii="Times New Roman" w:hAnsi="Times New Roman" w:cs="Times New Roman"/>
          <w:sz w:val="24"/>
          <w:szCs w:val="24"/>
        </w:rPr>
        <w:t xml:space="preserve"> </w:t>
      </w:r>
    </w:p>
    <w:p w14:paraId="05FA593B" w14:textId="77777777" w:rsidR="000E6A52" w:rsidRPr="00D01C70" w:rsidRDefault="000E6A52" w:rsidP="00823D57">
      <w:pPr>
        <w:spacing w:line="360" w:lineRule="auto"/>
        <w:jc w:val="both"/>
        <w:rPr>
          <w:rFonts w:ascii="Times New Roman" w:hAnsi="Times New Roman" w:cs="Times New Roman"/>
          <w:sz w:val="24"/>
          <w:szCs w:val="24"/>
        </w:rPr>
      </w:pPr>
      <w:r w:rsidRPr="00D01C70">
        <w:rPr>
          <w:rFonts w:ascii="Times New Roman" w:hAnsi="Times New Roman" w:cs="Times New Roman"/>
          <w:sz w:val="24"/>
          <w:szCs w:val="24"/>
        </w:rPr>
        <w:t xml:space="preserve">Islamic banks and non-bank financial services have a role to play in this. </w:t>
      </w:r>
      <w:r w:rsidR="003B14EA">
        <w:rPr>
          <w:rFonts w:ascii="Times New Roman" w:hAnsi="Times New Roman" w:cs="Times New Roman"/>
          <w:sz w:val="24"/>
          <w:szCs w:val="24"/>
        </w:rPr>
        <w:t xml:space="preserve">A synergy can be drawn between zakat and </w:t>
      </w:r>
      <w:proofErr w:type="spellStart"/>
      <w:r w:rsidR="003B14EA">
        <w:rPr>
          <w:rFonts w:ascii="Times New Roman" w:hAnsi="Times New Roman" w:cs="Times New Roman"/>
          <w:sz w:val="24"/>
          <w:szCs w:val="24"/>
        </w:rPr>
        <w:t>awqaf</w:t>
      </w:r>
      <w:proofErr w:type="spellEnd"/>
      <w:r w:rsidR="003B14EA">
        <w:rPr>
          <w:rFonts w:ascii="Times New Roman" w:hAnsi="Times New Roman" w:cs="Times New Roman"/>
          <w:sz w:val="24"/>
          <w:szCs w:val="24"/>
        </w:rPr>
        <w:t xml:space="preserve"> where non-bank financial vehicle can be formed. Also, a</w:t>
      </w:r>
      <w:r w:rsidRPr="00D01C70">
        <w:rPr>
          <w:rFonts w:ascii="Times New Roman" w:hAnsi="Times New Roman" w:cs="Times New Roman"/>
          <w:sz w:val="24"/>
          <w:szCs w:val="24"/>
        </w:rPr>
        <w:t xml:space="preserve">s a financial inclusion </w:t>
      </w:r>
      <w:r w:rsidR="00D01C70" w:rsidRPr="00D01C70">
        <w:rPr>
          <w:rFonts w:ascii="Times New Roman" w:hAnsi="Times New Roman" w:cs="Times New Roman"/>
          <w:sz w:val="24"/>
          <w:szCs w:val="24"/>
        </w:rPr>
        <w:t>objectives</w:t>
      </w:r>
      <w:r w:rsidRPr="00D01C70">
        <w:rPr>
          <w:rFonts w:ascii="Times New Roman" w:hAnsi="Times New Roman" w:cs="Times New Roman"/>
          <w:sz w:val="24"/>
          <w:szCs w:val="24"/>
        </w:rPr>
        <w:t xml:space="preserve"> and meeting the social obligation, there can be cooperatives who will be mobilizing dwarf saving through the support of the Islamic banks</w:t>
      </w:r>
      <w:r w:rsidR="00AE06F5">
        <w:rPr>
          <w:rFonts w:ascii="Times New Roman" w:hAnsi="Times New Roman" w:cs="Times New Roman"/>
          <w:sz w:val="24"/>
          <w:szCs w:val="24"/>
        </w:rPr>
        <w:t xml:space="preserve"> and even direct </w:t>
      </w:r>
      <w:r w:rsidR="00AE06F5">
        <w:rPr>
          <w:rFonts w:ascii="Times New Roman" w:hAnsi="Times New Roman" w:cs="Times New Roman"/>
          <w:sz w:val="24"/>
          <w:szCs w:val="24"/>
        </w:rPr>
        <w:lastRenderedPageBreak/>
        <w:t>involvement of the banks themselves</w:t>
      </w:r>
      <w:r w:rsidRPr="00D01C70">
        <w:rPr>
          <w:rFonts w:ascii="Times New Roman" w:hAnsi="Times New Roman" w:cs="Times New Roman"/>
          <w:sz w:val="24"/>
          <w:szCs w:val="24"/>
        </w:rPr>
        <w:t xml:space="preserve">. With this, the poor and </w:t>
      </w:r>
      <w:proofErr w:type="gramStart"/>
      <w:r w:rsidRPr="00D01C70">
        <w:rPr>
          <w:rFonts w:ascii="Times New Roman" w:hAnsi="Times New Roman" w:cs="Times New Roman"/>
          <w:sz w:val="24"/>
          <w:szCs w:val="24"/>
        </w:rPr>
        <w:t>needy</w:t>
      </w:r>
      <w:proofErr w:type="gramEnd"/>
      <w:r w:rsidRPr="00D01C70">
        <w:rPr>
          <w:rFonts w:ascii="Times New Roman" w:hAnsi="Times New Roman" w:cs="Times New Roman"/>
          <w:sz w:val="24"/>
          <w:szCs w:val="24"/>
        </w:rPr>
        <w:t xml:space="preserve"> will be able to access this saving for inves</w:t>
      </w:r>
      <w:r w:rsidR="00D01C70" w:rsidRPr="00D01C70">
        <w:rPr>
          <w:rFonts w:ascii="Times New Roman" w:hAnsi="Times New Roman" w:cs="Times New Roman"/>
          <w:sz w:val="24"/>
          <w:szCs w:val="24"/>
        </w:rPr>
        <w:t>tment in productive projects.</w:t>
      </w:r>
    </w:p>
    <w:p w14:paraId="703DEA9F" w14:textId="77777777" w:rsidR="000E6A52" w:rsidRPr="00D01C70" w:rsidRDefault="00D01C70" w:rsidP="00823D57">
      <w:pPr>
        <w:spacing w:line="360" w:lineRule="auto"/>
        <w:jc w:val="both"/>
        <w:rPr>
          <w:rFonts w:ascii="Times New Roman" w:hAnsi="Times New Roman" w:cs="Times New Roman"/>
          <w:b/>
          <w:sz w:val="24"/>
          <w:szCs w:val="24"/>
        </w:rPr>
      </w:pPr>
      <w:r w:rsidRPr="00D01C70">
        <w:rPr>
          <w:rFonts w:ascii="Times New Roman" w:hAnsi="Times New Roman" w:cs="Times New Roman"/>
          <w:b/>
          <w:sz w:val="24"/>
          <w:szCs w:val="24"/>
        </w:rPr>
        <w:t>4.3.</w:t>
      </w:r>
      <w:r w:rsidR="00AE06F5" w:rsidRPr="00D01C70">
        <w:rPr>
          <w:rFonts w:ascii="Times New Roman" w:hAnsi="Times New Roman" w:cs="Times New Roman"/>
          <w:b/>
          <w:sz w:val="24"/>
          <w:szCs w:val="24"/>
        </w:rPr>
        <w:t>4 Earlier Collection of Zakat</w:t>
      </w:r>
    </w:p>
    <w:p w14:paraId="125ECCD3" w14:textId="77777777" w:rsidR="00F9787B" w:rsidRDefault="000E6A52" w:rsidP="00823D57">
      <w:pPr>
        <w:spacing w:line="360" w:lineRule="auto"/>
        <w:jc w:val="both"/>
        <w:rPr>
          <w:rFonts w:ascii="Times New Roman" w:hAnsi="Times New Roman" w:cs="Times New Roman"/>
          <w:sz w:val="24"/>
          <w:szCs w:val="24"/>
        </w:rPr>
      </w:pPr>
      <w:r w:rsidRPr="00D01C70">
        <w:rPr>
          <w:rFonts w:ascii="Times New Roman" w:hAnsi="Times New Roman" w:cs="Times New Roman"/>
          <w:sz w:val="24"/>
          <w:szCs w:val="24"/>
        </w:rPr>
        <w:t xml:space="preserve">There is no consensus on the forward collection of zakat by Muslim scholars but Abu Hanifa and Al Shafi hold the view that zakat can be collected in advance just like any other financial </w:t>
      </w:r>
      <w:r w:rsidR="00D01C70" w:rsidRPr="00D01C70">
        <w:rPr>
          <w:rFonts w:ascii="Times New Roman" w:hAnsi="Times New Roman" w:cs="Times New Roman"/>
          <w:sz w:val="24"/>
          <w:szCs w:val="24"/>
        </w:rPr>
        <w:t>liability</w:t>
      </w:r>
      <w:r w:rsidRPr="00D01C70">
        <w:rPr>
          <w:rFonts w:ascii="Times New Roman" w:hAnsi="Times New Roman" w:cs="Times New Roman"/>
          <w:sz w:val="24"/>
          <w:szCs w:val="24"/>
        </w:rPr>
        <w:t xml:space="preserve"> that may be settled in </w:t>
      </w:r>
      <w:r w:rsidR="00D01C70" w:rsidRPr="00D01C70">
        <w:rPr>
          <w:rFonts w:ascii="Times New Roman" w:hAnsi="Times New Roman" w:cs="Times New Roman"/>
          <w:sz w:val="24"/>
          <w:szCs w:val="24"/>
        </w:rPr>
        <w:t>advance</w:t>
      </w:r>
      <w:r w:rsidRPr="00D01C70">
        <w:rPr>
          <w:rFonts w:ascii="Times New Roman" w:hAnsi="Times New Roman" w:cs="Times New Roman"/>
          <w:sz w:val="24"/>
          <w:szCs w:val="24"/>
        </w:rPr>
        <w:t xml:space="preserve">. </w:t>
      </w:r>
    </w:p>
    <w:p w14:paraId="59E48641" w14:textId="77777777" w:rsidR="00446E30" w:rsidRPr="007C78A0" w:rsidRDefault="004A05EB" w:rsidP="00823D57">
      <w:pPr>
        <w:spacing w:line="360" w:lineRule="auto"/>
        <w:jc w:val="both"/>
        <w:rPr>
          <w:rFonts w:ascii="Times New Roman" w:hAnsi="Times New Roman" w:cs="Times New Roman"/>
          <w:sz w:val="24"/>
          <w:szCs w:val="24"/>
        </w:rPr>
      </w:pPr>
      <w:r w:rsidRPr="007C78A0">
        <w:rPr>
          <w:rFonts w:ascii="Times New Roman" w:hAnsi="Times New Roman" w:cs="Times New Roman"/>
          <w:sz w:val="24"/>
          <w:szCs w:val="24"/>
        </w:rPr>
        <w:t xml:space="preserve">The completion of </w:t>
      </w:r>
      <w:proofErr w:type="gramStart"/>
      <w:r w:rsidRPr="007C78A0">
        <w:rPr>
          <w:rFonts w:ascii="Times New Roman" w:hAnsi="Times New Roman" w:cs="Times New Roman"/>
          <w:sz w:val="24"/>
          <w:szCs w:val="24"/>
        </w:rPr>
        <w:t>haul(</w:t>
      </w:r>
      <w:proofErr w:type="gramEnd"/>
      <w:r w:rsidRPr="007C78A0">
        <w:rPr>
          <w:rFonts w:ascii="Times New Roman" w:hAnsi="Times New Roman" w:cs="Times New Roman"/>
          <w:sz w:val="24"/>
          <w:szCs w:val="24"/>
        </w:rPr>
        <w:t xml:space="preserve">one year) is set as a condition for the payment of zakat but some </w:t>
      </w:r>
      <w:proofErr w:type="gramStart"/>
      <w:r w:rsidRPr="007C78A0">
        <w:rPr>
          <w:rFonts w:ascii="Times New Roman" w:hAnsi="Times New Roman" w:cs="Times New Roman"/>
          <w:sz w:val="24"/>
          <w:szCs w:val="24"/>
        </w:rPr>
        <w:t xml:space="preserve">fuqaha </w:t>
      </w:r>
      <w:r w:rsidR="007C78A0" w:rsidRPr="007C78A0">
        <w:rPr>
          <w:rFonts w:ascii="Times New Roman" w:hAnsi="Times New Roman" w:cs="Times New Roman"/>
          <w:sz w:val="24"/>
          <w:szCs w:val="24"/>
        </w:rPr>
        <w:t xml:space="preserve"> </w:t>
      </w:r>
      <w:r w:rsidR="00446E30" w:rsidRPr="007C78A0">
        <w:rPr>
          <w:rFonts w:ascii="Times New Roman" w:hAnsi="Times New Roman" w:cs="Times New Roman"/>
          <w:sz w:val="24"/>
          <w:szCs w:val="24"/>
        </w:rPr>
        <w:t>agreed</w:t>
      </w:r>
      <w:proofErr w:type="gramEnd"/>
      <w:r w:rsidR="00446E30" w:rsidRPr="007C78A0">
        <w:rPr>
          <w:rFonts w:ascii="Times New Roman" w:hAnsi="Times New Roman" w:cs="Times New Roman"/>
          <w:sz w:val="24"/>
          <w:szCs w:val="24"/>
        </w:rPr>
        <w:t xml:space="preserve"> on the permiss</w:t>
      </w:r>
      <w:r w:rsidRPr="007C78A0">
        <w:rPr>
          <w:rFonts w:ascii="Times New Roman" w:hAnsi="Times New Roman" w:cs="Times New Roman"/>
          <w:sz w:val="24"/>
          <w:szCs w:val="24"/>
        </w:rPr>
        <w:t xml:space="preserve">ibility to collect zakat in advance with the supporting evidence that </w:t>
      </w:r>
      <w:r w:rsidR="00446E30" w:rsidRPr="007C78A0">
        <w:rPr>
          <w:rFonts w:ascii="Times New Roman" w:hAnsi="Times New Roman" w:cs="Times New Roman"/>
          <w:sz w:val="24"/>
          <w:szCs w:val="24"/>
        </w:rPr>
        <w:t>the prophet accepted the advance payment o</w:t>
      </w:r>
      <w:r w:rsidRPr="007C78A0">
        <w:rPr>
          <w:rFonts w:ascii="Times New Roman" w:hAnsi="Times New Roman" w:cs="Times New Roman"/>
          <w:sz w:val="24"/>
          <w:szCs w:val="24"/>
        </w:rPr>
        <w:t>f zakat of his uncle al ‘Abbas</w:t>
      </w:r>
      <w:r w:rsidR="007C78A0" w:rsidRPr="007C78A0">
        <w:rPr>
          <w:rFonts w:ascii="Times New Roman" w:hAnsi="Times New Roman" w:cs="Times New Roman"/>
          <w:sz w:val="24"/>
          <w:szCs w:val="24"/>
        </w:rPr>
        <w:footnoteReference w:id="2"/>
      </w:r>
      <w:r w:rsidRPr="007C78A0">
        <w:rPr>
          <w:rFonts w:ascii="Times New Roman" w:hAnsi="Times New Roman" w:cs="Times New Roman"/>
          <w:sz w:val="24"/>
          <w:szCs w:val="24"/>
        </w:rPr>
        <w:t>. In addition to this,</w:t>
      </w:r>
      <w:r w:rsidR="00446E30" w:rsidRPr="007C78A0">
        <w:rPr>
          <w:rFonts w:ascii="Times New Roman" w:hAnsi="Times New Roman" w:cs="Times New Roman"/>
          <w:sz w:val="24"/>
          <w:szCs w:val="24"/>
        </w:rPr>
        <w:t xml:space="preserve"> Dr. Yusuf al-Qaradawi in his book Fiqh al-</w:t>
      </w:r>
      <w:r w:rsidR="007C78A0" w:rsidRPr="007C78A0">
        <w:rPr>
          <w:rFonts w:ascii="Times New Roman" w:hAnsi="Times New Roman" w:cs="Times New Roman"/>
          <w:sz w:val="24"/>
          <w:szCs w:val="24"/>
        </w:rPr>
        <w:t>Zakah provided</w:t>
      </w:r>
      <w:r w:rsidR="00446E30" w:rsidRPr="007C78A0">
        <w:rPr>
          <w:rFonts w:ascii="Times New Roman" w:hAnsi="Times New Roman" w:cs="Times New Roman"/>
          <w:sz w:val="24"/>
          <w:szCs w:val="24"/>
        </w:rPr>
        <w:t xml:space="preserve"> </w:t>
      </w:r>
      <w:r w:rsidRPr="007C78A0">
        <w:rPr>
          <w:rFonts w:ascii="Times New Roman" w:hAnsi="Times New Roman" w:cs="Times New Roman"/>
          <w:sz w:val="24"/>
          <w:szCs w:val="24"/>
        </w:rPr>
        <w:t>a lot of evidence to buttress the permissibility pf the practice</w:t>
      </w:r>
      <w:r w:rsidR="00446E30" w:rsidRPr="007C78A0">
        <w:rPr>
          <w:rFonts w:ascii="Times New Roman" w:hAnsi="Times New Roman" w:cs="Times New Roman"/>
          <w:sz w:val="24"/>
          <w:szCs w:val="24"/>
        </w:rPr>
        <w:t xml:space="preserve"> of given </w:t>
      </w:r>
      <w:proofErr w:type="spellStart"/>
      <w:r w:rsidR="00446E30" w:rsidRPr="007C78A0">
        <w:rPr>
          <w:rFonts w:ascii="Times New Roman" w:hAnsi="Times New Roman" w:cs="Times New Roman"/>
          <w:sz w:val="24"/>
          <w:szCs w:val="24"/>
        </w:rPr>
        <w:t>zakah</w:t>
      </w:r>
      <w:proofErr w:type="spellEnd"/>
      <w:r w:rsidR="00446E30" w:rsidRPr="007C78A0">
        <w:rPr>
          <w:rFonts w:ascii="Times New Roman" w:hAnsi="Times New Roman" w:cs="Times New Roman"/>
          <w:sz w:val="24"/>
          <w:szCs w:val="24"/>
        </w:rPr>
        <w:t xml:space="preserve"> from salaries during the early days of Islam. Moreover, al-Qaradawi view on the payment of </w:t>
      </w:r>
      <w:proofErr w:type="spellStart"/>
      <w:r w:rsidR="00446E30" w:rsidRPr="007C78A0">
        <w:rPr>
          <w:rFonts w:ascii="Times New Roman" w:hAnsi="Times New Roman" w:cs="Times New Roman"/>
          <w:sz w:val="24"/>
          <w:szCs w:val="24"/>
        </w:rPr>
        <w:t>zakah</w:t>
      </w:r>
      <w:proofErr w:type="spellEnd"/>
      <w:r w:rsidR="00446E30" w:rsidRPr="007C78A0">
        <w:rPr>
          <w:rFonts w:ascii="Times New Roman" w:hAnsi="Times New Roman" w:cs="Times New Roman"/>
          <w:sz w:val="24"/>
          <w:szCs w:val="24"/>
        </w:rPr>
        <w:t xml:space="preserve"> on income whether salaries, wages, professional income, or return on capital invested in other than trade, such as shipping, planes, and hotels, is </w:t>
      </w:r>
      <w:proofErr w:type="spellStart"/>
      <w:r w:rsidR="00446E30" w:rsidRPr="007C78A0">
        <w:rPr>
          <w:rFonts w:ascii="Times New Roman" w:hAnsi="Times New Roman" w:cs="Times New Roman"/>
          <w:sz w:val="24"/>
          <w:szCs w:val="24"/>
        </w:rPr>
        <w:t>zakatable</w:t>
      </w:r>
      <w:proofErr w:type="spellEnd"/>
      <w:r w:rsidR="00446E30" w:rsidRPr="007C78A0">
        <w:rPr>
          <w:rFonts w:ascii="Times New Roman" w:hAnsi="Times New Roman" w:cs="Times New Roman"/>
          <w:sz w:val="24"/>
          <w:szCs w:val="24"/>
        </w:rPr>
        <w:t xml:space="preserve"> once received, without the requir</w:t>
      </w:r>
      <w:r w:rsidR="007C78A0" w:rsidRPr="007C78A0">
        <w:rPr>
          <w:rFonts w:ascii="Times New Roman" w:hAnsi="Times New Roman" w:cs="Times New Roman"/>
          <w:sz w:val="24"/>
          <w:szCs w:val="24"/>
        </w:rPr>
        <w:t>ement of the lapse of one year.</w:t>
      </w:r>
    </w:p>
    <w:p w14:paraId="2EFF5005" w14:textId="77777777" w:rsidR="007C78A0" w:rsidRPr="007C78A0" w:rsidRDefault="007C78A0" w:rsidP="00823D57">
      <w:pPr>
        <w:spacing w:line="360" w:lineRule="auto"/>
        <w:jc w:val="both"/>
        <w:rPr>
          <w:rFonts w:ascii="Times New Roman" w:hAnsi="Times New Roman" w:cs="Times New Roman"/>
          <w:sz w:val="24"/>
          <w:szCs w:val="24"/>
        </w:rPr>
      </w:pPr>
      <w:r w:rsidRPr="00D01C70">
        <w:rPr>
          <w:rFonts w:ascii="Times New Roman" w:hAnsi="Times New Roman" w:cs="Times New Roman"/>
          <w:sz w:val="24"/>
          <w:szCs w:val="24"/>
        </w:rPr>
        <w:t>It is of noti</w:t>
      </w:r>
      <w:r>
        <w:rPr>
          <w:rFonts w:ascii="Times New Roman" w:hAnsi="Times New Roman" w:cs="Times New Roman"/>
          <w:sz w:val="24"/>
          <w:szCs w:val="24"/>
        </w:rPr>
        <w:t xml:space="preserve">ce that this is supposed to be </w:t>
      </w:r>
      <w:r w:rsidRPr="00D01C70">
        <w:rPr>
          <w:rFonts w:ascii="Times New Roman" w:hAnsi="Times New Roman" w:cs="Times New Roman"/>
          <w:sz w:val="24"/>
          <w:szCs w:val="24"/>
        </w:rPr>
        <w:t>done in a voluntarily basis without any reward to the payer. Zakat collected in advance can be invested in viable projects and managed efficiently by financial experts in a shariah compliant manner. When many people pay in advance, it can be pooled and put into a fund which are then invested in a diversified p</w:t>
      </w:r>
      <w:r>
        <w:rPr>
          <w:rFonts w:ascii="Times New Roman" w:hAnsi="Times New Roman" w:cs="Times New Roman"/>
          <w:sz w:val="24"/>
          <w:szCs w:val="24"/>
        </w:rPr>
        <w:t>rojects for the benefit of the P</w:t>
      </w:r>
      <w:r w:rsidRPr="00D01C70">
        <w:rPr>
          <w:rFonts w:ascii="Times New Roman" w:hAnsi="Times New Roman" w:cs="Times New Roman"/>
          <w:sz w:val="24"/>
          <w:szCs w:val="24"/>
        </w:rPr>
        <w:t>oor</w:t>
      </w:r>
      <w:r>
        <w:rPr>
          <w:rFonts w:ascii="Times New Roman" w:hAnsi="Times New Roman" w:cs="Times New Roman"/>
          <w:sz w:val="24"/>
          <w:szCs w:val="24"/>
        </w:rPr>
        <w:t xml:space="preserve"> and Needy</w:t>
      </w:r>
      <w:r w:rsidRPr="00D01C70">
        <w:rPr>
          <w:rFonts w:ascii="Times New Roman" w:hAnsi="Times New Roman" w:cs="Times New Roman"/>
          <w:sz w:val="24"/>
          <w:szCs w:val="24"/>
        </w:rPr>
        <w:t xml:space="preserve"> for both short term and long term. As a novelty, sukuk can be issued against real assets in the fund that has accumulated in the </w:t>
      </w:r>
      <w:r>
        <w:rPr>
          <w:rFonts w:ascii="Times New Roman" w:hAnsi="Times New Roman" w:cs="Times New Roman"/>
          <w:sz w:val="24"/>
          <w:szCs w:val="24"/>
        </w:rPr>
        <w:t xml:space="preserve">permanent </w:t>
      </w:r>
      <w:r w:rsidRPr="00D01C70">
        <w:rPr>
          <w:rFonts w:ascii="Times New Roman" w:hAnsi="Times New Roman" w:cs="Times New Roman"/>
          <w:sz w:val="24"/>
          <w:szCs w:val="24"/>
        </w:rPr>
        <w:t>fund thereby servin</w:t>
      </w:r>
      <w:r>
        <w:rPr>
          <w:rFonts w:ascii="Times New Roman" w:hAnsi="Times New Roman" w:cs="Times New Roman"/>
          <w:sz w:val="24"/>
          <w:szCs w:val="24"/>
        </w:rPr>
        <w:t>g as an investment vehicle for Poor and N</w:t>
      </w:r>
      <w:r w:rsidRPr="00D01C70">
        <w:rPr>
          <w:rFonts w:ascii="Times New Roman" w:hAnsi="Times New Roman" w:cs="Times New Roman"/>
          <w:sz w:val="24"/>
          <w:szCs w:val="24"/>
        </w:rPr>
        <w:t>eedy.</w:t>
      </w:r>
    </w:p>
    <w:p w14:paraId="13AD9295" w14:textId="77777777" w:rsidR="000D4241" w:rsidRPr="00D01C70" w:rsidRDefault="000D4241" w:rsidP="00823D57">
      <w:pPr>
        <w:spacing w:line="360" w:lineRule="auto"/>
        <w:jc w:val="both"/>
        <w:rPr>
          <w:rFonts w:ascii="Times New Roman" w:hAnsi="Times New Roman" w:cs="Times New Roman"/>
          <w:sz w:val="24"/>
          <w:szCs w:val="24"/>
        </w:rPr>
      </w:pPr>
    </w:p>
    <w:p w14:paraId="04DD0B8A" w14:textId="77777777" w:rsidR="000E6A52" w:rsidRPr="006D5947" w:rsidRDefault="00D01C70" w:rsidP="00823D57">
      <w:pPr>
        <w:spacing w:line="360" w:lineRule="auto"/>
        <w:jc w:val="both"/>
        <w:rPr>
          <w:rFonts w:ascii="Times New Roman" w:hAnsi="Times New Roman" w:cs="Times New Roman"/>
          <w:b/>
          <w:sz w:val="24"/>
          <w:szCs w:val="24"/>
        </w:rPr>
      </w:pPr>
      <w:r w:rsidRPr="006D5947">
        <w:rPr>
          <w:rFonts w:ascii="Times New Roman" w:hAnsi="Times New Roman" w:cs="Times New Roman"/>
          <w:b/>
          <w:sz w:val="24"/>
          <w:szCs w:val="24"/>
        </w:rPr>
        <w:t xml:space="preserve">4.3.5 </w:t>
      </w:r>
      <w:r w:rsidR="000E6A52" w:rsidRPr="006D5947">
        <w:rPr>
          <w:rFonts w:ascii="Times New Roman" w:hAnsi="Times New Roman" w:cs="Times New Roman"/>
          <w:b/>
          <w:sz w:val="24"/>
          <w:szCs w:val="24"/>
        </w:rPr>
        <w:t>International Zakat management</w:t>
      </w:r>
    </w:p>
    <w:p w14:paraId="2F106375" w14:textId="77777777" w:rsidR="000E6A52" w:rsidRPr="006D5947" w:rsidRDefault="000E6A52" w:rsidP="00823D57">
      <w:pPr>
        <w:spacing w:line="360" w:lineRule="auto"/>
        <w:jc w:val="both"/>
        <w:rPr>
          <w:rFonts w:ascii="Times New Roman" w:hAnsi="Times New Roman" w:cs="Times New Roman"/>
          <w:sz w:val="24"/>
          <w:szCs w:val="24"/>
        </w:rPr>
      </w:pPr>
      <w:proofErr w:type="spellStart"/>
      <w:r w:rsidRPr="006D5947">
        <w:rPr>
          <w:rFonts w:ascii="Times New Roman" w:hAnsi="Times New Roman" w:cs="Times New Roman"/>
          <w:sz w:val="24"/>
          <w:szCs w:val="24"/>
        </w:rPr>
        <w:t>Hanafl</w:t>
      </w:r>
      <w:proofErr w:type="spellEnd"/>
      <w:r w:rsidRPr="006D5947">
        <w:rPr>
          <w:rFonts w:ascii="Times New Roman" w:hAnsi="Times New Roman" w:cs="Times New Roman"/>
          <w:sz w:val="24"/>
          <w:szCs w:val="24"/>
        </w:rPr>
        <w:t xml:space="preserve">, Maliki, Shafi, and Hanbali jurists are in consensus that Zakat funds collected in one country, if not needed by its people can be transferred to benefit Zakat receivers in another country. It is </w:t>
      </w:r>
      <w:r w:rsidR="007C78A0" w:rsidRPr="006D5947">
        <w:rPr>
          <w:rFonts w:ascii="Times New Roman" w:hAnsi="Times New Roman" w:cs="Times New Roman"/>
          <w:sz w:val="24"/>
          <w:szCs w:val="24"/>
        </w:rPr>
        <w:t>essential</w:t>
      </w:r>
      <w:r w:rsidRPr="006D5947">
        <w:rPr>
          <w:rFonts w:ascii="Times New Roman" w:hAnsi="Times New Roman" w:cs="Times New Roman"/>
          <w:sz w:val="24"/>
          <w:szCs w:val="24"/>
        </w:rPr>
        <w:t xml:space="preserve">, </w:t>
      </w:r>
      <w:r w:rsidR="007C78A0" w:rsidRPr="006D5947">
        <w:rPr>
          <w:rFonts w:ascii="Times New Roman" w:hAnsi="Times New Roman" w:cs="Times New Roman"/>
          <w:sz w:val="24"/>
          <w:szCs w:val="24"/>
        </w:rPr>
        <w:t>though</w:t>
      </w:r>
      <w:r w:rsidRPr="006D5947">
        <w:rPr>
          <w:rFonts w:ascii="Times New Roman" w:hAnsi="Times New Roman" w:cs="Times New Roman"/>
          <w:sz w:val="24"/>
          <w:szCs w:val="24"/>
        </w:rPr>
        <w:t xml:space="preserve">, to recognize and </w:t>
      </w:r>
      <w:r w:rsidR="007C78A0" w:rsidRPr="006D5947">
        <w:rPr>
          <w:rFonts w:ascii="Times New Roman" w:hAnsi="Times New Roman" w:cs="Times New Roman"/>
          <w:sz w:val="24"/>
          <w:szCs w:val="24"/>
        </w:rPr>
        <w:t>accentuate</w:t>
      </w:r>
      <w:r w:rsidRPr="006D5947">
        <w:rPr>
          <w:rFonts w:ascii="Times New Roman" w:hAnsi="Times New Roman" w:cs="Times New Roman"/>
          <w:sz w:val="24"/>
          <w:szCs w:val="24"/>
        </w:rPr>
        <w:t xml:space="preserve"> th</w:t>
      </w:r>
      <w:r w:rsidR="007C78A0">
        <w:rPr>
          <w:rFonts w:ascii="Times New Roman" w:hAnsi="Times New Roman" w:cs="Times New Roman"/>
          <w:sz w:val="24"/>
          <w:szCs w:val="24"/>
        </w:rPr>
        <w:t>e judicial condition</w:t>
      </w:r>
      <w:r w:rsidRPr="006D5947">
        <w:rPr>
          <w:rFonts w:ascii="Times New Roman" w:hAnsi="Times New Roman" w:cs="Times New Roman"/>
          <w:sz w:val="24"/>
          <w:szCs w:val="24"/>
        </w:rPr>
        <w:t xml:space="preserve"> jurists</w:t>
      </w:r>
      <w:r w:rsidR="007C78A0">
        <w:rPr>
          <w:rFonts w:ascii="Times New Roman" w:hAnsi="Times New Roman" w:cs="Times New Roman"/>
          <w:sz w:val="24"/>
          <w:szCs w:val="24"/>
        </w:rPr>
        <w:t xml:space="preserve"> put forward,</w:t>
      </w:r>
      <w:r w:rsidRPr="006D5947">
        <w:rPr>
          <w:rFonts w:ascii="Times New Roman" w:hAnsi="Times New Roman" w:cs="Times New Roman"/>
          <w:sz w:val="24"/>
          <w:szCs w:val="24"/>
        </w:rPr>
        <w:t xml:space="preserve"> that “Zakat in the country of origin where it is collected is not needed by </w:t>
      </w:r>
      <w:proofErr w:type="gramStart"/>
      <w:r w:rsidRPr="006D5947">
        <w:rPr>
          <w:rFonts w:ascii="Times New Roman" w:hAnsi="Times New Roman" w:cs="Times New Roman"/>
          <w:sz w:val="24"/>
          <w:szCs w:val="24"/>
        </w:rPr>
        <w:t>any one</w:t>
      </w:r>
      <w:proofErr w:type="gramEnd"/>
      <w:r w:rsidRPr="006D5947">
        <w:rPr>
          <w:rFonts w:ascii="Times New Roman" w:hAnsi="Times New Roman" w:cs="Times New Roman"/>
          <w:sz w:val="24"/>
          <w:szCs w:val="24"/>
        </w:rPr>
        <w:t xml:space="preserve">”. This </w:t>
      </w:r>
      <w:r w:rsidRPr="006D5947">
        <w:rPr>
          <w:rFonts w:ascii="Times New Roman" w:hAnsi="Times New Roman" w:cs="Times New Roman"/>
          <w:sz w:val="24"/>
          <w:szCs w:val="24"/>
        </w:rPr>
        <w:lastRenderedPageBreak/>
        <w:t>is because Hadith of the Prophet (</w:t>
      </w:r>
      <w:proofErr w:type="spellStart"/>
      <w:r w:rsidRPr="006D5947">
        <w:rPr>
          <w:rFonts w:ascii="Times New Roman" w:hAnsi="Times New Roman" w:cs="Times New Roman"/>
          <w:sz w:val="24"/>
          <w:szCs w:val="24"/>
        </w:rPr>
        <w:t>Pbuh</w:t>
      </w:r>
      <w:proofErr w:type="spellEnd"/>
      <w:r w:rsidRPr="006D5947">
        <w:rPr>
          <w:rFonts w:ascii="Times New Roman" w:hAnsi="Times New Roman" w:cs="Times New Roman"/>
          <w:sz w:val="24"/>
          <w:szCs w:val="24"/>
        </w:rPr>
        <w:t>) made quite clear that Zakat funds collected in any country is a recognized right of its poor inhabitants.</w:t>
      </w:r>
    </w:p>
    <w:p w14:paraId="22C44D6E" w14:textId="77777777" w:rsidR="000E6A52" w:rsidRPr="006D5947" w:rsidRDefault="000E6A52" w:rsidP="00823D57">
      <w:pPr>
        <w:spacing w:line="360" w:lineRule="auto"/>
        <w:jc w:val="both"/>
        <w:rPr>
          <w:rFonts w:ascii="Times New Roman" w:hAnsi="Times New Roman" w:cs="Times New Roman"/>
          <w:color w:val="222222"/>
          <w:sz w:val="24"/>
          <w:szCs w:val="24"/>
          <w:shd w:val="clear" w:color="auto" w:fill="FFFFFF"/>
        </w:rPr>
      </w:pPr>
      <w:r w:rsidRPr="006D5947">
        <w:rPr>
          <w:rFonts w:ascii="Times New Roman" w:hAnsi="Times New Roman" w:cs="Times New Roman"/>
          <w:sz w:val="24"/>
          <w:szCs w:val="24"/>
        </w:rPr>
        <w:t xml:space="preserve"> </w:t>
      </w:r>
      <w:r w:rsidRPr="006D5947">
        <w:rPr>
          <w:rFonts w:ascii="Times New Roman" w:hAnsi="Times New Roman" w:cs="Times New Roman"/>
          <w:color w:val="222222"/>
          <w:sz w:val="24"/>
          <w:szCs w:val="24"/>
          <w:shd w:val="clear" w:color="auto" w:fill="FFFFFF"/>
        </w:rPr>
        <w:t>But while it is difficult to find one country in the world, even rich ones, without poor people it is expected to find Zakat funds in many rich countries more and above the needs of its low-income minority. In this case a surplus of Zakat funds would be realized and this would remain idle in the country unless transferred to poor Muslims in another country.  Transfer of Zakat funds from rich Muslim countries or from rich Muslims living in foreign countries to poor Muslims anywhere in the world should be organized by a r</w:t>
      </w:r>
      <w:r w:rsidR="00845E66" w:rsidRPr="006D5947">
        <w:rPr>
          <w:rFonts w:ascii="Times New Roman" w:hAnsi="Times New Roman" w:cs="Times New Roman"/>
          <w:color w:val="222222"/>
          <w:sz w:val="24"/>
          <w:szCs w:val="24"/>
          <w:shd w:val="clear" w:color="auto" w:fill="FFFFFF"/>
        </w:rPr>
        <w:t xml:space="preserve">ecognized International Islamic </w:t>
      </w:r>
      <w:r w:rsidRPr="006D5947">
        <w:rPr>
          <w:rFonts w:ascii="Times New Roman" w:hAnsi="Times New Roman" w:cs="Times New Roman"/>
          <w:color w:val="222222"/>
          <w:sz w:val="24"/>
          <w:szCs w:val="24"/>
          <w:shd w:val="clear" w:color="auto" w:fill="FFFFFF"/>
        </w:rPr>
        <w:t>Institutions such as th</w:t>
      </w:r>
      <w:r w:rsidR="00AE06F5">
        <w:rPr>
          <w:rFonts w:ascii="Times New Roman" w:hAnsi="Times New Roman" w:cs="Times New Roman"/>
          <w:color w:val="222222"/>
          <w:sz w:val="24"/>
          <w:szCs w:val="24"/>
          <w:shd w:val="clear" w:color="auto" w:fill="FFFFFF"/>
        </w:rPr>
        <w:t xml:space="preserve">e Islamic Development Bank (IDB). The </w:t>
      </w:r>
      <w:r w:rsidR="007C78A0">
        <w:rPr>
          <w:rFonts w:ascii="Times New Roman" w:hAnsi="Times New Roman" w:cs="Times New Roman"/>
          <w:color w:val="222222"/>
          <w:sz w:val="24"/>
          <w:szCs w:val="24"/>
          <w:shd w:val="clear" w:color="auto" w:fill="FFFFFF"/>
        </w:rPr>
        <w:t>IDB in</w:t>
      </w:r>
      <w:r w:rsidRPr="006D5947">
        <w:rPr>
          <w:rFonts w:ascii="Times New Roman" w:hAnsi="Times New Roman" w:cs="Times New Roman"/>
          <w:color w:val="222222"/>
          <w:sz w:val="24"/>
          <w:szCs w:val="24"/>
          <w:shd w:val="clear" w:color="auto" w:fill="FFFFFF"/>
        </w:rPr>
        <w:t xml:space="preserve"> co-operation with OIC, may </w:t>
      </w:r>
      <w:r w:rsidR="00845E66" w:rsidRPr="006D5947">
        <w:rPr>
          <w:rFonts w:ascii="Times New Roman" w:hAnsi="Times New Roman" w:cs="Times New Roman"/>
          <w:color w:val="222222"/>
          <w:sz w:val="24"/>
          <w:szCs w:val="24"/>
          <w:shd w:val="clear" w:color="auto" w:fill="FFFFFF"/>
        </w:rPr>
        <w:t xml:space="preserve">establish </w:t>
      </w:r>
      <w:r w:rsidRPr="006D5947">
        <w:rPr>
          <w:rFonts w:ascii="Times New Roman" w:hAnsi="Times New Roman" w:cs="Times New Roman"/>
          <w:color w:val="222222"/>
          <w:sz w:val="24"/>
          <w:szCs w:val="24"/>
          <w:shd w:val="clear" w:color="auto" w:fill="FFFFFF"/>
        </w:rPr>
        <w:t>a specialized new agency for an International Zakat Fund (IZF), which would officially organize and supervise international Zakat transfer. One portion of this fund may be employed directly to aid the poor Muslims in many countries against hunger, serious diseases or some catastrophic events that hits them such as the current Syria crisis. The other portion of the said fund should be directed towards investment projects that would help in improv</w:t>
      </w:r>
      <w:r w:rsidR="00AE06F5">
        <w:rPr>
          <w:rFonts w:ascii="Times New Roman" w:hAnsi="Times New Roman" w:cs="Times New Roman"/>
          <w:color w:val="222222"/>
          <w:sz w:val="24"/>
          <w:szCs w:val="24"/>
          <w:shd w:val="clear" w:color="auto" w:fill="FFFFFF"/>
        </w:rPr>
        <w:t>ing the living standard of the P</w:t>
      </w:r>
      <w:r w:rsidRPr="006D5947">
        <w:rPr>
          <w:rFonts w:ascii="Times New Roman" w:hAnsi="Times New Roman" w:cs="Times New Roman"/>
          <w:color w:val="222222"/>
          <w:sz w:val="24"/>
          <w:szCs w:val="24"/>
          <w:shd w:val="clear" w:color="auto" w:fill="FFFFFF"/>
        </w:rPr>
        <w:t>oor population in Muslim countries over the long run.</w:t>
      </w:r>
    </w:p>
    <w:p w14:paraId="5FDB4B34" w14:textId="77777777" w:rsidR="000E6A52" w:rsidRPr="006D5947" w:rsidRDefault="00845E66" w:rsidP="00823D57">
      <w:pPr>
        <w:spacing w:line="360" w:lineRule="auto"/>
        <w:jc w:val="both"/>
        <w:rPr>
          <w:rFonts w:ascii="Times New Roman" w:hAnsi="Times New Roman" w:cs="Times New Roman"/>
          <w:b/>
          <w:color w:val="222222"/>
          <w:sz w:val="24"/>
          <w:szCs w:val="24"/>
          <w:shd w:val="clear" w:color="auto" w:fill="FFFFFF"/>
        </w:rPr>
      </w:pPr>
      <w:r w:rsidRPr="006D5947">
        <w:rPr>
          <w:rFonts w:ascii="Times New Roman" w:hAnsi="Times New Roman" w:cs="Times New Roman"/>
          <w:b/>
          <w:color w:val="222222"/>
          <w:sz w:val="24"/>
          <w:szCs w:val="24"/>
          <w:shd w:val="clear" w:color="auto" w:fill="FFFFFF"/>
        </w:rPr>
        <w:t xml:space="preserve">4.3.6 </w:t>
      </w:r>
      <w:r w:rsidR="00AE06F5" w:rsidRPr="006D5947">
        <w:rPr>
          <w:rFonts w:ascii="Times New Roman" w:hAnsi="Times New Roman" w:cs="Times New Roman"/>
          <w:b/>
          <w:color w:val="222222"/>
          <w:sz w:val="24"/>
          <w:szCs w:val="24"/>
          <w:shd w:val="clear" w:color="auto" w:fill="FFFFFF"/>
        </w:rPr>
        <w:t>Policies of Zakat Investment</w:t>
      </w:r>
    </w:p>
    <w:p w14:paraId="7AE0E659" w14:textId="77777777" w:rsidR="000E6A52" w:rsidRPr="006D5947" w:rsidRDefault="000E6A52" w:rsidP="00823D57">
      <w:pPr>
        <w:pStyle w:val="NormalWeb"/>
        <w:shd w:val="clear" w:color="auto" w:fill="FFFFFF"/>
        <w:spacing w:line="360" w:lineRule="auto"/>
        <w:jc w:val="both"/>
        <w:rPr>
          <w:color w:val="222222"/>
        </w:rPr>
      </w:pPr>
      <w:r w:rsidRPr="006D5947">
        <w:rPr>
          <w:color w:val="222222"/>
        </w:rPr>
        <w:t>Even though total Poverty eradication is not feasible in the near future in most of the</w:t>
      </w:r>
      <w:r w:rsidR="00845E66" w:rsidRPr="006D5947">
        <w:rPr>
          <w:color w:val="222222"/>
        </w:rPr>
        <w:t xml:space="preserve"> contemporary Muslim countries, </w:t>
      </w:r>
      <w:r w:rsidR="00AE06F5">
        <w:rPr>
          <w:color w:val="222222"/>
        </w:rPr>
        <w:t xml:space="preserve">it </w:t>
      </w:r>
      <w:r w:rsidRPr="006D5947">
        <w:rPr>
          <w:color w:val="222222"/>
        </w:rPr>
        <w:t>is undoubtedly a desirable target in the long run. For the short or medium run, it would be reasonable and practical to concentrate efforts on poverty alleviation. Zakat Investment, which targets the poor for poverty alleviation, should take into consideration actual economi</w:t>
      </w:r>
      <w:r w:rsidR="00AE06F5">
        <w:rPr>
          <w:color w:val="222222"/>
        </w:rPr>
        <w:t>c and social conditions of the Poor and N</w:t>
      </w:r>
      <w:r w:rsidRPr="006D5947">
        <w:rPr>
          <w:color w:val="222222"/>
        </w:rPr>
        <w:t>eedy population in contemporary Muslim</w:t>
      </w:r>
      <w:r w:rsidR="00DD7164">
        <w:rPr>
          <w:color w:val="222222"/>
        </w:rPr>
        <w:t xml:space="preserve"> world and</w:t>
      </w:r>
      <w:r w:rsidRPr="006D5947">
        <w:rPr>
          <w:color w:val="222222"/>
        </w:rPr>
        <w:t xml:space="preserve"> to support small businesses. The current system does not provide </w:t>
      </w:r>
      <w:r w:rsidR="00845E66" w:rsidRPr="006D5947">
        <w:rPr>
          <w:color w:val="222222"/>
        </w:rPr>
        <w:t xml:space="preserve">the eco-system to support SMEs </w:t>
      </w:r>
      <w:r w:rsidRPr="006D5947">
        <w:rPr>
          <w:color w:val="222222"/>
        </w:rPr>
        <w:t xml:space="preserve">and micro businesses in </w:t>
      </w:r>
      <w:r w:rsidR="00845E66" w:rsidRPr="006D5947">
        <w:rPr>
          <w:color w:val="222222"/>
        </w:rPr>
        <w:t xml:space="preserve">general and </w:t>
      </w:r>
      <w:r w:rsidR="00DD7164">
        <w:rPr>
          <w:color w:val="222222"/>
        </w:rPr>
        <w:t>the Poor and N</w:t>
      </w:r>
      <w:r w:rsidR="00845E66" w:rsidRPr="006D5947">
        <w:rPr>
          <w:color w:val="222222"/>
        </w:rPr>
        <w:t xml:space="preserve">eedy </w:t>
      </w:r>
      <w:r w:rsidRPr="006D5947">
        <w:rPr>
          <w:color w:val="222222"/>
        </w:rPr>
        <w:t>situation is even worse.</w:t>
      </w:r>
    </w:p>
    <w:p w14:paraId="20F1EA15" w14:textId="77777777" w:rsidR="000E6A52" w:rsidRPr="006D5947" w:rsidRDefault="000E6A52" w:rsidP="00823D57">
      <w:pPr>
        <w:pStyle w:val="NormalWeb"/>
        <w:shd w:val="clear" w:color="auto" w:fill="FFFFFF"/>
        <w:spacing w:line="360" w:lineRule="auto"/>
        <w:jc w:val="both"/>
        <w:rPr>
          <w:color w:val="222222"/>
        </w:rPr>
      </w:pPr>
      <w:r w:rsidRPr="006D5947">
        <w:rPr>
          <w:color w:val="222222"/>
        </w:rPr>
        <w:t>It may be, in fact, quite difficult to sustain dwarf investments carried by low-income Zakat recipients under present financial interest-based secular system. Islamic banking offers the most suitable solution to dwarf and small enterprises. The experience of Islamic banking in Sudan and Malaysia proves that Islamic modes of finance can really help small enterprises to grow.</w:t>
      </w:r>
    </w:p>
    <w:p w14:paraId="7BADE3F1" w14:textId="77777777" w:rsidR="000E6A52" w:rsidRPr="006D5947" w:rsidRDefault="000E6A52" w:rsidP="00823D57">
      <w:pPr>
        <w:pStyle w:val="NormalWeb"/>
        <w:shd w:val="clear" w:color="auto" w:fill="FFFFFF"/>
        <w:spacing w:line="360" w:lineRule="auto"/>
        <w:jc w:val="both"/>
        <w:rPr>
          <w:color w:val="222222"/>
        </w:rPr>
      </w:pPr>
      <w:r w:rsidRPr="006D5947">
        <w:rPr>
          <w:color w:val="222222"/>
        </w:rPr>
        <w:t xml:space="preserve">As we are looking forward for a revival of an Islamic economic system, the role of the government in Zakat collection and distribution is necessary to revive as well. Under Sharia rule </w:t>
      </w:r>
      <w:r w:rsidRPr="006D5947">
        <w:rPr>
          <w:color w:val="222222"/>
        </w:rPr>
        <w:lastRenderedPageBreak/>
        <w:t xml:space="preserve">the government and other concerned public entities should have policies, which conduct Zakat investment within a frame that would observe Islamic economic and human development criteria. </w:t>
      </w:r>
      <w:proofErr w:type="gramStart"/>
      <w:r w:rsidRPr="006D5947">
        <w:rPr>
          <w:color w:val="222222"/>
        </w:rPr>
        <w:t>Thus</w:t>
      </w:r>
      <w:proofErr w:type="gramEnd"/>
      <w:r w:rsidRPr="006D5947">
        <w:rPr>
          <w:color w:val="222222"/>
        </w:rPr>
        <w:t xml:space="preserve"> Zakat investment would be part and parcel of national investment, which is assigned for poverty eradication in the long </w:t>
      </w:r>
      <w:proofErr w:type="gramStart"/>
      <w:r w:rsidRPr="006D5947">
        <w:rPr>
          <w:color w:val="222222"/>
        </w:rPr>
        <w:t>run</w:t>
      </w:r>
      <w:r w:rsidR="007C78A0">
        <w:rPr>
          <w:color w:val="222222"/>
        </w:rPr>
        <w:t>(</w:t>
      </w:r>
      <w:proofErr w:type="gramEnd"/>
      <w:r w:rsidR="007C78A0">
        <w:rPr>
          <w:color w:val="222222"/>
        </w:rPr>
        <w:t>Yousri 2013)</w:t>
      </w:r>
      <w:r w:rsidRPr="006D5947">
        <w:rPr>
          <w:color w:val="222222"/>
        </w:rPr>
        <w:t>.</w:t>
      </w:r>
    </w:p>
    <w:p w14:paraId="590E9D38" w14:textId="77777777" w:rsidR="000E6A52" w:rsidRPr="006D5947" w:rsidRDefault="007C78A0" w:rsidP="00823D57">
      <w:pPr>
        <w:pStyle w:val="NormalWeb"/>
        <w:shd w:val="clear" w:color="auto" w:fill="FFFFFF"/>
        <w:spacing w:line="360" w:lineRule="auto"/>
        <w:jc w:val="both"/>
        <w:rPr>
          <w:color w:val="222222"/>
        </w:rPr>
      </w:pPr>
      <w:r>
        <w:rPr>
          <w:color w:val="222222"/>
        </w:rPr>
        <w:t>Yousri 2013 outlines some of the p</w:t>
      </w:r>
      <w:r w:rsidR="000E6A52" w:rsidRPr="006D5947">
        <w:rPr>
          <w:color w:val="222222"/>
        </w:rPr>
        <w:t xml:space="preserve">olicies and patterns of zakat investment </w:t>
      </w:r>
      <w:r>
        <w:rPr>
          <w:color w:val="222222"/>
        </w:rPr>
        <w:t xml:space="preserve">that </w:t>
      </w:r>
      <w:r w:rsidR="000E6A52" w:rsidRPr="006D5947">
        <w:rPr>
          <w:color w:val="222222"/>
        </w:rPr>
        <w:t xml:space="preserve">should </w:t>
      </w:r>
      <w:r>
        <w:rPr>
          <w:color w:val="222222"/>
        </w:rPr>
        <w:t>be considered.</w:t>
      </w:r>
      <w:r w:rsidR="000E6A52" w:rsidRPr="006D5947">
        <w:rPr>
          <w:color w:val="222222"/>
        </w:rPr>
        <w:t xml:space="preserve"> To start with, priority should be given to investment in human resource within the poor and need</w:t>
      </w:r>
      <w:r w:rsidR="006D5947" w:rsidRPr="006D5947">
        <w:rPr>
          <w:color w:val="222222"/>
        </w:rPr>
        <w:t>y</w:t>
      </w:r>
      <w:r w:rsidR="000E6A52" w:rsidRPr="006D5947">
        <w:rPr>
          <w:color w:val="222222"/>
        </w:rPr>
        <w:t>. This should be aim</w:t>
      </w:r>
      <w:r w:rsidR="00DD7164">
        <w:rPr>
          <w:color w:val="222222"/>
        </w:rPr>
        <w:t>ed at improving their health</w:t>
      </w:r>
      <w:r w:rsidR="000E6A52" w:rsidRPr="006D5947">
        <w:rPr>
          <w:color w:val="222222"/>
        </w:rPr>
        <w:t>, eliminating illiteracy, helping them acquire new skills and raising their efficiency in their professions.</w:t>
      </w:r>
    </w:p>
    <w:p w14:paraId="20B2532C" w14:textId="77777777" w:rsidR="000E6A52" w:rsidRPr="006D5947" w:rsidRDefault="000E6A52" w:rsidP="00823D57">
      <w:pPr>
        <w:pStyle w:val="NormalWeb"/>
        <w:shd w:val="clear" w:color="auto" w:fill="FFFFFF"/>
        <w:spacing w:line="360" w:lineRule="auto"/>
        <w:jc w:val="both"/>
        <w:rPr>
          <w:color w:val="222222"/>
        </w:rPr>
      </w:pPr>
      <w:r w:rsidRPr="006D5947">
        <w:rPr>
          <w:color w:val="222222"/>
        </w:rPr>
        <w:t>Also, patter</w:t>
      </w:r>
      <w:r w:rsidR="006D5947" w:rsidRPr="006D5947">
        <w:rPr>
          <w:color w:val="222222"/>
        </w:rPr>
        <w:t>n</w:t>
      </w:r>
      <w:r w:rsidRPr="006D5947">
        <w:rPr>
          <w:color w:val="222222"/>
        </w:rPr>
        <w:t xml:space="preserve"> of investment should reflect the level of zakat recipient small savings and the tools for work should be simple tools and inexpensive equipment. This will target the increase in the productivity of those with professions or helping them start small and micro businesses.</w:t>
      </w:r>
    </w:p>
    <w:p w14:paraId="742D930D" w14:textId="77777777" w:rsidR="000E6A52" w:rsidRPr="006D5947" w:rsidRDefault="000E6A52" w:rsidP="00823D57">
      <w:pPr>
        <w:pStyle w:val="NormalWeb"/>
        <w:shd w:val="clear" w:color="auto" w:fill="FFFFFF"/>
        <w:spacing w:line="360" w:lineRule="auto"/>
        <w:jc w:val="both"/>
        <w:rPr>
          <w:color w:val="222222"/>
        </w:rPr>
      </w:pPr>
      <w:r w:rsidRPr="006D5947">
        <w:rPr>
          <w:color w:val="222222"/>
        </w:rPr>
        <w:t>Further, in investing in capital equipment or expensive technology, the needy can come together in a co-operative vehicle. With this, a village group of the needy can collectively buy a tractor and irrigation machines which will be used for their own farming.</w:t>
      </w:r>
    </w:p>
    <w:p w14:paraId="136F5249" w14:textId="77777777" w:rsidR="000E6A52" w:rsidRPr="006D5947" w:rsidRDefault="000E6A52" w:rsidP="00823D57">
      <w:pPr>
        <w:pStyle w:val="NormalWeb"/>
        <w:shd w:val="clear" w:color="auto" w:fill="FFFFFF"/>
        <w:spacing w:line="360" w:lineRule="auto"/>
        <w:jc w:val="both"/>
        <w:rPr>
          <w:color w:val="222222"/>
        </w:rPr>
      </w:pPr>
      <w:r w:rsidRPr="006D5947">
        <w:rPr>
          <w:color w:val="222222"/>
        </w:rPr>
        <w:t xml:space="preserve">Additionally, choice of technology should recognize the level of skills, employment, education and training who are at the center stage of the investment. In case of collective investment, </w:t>
      </w:r>
      <w:proofErr w:type="spellStart"/>
      <w:r w:rsidRPr="006D5947">
        <w:rPr>
          <w:color w:val="222222"/>
        </w:rPr>
        <w:t>labour</w:t>
      </w:r>
      <w:proofErr w:type="spellEnd"/>
      <w:r w:rsidRPr="006D5947">
        <w:rPr>
          <w:color w:val="222222"/>
        </w:rPr>
        <w:t xml:space="preserve"> –intensive technology may be most suitable as it will create more jobs with simplicity of technology.</w:t>
      </w:r>
    </w:p>
    <w:p w14:paraId="30B47809" w14:textId="77777777" w:rsidR="000E6A52" w:rsidRPr="006D5947" w:rsidRDefault="000E6A52" w:rsidP="00823D57">
      <w:pPr>
        <w:pStyle w:val="NormalWeb"/>
        <w:shd w:val="clear" w:color="auto" w:fill="FFFFFF"/>
        <w:spacing w:line="360" w:lineRule="auto"/>
        <w:jc w:val="both"/>
        <w:rPr>
          <w:color w:val="222222"/>
        </w:rPr>
      </w:pPr>
      <w:r w:rsidRPr="006D5947">
        <w:rPr>
          <w:color w:val="222222"/>
        </w:rPr>
        <w:t xml:space="preserve">Lastly, the pattern of zakat investment should factor in the location needs of the zakat receivers bearing in mind that in most Muslim societies, the </w:t>
      </w:r>
      <w:proofErr w:type="gramStart"/>
      <w:r w:rsidRPr="006D5947">
        <w:rPr>
          <w:color w:val="222222"/>
        </w:rPr>
        <w:t>low income</w:t>
      </w:r>
      <w:proofErr w:type="gramEnd"/>
      <w:r w:rsidRPr="006D5947">
        <w:rPr>
          <w:color w:val="222222"/>
        </w:rPr>
        <w:t xml:space="preserve"> zakat recipients are e</w:t>
      </w:r>
      <w:r w:rsidR="00DD7164">
        <w:rPr>
          <w:color w:val="222222"/>
        </w:rPr>
        <w:t>ngaged in agriculture, fishing,</w:t>
      </w:r>
      <w:r w:rsidR="006D5947" w:rsidRPr="006D5947">
        <w:rPr>
          <w:color w:val="222222"/>
        </w:rPr>
        <w:t xml:space="preserve"> quarry</w:t>
      </w:r>
      <w:r w:rsidRPr="006D5947">
        <w:rPr>
          <w:color w:val="222222"/>
        </w:rPr>
        <w:t xml:space="preserve"> and forest woodcutting.</w:t>
      </w:r>
    </w:p>
    <w:p w14:paraId="166DCFFB" w14:textId="77777777" w:rsidR="000E6A52" w:rsidRPr="006D5947" w:rsidRDefault="00DD7164" w:rsidP="00823D57">
      <w:pPr>
        <w:pStyle w:val="NormalWeb"/>
        <w:shd w:val="clear" w:color="auto" w:fill="FFFFFF"/>
        <w:spacing w:line="360" w:lineRule="auto"/>
        <w:jc w:val="both"/>
        <w:rPr>
          <w:color w:val="222222"/>
        </w:rPr>
      </w:pPr>
      <w:r>
        <w:rPr>
          <w:color w:val="222222"/>
        </w:rPr>
        <w:t>There need</w:t>
      </w:r>
      <w:r w:rsidR="000E6A52" w:rsidRPr="006D5947">
        <w:rPr>
          <w:color w:val="222222"/>
        </w:rPr>
        <w:t xml:space="preserve"> to be quali</w:t>
      </w:r>
      <w:r>
        <w:rPr>
          <w:color w:val="222222"/>
        </w:rPr>
        <w:t>ty research in identifying the Needy and P</w:t>
      </w:r>
      <w:r w:rsidR="000E6A52" w:rsidRPr="006D5947">
        <w:rPr>
          <w:color w:val="222222"/>
        </w:rPr>
        <w:t>oor in Muslim countries by properly classifying them according to their unique needs and geographical reach in order to formulate policies that will help in efficient zakat investment</w:t>
      </w:r>
      <w:r w:rsidR="006D5947" w:rsidRPr="006D5947">
        <w:rPr>
          <w:color w:val="222222"/>
        </w:rPr>
        <w:t>.</w:t>
      </w:r>
    </w:p>
    <w:p w14:paraId="0DD09A71" w14:textId="77777777" w:rsidR="000E6A52" w:rsidRPr="00F566C9" w:rsidRDefault="000E6A52" w:rsidP="00823D57">
      <w:pPr>
        <w:spacing w:after="0" w:line="360" w:lineRule="auto"/>
        <w:rPr>
          <w:rFonts w:ascii="Times New Roman" w:eastAsia="Times New Roman" w:hAnsi="Times New Roman" w:cs="Times New Roman"/>
          <w:sz w:val="24"/>
          <w:szCs w:val="24"/>
        </w:rPr>
      </w:pPr>
    </w:p>
    <w:p w14:paraId="16C194C1" w14:textId="77777777" w:rsidR="00F566C9" w:rsidRPr="00E70632" w:rsidRDefault="00F566C9" w:rsidP="00823D57">
      <w:pPr>
        <w:spacing w:after="0" w:line="360" w:lineRule="auto"/>
        <w:jc w:val="both"/>
        <w:rPr>
          <w:rFonts w:ascii="Times New Roman" w:eastAsia="Times New Roman" w:hAnsi="Times New Roman" w:cs="Times New Roman"/>
          <w:b/>
          <w:sz w:val="24"/>
          <w:szCs w:val="24"/>
        </w:rPr>
      </w:pPr>
      <w:r w:rsidRPr="00E70632">
        <w:rPr>
          <w:rFonts w:ascii="Times New Roman" w:eastAsia="Times New Roman" w:hAnsi="Times New Roman" w:cs="Times New Roman"/>
          <w:b/>
          <w:sz w:val="24"/>
          <w:szCs w:val="24"/>
        </w:rPr>
        <w:t>5.</w:t>
      </w:r>
      <w:r w:rsidRPr="00E70632">
        <w:rPr>
          <w:rFonts w:ascii="Times New Roman" w:eastAsia="Times New Roman" w:hAnsi="Times New Roman" w:cs="Times New Roman"/>
          <w:b/>
          <w:sz w:val="14"/>
          <w:szCs w:val="14"/>
        </w:rPr>
        <w:t xml:space="preserve">      </w:t>
      </w:r>
      <w:r w:rsidRPr="00E70632">
        <w:rPr>
          <w:rFonts w:ascii="Times New Roman" w:eastAsia="Times New Roman" w:hAnsi="Times New Roman" w:cs="Times New Roman"/>
          <w:b/>
          <w:sz w:val="24"/>
          <w:szCs w:val="24"/>
        </w:rPr>
        <w:t> </w:t>
      </w:r>
      <w:r w:rsidR="00DD7164" w:rsidRPr="00E70632">
        <w:rPr>
          <w:rFonts w:ascii="Times New Roman" w:eastAsia="Times New Roman" w:hAnsi="Times New Roman" w:cs="Times New Roman"/>
          <w:b/>
          <w:sz w:val="24"/>
          <w:szCs w:val="24"/>
        </w:rPr>
        <w:t>Potential Impact of Zakat Investment on</w:t>
      </w:r>
      <w:r w:rsidR="00DD7164">
        <w:rPr>
          <w:rFonts w:ascii="Times New Roman" w:eastAsia="Times New Roman" w:hAnsi="Times New Roman" w:cs="Times New Roman"/>
          <w:b/>
          <w:sz w:val="24"/>
          <w:szCs w:val="24"/>
        </w:rPr>
        <w:t xml:space="preserve"> Human and Economic Development</w:t>
      </w:r>
    </w:p>
    <w:p w14:paraId="1B747054" w14:textId="77777777" w:rsidR="00AA2206" w:rsidRDefault="00E70632" w:rsidP="00823D57">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To buttress the potential of Zakat </w:t>
      </w:r>
      <w:r w:rsidR="00DD7164">
        <w:rPr>
          <w:rFonts w:asciiTheme="majorBidi" w:hAnsiTheme="majorBidi" w:cstheme="majorBidi"/>
          <w:sz w:val="24"/>
          <w:szCs w:val="24"/>
        </w:rPr>
        <w:t xml:space="preserve">in human and economic development </w:t>
      </w:r>
      <w:r>
        <w:rPr>
          <w:rFonts w:asciiTheme="majorBidi" w:hAnsiTheme="majorBidi" w:cstheme="majorBidi"/>
          <w:sz w:val="24"/>
          <w:szCs w:val="24"/>
        </w:rPr>
        <w:t>when properly managed and invested, some historical cases will be handy.</w:t>
      </w:r>
      <w:r w:rsidR="008D25F6">
        <w:rPr>
          <w:rFonts w:asciiTheme="majorBidi" w:hAnsiTheme="majorBidi" w:cstheme="majorBidi"/>
          <w:sz w:val="24"/>
          <w:szCs w:val="24"/>
        </w:rPr>
        <w:t xml:space="preserve"> </w:t>
      </w:r>
      <w:r w:rsidR="00AA2206" w:rsidRPr="009149FD">
        <w:rPr>
          <w:rFonts w:asciiTheme="majorBidi" w:hAnsiTheme="majorBidi" w:cstheme="majorBidi"/>
          <w:sz w:val="24"/>
          <w:szCs w:val="24"/>
        </w:rPr>
        <w:t>Abu Ubadah reports from Amr bin Shuaib</w:t>
      </w:r>
      <w:r>
        <w:rPr>
          <w:rFonts w:asciiTheme="majorBidi" w:hAnsiTheme="majorBidi" w:cstheme="majorBidi"/>
          <w:sz w:val="24"/>
          <w:szCs w:val="24"/>
        </w:rPr>
        <w:t xml:space="preserve"> that Muaz bin Jabal was</w:t>
      </w:r>
      <w:r w:rsidR="00AA2206" w:rsidRPr="009149FD">
        <w:rPr>
          <w:rFonts w:asciiTheme="majorBidi" w:hAnsiTheme="majorBidi" w:cstheme="majorBidi"/>
          <w:sz w:val="24"/>
          <w:szCs w:val="24"/>
        </w:rPr>
        <w:t xml:space="preserve"> the governor of Yaman during rulings of Abu Bakar Al Siddiq and Umar Al Khattab. </w:t>
      </w:r>
      <w:r w:rsidR="00AA2206" w:rsidRPr="009149FD">
        <w:rPr>
          <w:rFonts w:asciiTheme="majorBidi" w:hAnsiTheme="majorBidi" w:cstheme="majorBidi"/>
          <w:color w:val="FF0000"/>
          <w:sz w:val="24"/>
          <w:szCs w:val="24"/>
        </w:rPr>
        <w:t xml:space="preserve"> </w:t>
      </w:r>
      <w:r w:rsidR="00AA2206" w:rsidRPr="009149FD">
        <w:rPr>
          <w:rFonts w:asciiTheme="majorBidi" w:hAnsiTheme="majorBidi" w:cstheme="majorBidi"/>
          <w:sz w:val="24"/>
          <w:szCs w:val="24"/>
        </w:rPr>
        <w:t>Uma</w:t>
      </w:r>
      <w:r>
        <w:rPr>
          <w:rFonts w:asciiTheme="majorBidi" w:hAnsiTheme="majorBidi" w:cstheme="majorBidi"/>
          <w:sz w:val="24"/>
          <w:szCs w:val="24"/>
        </w:rPr>
        <w:t xml:space="preserve">r Al Khattab during his time </w:t>
      </w:r>
      <w:r w:rsidR="00AA2206" w:rsidRPr="009149FD">
        <w:rPr>
          <w:rFonts w:asciiTheme="majorBidi" w:hAnsiTheme="majorBidi" w:cstheme="majorBidi"/>
          <w:sz w:val="24"/>
          <w:szCs w:val="24"/>
        </w:rPr>
        <w:t>provided an amount of collection (</w:t>
      </w:r>
      <w:proofErr w:type="spellStart"/>
      <w:r w:rsidR="00AA2206" w:rsidRPr="009149FD">
        <w:rPr>
          <w:rFonts w:asciiTheme="majorBidi" w:hAnsiTheme="majorBidi" w:cstheme="majorBidi"/>
          <w:sz w:val="24"/>
          <w:szCs w:val="24"/>
        </w:rPr>
        <w:t>sadaqah</w:t>
      </w:r>
      <w:proofErr w:type="spellEnd"/>
      <w:r w:rsidR="00AA2206" w:rsidRPr="009149FD">
        <w:rPr>
          <w:rFonts w:asciiTheme="majorBidi" w:hAnsiTheme="majorBidi" w:cstheme="majorBidi"/>
          <w:sz w:val="24"/>
          <w:szCs w:val="24"/>
        </w:rPr>
        <w:t>) to be given to people in Yaman</w:t>
      </w:r>
      <w:r w:rsidR="00DD7164">
        <w:rPr>
          <w:rFonts w:asciiTheme="majorBidi" w:hAnsiTheme="majorBidi" w:cstheme="majorBidi"/>
          <w:sz w:val="24"/>
          <w:szCs w:val="24"/>
        </w:rPr>
        <w:t>.</w:t>
      </w:r>
      <w:r w:rsidR="00AA2206" w:rsidRPr="00DD7164">
        <w:rPr>
          <w:rFonts w:asciiTheme="majorBidi" w:hAnsiTheme="majorBidi" w:cstheme="majorBidi"/>
          <w:sz w:val="24"/>
          <w:szCs w:val="24"/>
        </w:rPr>
        <w:t xml:space="preserve"> </w:t>
      </w:r>
      <w:r w:rsidR="00AA2206" w:rsidRPr="009149FD">
        <w:rPr>
          <w:rFonts w:asciiTheme="majorBidi" w:hAnsiTheme="majorBidi" w:cstheme="majorBidi"/>
          <w:sz w:val="24"/>
          <w:szCs w:val="24"/>
        </w:rPr>
        <w:t xml:space="preserve">One year later, Muaz bin Jabal returned one third of the collection to </w:t>
      </w:r>
      <w:r w:rsidR="00AA2206" w:rsidRPr="009149FD">
        <w:rPr>
          <w:rFonts w:asciiTheme="majorBidi" w:hAnsiTheme="majorBidi" w:cstheme="majorBidi"/>
          <w:sz w:val="24"/>
          <w:szCs w:val="24"/>
        </w:rPr>
        <w:lastRenderedPageBreak/>
        <w:t>Umar Al Khattab. He explained to Umar Al Khattab that no one deserved to receive one third of the collection</w:t>
      </w:r>
      <w:r w:rsidR="00AA2206">
        <w:rPr>
          <w:rFonts w:asciiTheme="majorBidi" w:hAnsiTheme="majorBidi" w:cstheme="majorBidi"/>
          <w:sz w:val="24"/>
          <w:szCs w:val="24"/>
        </w:rPr>
        <w:t>.</w:t>
      </w:r>
    </w:p>
    <w:p w14:paraId="5D06138A" w14:textId="77777777" w:rsidR="00AA2206" w:rsidRDefault="00DD7164" w:rsidP="00823D57">
      <w:pPr>
        <w:spacing w:after="0" w:line="360" w:lineRule="auto"/>
        <w:jc w:val="both"/>
        <w:rPr>
          <w:rFonts w:asciiTheme="majorBidi" w:hAnsiTheme="majorBidi" w:cstheme="majorBidi"/>
          <w:noProof/>
          <w:sz w:val="24"/>
          <w:szCs w:val="24"/>
        </w:rPr>
      </w:pPr>
      <w:r>
        <w:rPr>
          <w:rFonts w:asciiTheme="majorBidi" w:hAnsiTheme="majorBidi" w:cstheme="majorBidi"/>
          <w:sz w:val="24"/>
          <w:szCs w:val="24"/>
        </w:rPr>
        <w:t xml:space="preserve">Also, it </w:t>
      </w:r>
      <w:r w:rsidR="00BA72D1">
        <w:rPr>
          <w:rFonts w:asciiTheme="majorBidi" w:hAnsiTheme="majorBidi" w:cstheme="majorBidi"/>
          <w:sz w:val="24"/>
          <w:szCs w:val="24"/>
        </w:rPr>
        <w:t xml:space="preserve">was </w:t>
      </w:r>
      <w:r w:rsidR="00AA2206" w:rsidRPr="009149FD">
        <w:rPr>
          <w:rFonts w:asciiTheme="majorBidi" w:hAnsiTheme="majorBidi" w:cstheme="majorBidi"/>
          <w:sz w:val="24"/>
          <w:szCs w:val="24"/>
        </w:rPr>
        <w:t>reported during the ruling of Umar Ab</w:t>
      </w:r>
      <w:r w:rsidR="00BA72D1">
        <w:rPr>
          <w:rFonts w:asciiTheme="majorBidi" w:hAnsiTheme="majorBidi" w:cstheme="majorBidi"/>
          <w:sz w:val="24"/>
          <w:szCs w:val="24"/>
        </w:rPr>
        <w:t xml:space="preserve">d Aziz, </w:t>
      </w:r>
      <w:r w:rsidR="00AA2206" w:rsidRPr="009149FD">
        <w:rPr>
          <w:rFonts w:asciiTheme="majorBidi" w:hAnsiTheme="majorBidi" w:cstheme="majorBidi"/>
          <w:sz w:val="24"/>
          <w:szCs w:val="24"/>
        </w:rPr>
        <w:t xml:space="preserve">the governor of Egypt asked for his opinion on what he </w:t>
      </w:r>
      <w:r w:rsidR="003F63D3">
        <w:rPr>
          <w:rFonts w:asciiTheme="majorBidi" w:hAnsiTheme="majorBidi" w:cstheme="majorBidi"/>
          <w:sz w:val="24"/>
          <w:szCs w:val="24"/>
        </w:rPr>
        <w:t xml:space="preserve">is </w:t>
      </w:r>
      <w:r w:rsidR="00AA2206" w:rsidRPr="009149FD">
        <w:rPr>
          <w:rFonts w:asciiTheme="majorBidi" w:hAnsiTheme="majorBidi" w:cstheme="majorBidi"/>
          <w:sz w:val="24"/>
          <w:szCs w:val="24"/>
        </w:rPr>
        <w:t>supposed to do with the balance of collection (</w:t>
      </w:r>
      <w:proofErr w:type="spellStart"/>
      <w:r w:rsidR="00AA2206" w:rsidRPr="009149FD">
        <w:rPr>
          <w:rFonts w:asciiTheme="majorBidi" w:hAnsiTheme="majorBidi" w:cstheme="majorBidi"/>
          <w:sz w:val="24"/>
          <w:szCs w:val="24"/>
        </w:rPr>
        <w:t>sadaqa</w:t>
      </w:r>
      <w:proofErr w:type="spellEnd"/>
      <w:r w:rsidR="00AA2206" w:rsidRPr="009149FD">
        <w:rPr>
          <w:rFonts w:asciiTheme="majorBidi" w:hAnsiTheme="majorBidi" w:cstheme="majorBidi"/>
          <w:sz w:val="24"/>
          <w:szCs w:val="24"/>
        </w:rPr>
        <w:t>). This happened after he could not find people who deserve to receive it.  Umar Abd Aziz replied to him by suggesting that he buy s</w:t>
      </w:r>
      <w:r w:rsidR="003F63D3">
        <w:rPr>
          <w:rFonts w:asciiTheme="majorBidi" w:hAnsiTheme="majorBidi" w:cstheme="majorBidi"/>
          <w:sz w:val="24"/>
          <w:szCs w:val="24"/>
        </w:rPr>
        <w:t>laves and free</w:t>
      </w:r>
      <w:r w:rsidR="00AA2206" w:rsidRPr="009149FD">
        <w:rPr>
          <w:rFonts w:asciiTheme="majorBidi" w:hAnsiTheme="majorBidi" w:cstheme="majorBidi"/>
          <w:sz w:val="24"/>
          <w:szCs w:val="24"/>
        </w:rPr>
        <w:t xml:space="preserve"> them, build rest areas on the highways and help the young people to get married. It has been reported by Ibn Kathir that Umar Abd Aziz has ensured that people </w:t>
      </w:r>
      <w:r w:rsidR="00AA2206" w:rsidRPr="009149FD">
        <w:rPr>
          <w:rFonts w:asciiTheme="majorBidi" w:hAnsiTheme="majorBidi" w:cstheme="majorBidi"/>
          <w:noProof/>
          <w:sz w:val="24"/>
          <w:szCs w:val="24"/>
        </w:rPr>
        <w:t>could settle their debts, no poor people, orphans being pro</w:t>
      </w:r>
      <w:r w:rsidR="006D5947">
        <w:rPr>
          <w:rFonts w:asciiTheme="majorBidi" w:hAnsiTheme="majorBidi" w:cstheme="majorBidi"/>
          <w:noProof/>
          <w:sz w:val="24"/>
          <w:szCs w:val="24"/>
        </w:rPr>
        <w:t>tected, no needy in the society</w:t>
      </w:r>
      <w:sdt>
        <w:sdtPr>
          <w:rPr>
            <w:rFonts w:asciiTheme="majorBidi" w:hAnsiTheme="majorBidi" w:cstheme="majorBidi"/>
            <w:noProof/>
            <w:sz w:val="24"/>
            <w:szCs w:val="24"/>
          </w:rPr>
          <w:id w:val="276308643"/>
          <w:citation/>
        </w:sdtPr>
        <w:sdtContent>
          <w:r w:rsidR="00AA2206" w:rsidRPr="009149FD">
            <w:rPr>
              <w:rFonts w:asciiTheme="majorBidi" w:hAnsiTheme="majorBidi" w:cstheme="majorBidi"/>
              <w:noProof/>
              <w:sz w:val="24"/>
              <w:szCs w:val="24"/>
            </w:rPr>
            <w:fldChar w:fldCharType="begin"/>
          </w:r>
          <w:r w:rsidR="00AA2206" w:rsidRPr="009149FD">
            <w:rPr>
              <w:rFonts w:asciiTheme="majorBidi" w:hAnsiTheme="majorBidi" w:cstheme="majorBidi"/>
              <w:noProof/>
              <w:sz w:val="24"/>
              <w:szCs w:val="24"/>
            </w:rPr>
            <w:instrText xml:space="preserve"> CITATION Ahm04 \l 1033 </w:instrText>
          </w:r>
          <w:r w:rsidR="00AA2206" w:rsidRPr="009149FD">
            <w:rPr>
              <w:rFonts w:asciiTheme="majorBidi" w:hAnsiTheme="majorBidi" w:cstheme="majorBidi"/>
              <w:noProof/>
              <w:sz w:val="24"/>
              <w:szCs w:val="24"/>
            </w:rPr>
            <w:fldChar w:fldCharType="separate"/>
          </w:r>
          <w:r w:rsidR="00AA2206" w:rsidRPr="00E64222">
            <w:rPr>
              <w:rFonts w:asciiTheme="majorBidi" w:hAnsiTheme="majorBidi" w:cstheme="majorBidi"/>
              <w:noProof/>
              <w:sz w:val="24"/>
              <w:szCs w:val="24"/>
            </w:rPr>
            <w:t>(Ahmed, 2004)</w:t>
          </w:r>
          <w:r w:rsidR="00AA2206" w:rsidRPr="009149FD">
            <w:rPr>
              <w:rFonts w:asciiTheme="majorBidi" w:hAnsiTheme="majorBidi" w:cstheme="majorBidi"/>
              <w:noProof/>
              <w:sz w:val="24"/>
              <w:szCs w:val="24"/>
            </w:rPr>
            <w:fldChar w:fldCharType="end"/>
          </w:r>
        </w:sdtContent>
      </w:sdt>
      <w:r w:rsidR="00AA2206">
        <w:rPr>
          <w:rFonts w:asciiTheme="majorBidi" w:hAnsiTheme="majorBidi" w:cstheme="majorBidi"/>
          <w:noProof/>
          <w:sz w:val="24"/>
          <w:szCs w:val="24"/>
        </w:rPr>
        <w:t>.</w:t>
      </w:r>
    </w:p>
    <w:p w14:paraId="4D288AD8" w14:textId="77777777" w:rsidR="00AA2206" w:rsidRPr="006D5947" w:rsidRDefault="00AA2206" w:rsidP="00823D57">
      <w:pPr>
        <w:spacing w:line="360" w:lineRule="auto"/>
        <w:jc w:val="both"/>
        <w:rPr>
          <w:rFonts w:asciiTheme="majorBidi" w:hAnsiTheme="majorBidi" w:cstheme="majorBidi"/>
          <w:sz w:val="24"/>
          <w:szCs w:val="24"/>
        </w:rPr>
      </w:pPr>
      <w:r w:rsidRPr="009149FD">
        <w:rPr>
          <w:rFonts w:asciiTheme="majorBidi" w:hAnsiTheme="majorBidi" w:cstheme="majorBidi"/>
          <w:sz w:val="24"/>
          <w:szCs w:val="24"/>
        </w:rPr>
        <w:t>Hassan and Khan (2007) observed the potential of Zakat to alleviate poverty in Bangladesh</w:t>
      </w:r>
      <w:r w:rsidR="00BA72D1">
        <w:rPr>
          <w:rFonts w:asciiTheme="majorBidi" w:hAnsiTheme="majorBidi" w:cstheme="majorBidi"/>
          <w:sz w:val="24"/>
          <w:szCs w:val="24"/>
        </w:rPr>
        <w:t xml:space="preserve"> with the caveat that </w:t>
      </w:r>
      <w:r w:rsidRPr="009149FD">
        <w:rPr>
          <w:rFonts w:asciiTheme="majorBidi" w:hAnsiTheme="majorBidi" w:cstheme="majorBidi"/>
          <w:sz w:val="24"/>
          <w:szCs w:val="24"/>
        </w:rPr>
        <w:t xml:space="preserve">provided everything being handled efficiently through proper management. It has </w:t>
      </w:r>
      <w:r w:rsidRPr="006D5947">
        <w:rPr>
          <w:rFonts w:asciiTheme="majorBidi" w:hAnsiTheme="majorBidi" w:cstheme="majorBidi"/>
          <w:sz w:val="24"/>
          <w:szCs w:val="24"/>
        </w:rPr>
        <w:t>been estimated that Zakat funds would contribute substantially 21 % of the Annual Development Plan (ADP) in 1983/1984 and 43% of the ADP in 2004/2005</w:t>
      </w:r>
      <w:r w:rsidR="000F2C2C" w:rsidRPr="006D5947">
        <w:rPr>
          <w:rFonts w:asciiTheme="majorBidi" w:hAnsiTheme="majorBidi" w:cstheme="majorBidi"/>
          <w:sz w:val="24"/>
          <w:szCs w:val="24"/>
        </w:rPr>
        <w:t xml:space="preserve"> in </w:t>
      </w:r>
      <w:proofErr w:type="spellStart"/>
      <w:r w:rsidR="000F2C2C" w:rsidRPr="006D5947">
        <w:rPr>
          <w:rFonts w:asciiTheme="majorBidi" w:hAnsiTheme="majorBidi" w:cstheme="majorBidi"/>
          <w:sz w:val="24"/>
          <w:szCs w:val="24"/>
        </w:rPr>
        <w:t>Bangledish</w:t>
      </w:r>
      <w:proofErr w:type="spellEnd"/>
      <w:r w:rsidRPr="006D5947">
        <w:rPr>
          <w:rFonts w:asciiTheme="majorBidi" w:hAnsiTheme="majorBidi" w:cstheme="majorBidi"/>
          <w:sz w:val="24"/>
          <w:szCs w:val="24"/>
        </w:rPr>
        <w:t>. The amount can replace the government budgetary expenditure which could be used for other development and social expenditures. Allocating Zakat funds into the budget expenditure woul</w:t>
      </w:r>
      <w:r w:rsidR="003F63D3">
        <w:rPr>
          <w:rFonts w:asciiTheme="majorBidi" w:hAnsiTheme="majorBidi" w:cstheme="majorBidi"/>
          <w:sz w:val="24"/>
          <w:szCs w:val="24"/>
        </w:rPr>
        <w:t>d help the poor through increasing</w:t>
      </w:r>
      <w:r w:rsidRPr="006D5947">
        <w:rPr>
          <w:rFonts w:asciiTheme="majorBidi" w:hAnsiTheme="majorBidi" w:cstheme="majorBidi"/>
          <w:sz w:val="24"/>
          <w:szCs w:val="24"/>
        </w:rPr>
        <w:t xml:space="preserve"> the employment opportunities and productivity and ultimately increase the tax potential to the government</w:t>
      </w:r>
      <w:r w:rsidR="000F2C2C" w:rsidRPr="006D5947">
        <w:rPr>
          <w:rFonts w:asciiTheme="majorBidi" w:hAnsiTheme="majorBidi" w:cstheme="majorBidi"/>
          <w:sz w:val="24"/>
          <w:szCs w:val="24"/>
        </w:rPr>
        <w:t xml:space="preserve"> at the macro level which w</w:t>
      </w:r>
      <w:r w:rsidR="003F63D3">
        <w:rPr>
          <w:rFonts w:asciiTheme="majorBidi" w:hAnsiTheme="majorBidi" w:cstheme="majorBidi"/>
          <w:sz w:val="24"/>
          <w:szCs w:val="24"/>
        </w:rPr>
        <w:t>ill then</w:t>
      </w:r>
      <w:r w:rsidR="000F2C2C" w:rsidRPr="006D5947">
        <w:rPr>
          <w:rFonts w:asciiTheme="majorBidi" w:hAnsiTheme="majorBidi" w:cstheme="majorBidi"/>
          <w:sz w:val="24"/>
          <w:szCs w:val="24"/>
        </w:rPr>
        <w:t xml:space="preserve"> lead to human and ec</w:t>
      </w:r>
      <w:r w:rsidR="00720EB6">
        <w:rPr>
          <w:rFonts w:asciiTheme="majorBidi" w:hAnsiTheme="majorBidi" w:cstheme="majorBidi"/>
          <w:sz w:val="24"/>
          <w:szCs w:val="24"/>
        </w:rPr>
        <w:t>o</w:t>
      </w:r>
      <w:r w:rsidR="000F2C2C" w:rsidRPr="006D5947">
        <w:rPr>
          <w:rFonts w:asciiTheme="majorBidi" w:hAnsiTheme="majorBidi" w:cstheme="majorBidi"/>
          <w:sz w:val="24"/>
          <w:szCs w:val="24"/>
        </w:rPr>
        <w:t>nomic development.</w:t>
      </w:r>
    </w:p>
    <w:p w14:paraId="27636805" w14:textId="77777777" w:rsidR="0062507A" w:rsidRPr="006D5947" w:rsidRDefault="0062507A" w:rsidP="00823D57">
      <w:pPr>
        <w:spacing w:line="360" w:lineRule="auto"/>
        <w:jc w:val="both"/>
        <w:rPr>
          <w:rFonts w:asciiTheme="majorBidi" w:hAnsiTheme="majorBidi" w:cstheme="majorBidi"/>
          <w:sz w:val="24"/>
          <w:szCs w:val="24"/>
        </w:rPr>
      </w:pPr>
      <w:r w:rsidRPr="006D5947">
        <w:rPr>
          <w:rFonts w:asciiTheme="majorBidi" w:hAnsiTheme="majorBidi" w:cstheme="majorBidi"/>
          <w:sz w:val="24"/>
          <w:szCs w:val="24"/>
        </w:rPr>
        <w:t xml:space="preserve">Sadeq (1996) finds that RM 293 million (which is about 73 percent of estimated potential Zakat collection) </w:t>
      </w:r>
      <w:r w:rsidR="000F2C2C" w:rsidRPr="006D5947">
        <w:rPr>
          <w:rFonts w:asciiTheme="majorBidi" w:hAnsiTheme="majorBidi" w:cstheme="majorBidi"/>
          <w:sz w:val="24"/>
          <w:szCs w:val="24"/>
        </w:rPr>
        <w:t xml:space="preserve">in Malaysia </w:t>
      </w:r>
      <w:r w:rsidRPr="006D5947">
        <w:rPr>
          <w:rFonts w:asciiTheme="majorBidi" w:hAnsiTheme="majorBidi" w:cstheme="majorBidi"/>
          <w:sz w:val="24"/>
          <w:szCs w:val="24"/>
        </w:rPr>
        <w:t xml:space="preserve">will be needed annually to change the status of hard-core </w:t>
      </w:r>
      <w:r w:rsidR="003F63D3">
        <w:rPr>
          <w:rFonts w:asciiTheme="majorBidi" w:hAnsiTheme="majorBidi" w:cstheme="majorBidi"/>
          <w:sz w:val="24"/>
          <w:szCs w:val="24"/>
        </w:rPr>
        <w:t xml:space="preserve">poor </w:t>
      </w:r>
      <w:r w:rsidRPr="006D5947">
        <w:rPr>
          <w:rFonts w:asciiTheme="majorBidi" w:hAnsiTheme="majorBidi" w:cstheme="majorBidi"/>
          <w:sz w:val="24"/>
          <w:szCs w:val="24"/>
        </w:rPr>
        <w:t>households to a status</w:t>
      </w:r>
      <w:r w:rsidR="000F2C2C" w:rsidRPr="006D5947">
        <w:rPr>
          <w:rFonts w:asciiTheme="majorBidi" w:hAnsiTheme="majorBidi" w:cstheme="majorBidi"/>
          <w:sz w:val="24"/>
          <w:szCs w:val="24"/>
        </w:rPr>
        <w:t xml:space="preserve"> of non-poor households.</w:t>
      </w:r>
      <w:r w:rsidRPr="006D5947">
        <w:rPr>
          <w:rFonts w:asciiTheme="majorBidi" w:hAnsiTheme="majorBidi" w:cstheme="majorBidi"/>
          <w:sz w:val="24"/>
          <w:szCs w:val="24"/>
        </w:rPr>
        <w:t xml:space="preserve"> The rest of the amount (23 percent), as the study suggests, co</w:t>
      </w:r>
      <w:r w:rsidR="003F63D3">
        <w:rPr>
          <w:rFonts w:asciiTheme="majorBidi" w:hAnsiTheme="majorBidi" w:cstheme="majorBidi"/>
          <w:sz w:val="24"/>
          <w:szCs w:val="24"/>
        </w:rPr>
        <w:t xml:space="preserve">uld be used for uplifting the </w:t>
      </w:r>
      <w:r w:rsidRPr="006D5947">
        <w:rPr>
          <w:rFonts w:asciiTheme="majorBidi" w:hAnsiTheme="majorBidi" w:cstheme="majorBidi"/>
          <w:sz w:val="24"/>
          <w:szCs w:val="24"/>
        </w:rPr>
        <w:t>economic condition</w:t>
      </w:r>
      <w:r w:rsidR="000F2C2C" w:rsidRPr="006D5947">
        <w:rPr>
          <w:rFonts w:asciiTheme="majorBidi" w:hAnsiTheme="majorBidi" w:cstheme="majorBidi"/>
          <w:sz w:val="24"/>
          <w:szCs w:val="24"/>
        </w:rPr>
        <w:t xml:space="preserve"> of others.</w:t>
      </w:r>
    </w:p>
    <w:p w14:paraId="2B9A62B5" w14:textId="77777777" w:rsidR="0062507A" w:rsidRPr="006D5947" w:rsidRDefault="0062507A" w:rsidP="00823D57">
      <w:pPr>
        <w:spacing w:line="360" w:lineRule="auto"/>
        <w:jc w:val="both"/>
        <w:rPr>
          <w:rFonts w:asciiTheme="majorBidi" w:hAnsiTheme="majorBidi" w:cstheme="majorBidi"/>
          <w:sz w:val="24"/>
          <w:szCs w:val="24"/>
        </w:rPr>
      </w:pPr>
      <w:r w:rsidRPr="006D5947">
        <w:rPr>
          <w:rFonts w:asciiTheme="majorBidi" w:hAnsiTheme="majorBidi" w:cstheme="majorBidi"/>
          <w:sz w:val="24"/>
          <w:szCs w:val="24"/>
        </w:rPr>
        <w:t>While discussing the distributive effect of Zakat, Awad (19</w:t>
      </w:r>
      <w:r w:rsidR="000F2C2C" w:rsidRPr="006D5947">
        <w:rPr>
          <w:rFonts w:asciiTheme="majorBidi" w:hAnsiTheme="majorBidi" w:cstheme="majorBidi"/>
          <w:sz w:val="24"/>
          <w:szCs w:val="24"/>
        </w:rPr>
        <w:t xml:space="preserve">89) estimates that in Sudan </w:t>
      </w:r>
      <w:r w:rsidRPr="006D5947">
        <w:rPr>
          <w:rFonts w:asciiTheme="majorBidi" w:hAnsiTheme="majorBidi" w:cstheme="majorBidi"/>
          <w:sz w:val="24"/>
          <w:szCs w:val="24"/>
        </w:rPr>
        <w:t xml:space="preserve">about 3 to 4 percent of GNP is collected as Zakat revenue </w:t>
      </w:r>
      <w:r w:rsidR="000F2C2C" w:rsidRPr="006D5947">
        <w:rPr>
          <w:rFonts w:asciiTheme="majorBidi" w:hAnsiTheme="majorBidi" w:cstheme="majorBidi"/>
          <w:sz w:val="24"/>
          <w:szCs w:val="24"/>
        </w:rPr>
        <w:t xml:space="preserve">which implies that one third of </w:t>
      </w:r>
      <w:r w:rsidR="003F63D3">
        <w:rPr>
          <w:rFonts w:asciiTheme="majorBidi" w:hAnsiTheme="majorBidi" w:cstheme="majorBidi"/>
          <w:sz w:val="24"/>
          <w:szCs w:val="24"/>
        </w:rPr>
        <w:t>GNP can be redistributed from</w:t>
      </w:r>
      <w:r w:rsidRPr="006D5947">
        <w:rPr>
          <w:rFonts w:asciiTheme="majorBidi" w:hAnsiTheme="majorBidi" w:cstheme="majorBidi"/>
          <w:sz w:val="24"/>
          <w:szCs w:val="24"/>
        </w:rPr>
        <w:t xml:space="preserve"> the rich to the poor in a dec</w:t>
      </w:r>
      <w:r w:rsidR="000F2C2C" w:rsidRPr="006D5947">
        <w:rPr>
          <w:rFonts w:asciiTheme="majorBidi" w:hAnsiTheme="majorBidi" w:cstheme="majorBidi"/>
          <w:sz w:val="24"/>
          <w:szCs w:val="24"/>
        </w:rPr>
        <w:t xml:space="preserve">ade. However, some studies find </w:t>
      </w:r>
      <w:r w:rsidRPr="006D5947">
        <w:rPr>
          <w:rFonts w:asciiTheme="majorBidi" w:hAnsiTheme="majorBidi" w:cstheme="majorBidi"/>
          <w:sz w:val="24"/>
          <w:szCs w:val="24"/>
        </w:rPr>
        <w:t>that the proceeds of Zakat will not exceed 1 to 2 percent of G</w:t>
      </w:r>
      <w:r w:rsidR="000F2C2C" w:rsidRPr="006D5947">
        <w:rPr>
          <w:rFonts w:asciiTheme="majorBidi" w:hAnsiTheme="majorBidi" w:cstheme="majorBidi"/>
          <w:sz w:val="24"/>
          <w:szCs w:val="24"/>
        </w:rPr>
        <w:t xml:space="preserve">NP, when all the existing Fiscal </w:t>
      </w:r>
      <w:r w:rsidRPr="006D5947">
        <w:rPr>
          <w:rFonts w:asciiTheme="majorBidi" w:hAnsiTheme="majorBidi" w:cstheme="majorBidi"/>
          <w:sz w:val="24"/>
          <w:szCs w:val="24"/>
        </w:rPr>
        <w:t>rules are followed, especially in Su</w:t>
      </w:r>
      <w:r w:rsidR="001B4B0E">
        <w:rPr>
          <w:rFonts w:asciiTheme="majorBidi" w:hAnsiTheme="majorBidi" w:cstheme="majorBidi"/>
          <w:sz w:val="24"/>
          <w:szCs w:val="24"/>
        </w:rPr>
        <w:t>dan and Saudi Arabia [Khan (1985</w:t>
      </w:r>
      <w:r w:rsidRPr="006D5947">
        <w:rPr>
          <w:rFonts w:asciiTheme="majorBidi" w:hAnsiTheme="majorBidi" w:cstheme="majorBidi"/>
          <w:sz w:val="24"/>
          <w:szCs w:val="24"/>
        </w:rPr>
        <w:t>) and Salama (1990)]</w:t>
      </w:r>
      <w:r w:rsidR="003F63D3">
        <w:rPr>
          <w:rFonts w:asciiTheme="majorBidi" w:hAnsiTheme="majorBidi" w:cstheme="majorBidi"/>
          <w:sz w:val="24"/>
          <w:szCs w:val="24"/>
        </w:rPr>
        <w:t>.</w:t>
      </w:r>
    </w:p>
    <w:p w14:paraId="5CC979E4" w14:textId="77777777" w:rsidR="000F2C2C" w:rsidRPr="006D5947" w:rsidRDefault="006D5947" w:rsidP="00823D57">
      <w:pPr>
        <w:spacing w:line="360" w:lineRule="auto"/>
        <w:jc w:val="both"/>
        <w:rPr>
          <w:rFonts w:asciiTheme="majorBidi" w:hAnsiTheme="majorBidi" w:cstheme="majorBidi"/>
          <w:b/>
          <w:sz w:val="24"/>
          <w:szCs w:val="24"/>
        </w:rPr>
      </w:pPr>
      <w:r>
        <w:rPr>
          <w:rFonts w:asciiTheme="majorBidi" w:hAnsiTheme="majorBidi" w:cstheme="majorBidi"/>
          <w:b/>
          <w:sz w:val="24"/>
          <w:szCs w:val="24"/>
        </w:rPr>
        <w:lastRenderedPageBreak/>
        <w:t xml:space="preserve">5.1 </w:t>
      </w:r>
      <w:r w:rsidR="003F63D3" w:rsidRPr="006D5947">
        <w:rPr>
          <w:rFonts w:asciiTheme="majorBidi" w:hAnsiTheme="majorBidi" w:cstheme="majorBidi"/>
          <w:b/>
          <w:sz w:val="24"/>
          <w:szCs w:val="24"/>
        </w:rPr>
        <w:t>A Study of the Potential of Zakat of Selected Countries</w:t>
      </w:r>
      <w:r w:rsidR="001B4B0E">
        <w:rPr>
          <w:rStyle w:val="FootnoteReference"/>
          <w:rFonts w:asciiTheme="majorBidi" w:hAnsiTheme="majorBidi" w:cstheme="majorBidi"/>
          <w:b/>
          <w:sz w:val="24"/>
          <w:szCs w:val="24"/>
        </w:rPr>
        <w:footnoteReference w:id="3"/>
      </w:r>
      <w:r w:rsidR="000F2C2C" w:rsidRPr="006D5947">
        <w:rPr>
          <w:rFonts w:asciiTheme="majorBidi" w:hAnsiTheme="majorBidi" w:cstheme="majorBidi"/>
          <w:b/>
          <w:sz w:val="24"/>
          <w:szCs w:val="24"/>
        </w:rPr>
        <w:t xml:space="preserve"> </w:t>
      </w:r>
    </w:p>
    <w:p w14:paraId="38560C40" w14:textId="77777777" w:rsidR="000F2C2C" w:rsidRPr="006D5947" w:rsidRDefault="000F2C2C" w:rsidP="00823D57">
      <w:pPr>
        <w:spacing w:line="360" w:lineRule="auto"/>
        <w:jc w:val="both"/>
        <w:rPr>
          <w:rFonts w:asciiTheme="majorBidi" w:hAnsiTheme="majorBidi" w:cstheme="majorBidi"/>
          <w:sz w:val="24"/>
          <w:szCs w:val="24"/>
        </w:rPr>
      </w:pPr>
      <w:r w:rsidRPr="006D5947">
        <w:rPr>
          <w:rFonts w:asciiTheme="majorBidi" w:hAnsiTheme="majorBidi" w:cstheme="majorBidi"/>
          <w:sz w:val="24"/>
          <w:szCs w:val="24"/>
        </w:rPr>
        <w:t>This section ai</w:t>
      </w:r>
      <w:r w:rsidR="003F63D3">
        <w:rPr>
          <w:rFonts w:asciiTheme="majorBidi" w:hAnsiTheme="majorBidi" w:cstheme="majorBidi"/>
          <w:sz w:val="24"/>
          <w:szCs w:val="24"/>
        </w:rPr>
        <w:t xml:space="preserve">ms to </w:t>
      </w:r>
      <w:proofErr w:type="spellStart"/>
      <w:r w:rsidR="003F63D3">
        <w:rPr>
          <w:rFonts w:asciiTheme="majorBidi" w:hAnsiTheme="majorBidi" w:cstheme="majorBidi"/>
          <w:sz w:val="24"/>
          <w:szCs w:val="24"/>
        </w:rPr>
        <w:t>analyse</w:t>
      </w:r>
      <w:proofErr w:type="spellEnd"/>
      <w:r w:rsidR="003F63D3">
        <w:rPr>
          <w:rFonts w:asciiTheme="majorBidi" w:hAnsiTheme="majorBidi" w:cstheme="majorBidi"/>
          <w:sz w:val="24"/>
          <w:szCs w:val="24"/>
        </w:rPr>
        <w:t xml:space="preserve"> the potential of </w:t>
      </w:r>
      <w:proofErr w:type="gramStart"/>
      <w:r w:rsidR="003F63D3">
        <w:rPr>
          <w:rFonts w:asciiTheme="majorBidi" w:hAnsiTheme="majorBidi" w:cstheme="majorBidi"/>
          <w:sz w:val="24"/>
          <w:szCs w:val="24"/>
        </w:rPr>
        <w:t>Z</w:t>
      </w:r>
      <w:r w:rsidRPr="006D5947">
        <w:rPr>
          <w:rFonts w:asciiTheme="majorBidi" w:hAnsiTheme="majorBidi" w:cstheme="majorBidi"/>
          <w:sz w:val="24"/>
          <w:szCs w:val="24"/>
        </w:rPr>
        <w:t>akat</w:t>
      </w:r>
      <w:r w:rsidR="003F63D3">
        <w:rPr>
          <w:rFonts w:asciiTheme="majorBidi" w:hAnsiTheme="majorBidi" w:cstheme="majorBidi"/>
          <w:sz w:val="24"/>
          <w:szCs w:val="24"/>
        </w:rPr>
        <w:t xml:space="preserve"> </w:t>
      </w:r>
      <w:r w:rsidRPr="006D5947">
        <w:rPr>
          <w:rFonts w:asciiTheme="majorBidi" w:hAnsiTheme="majorBidi" w:cstheme="majorBidi"/>
          <w:sz w:val="24"/>
          <w:szCs w:val="24"/>
        </w:rPr>
        <w:t xml:space="preserve"> in</w:t>
      </w:r>
      <w:proofErr w:type="gramEnd"/>
      <w:r w:rsidRPr="006D5947">
        <w:rPr>
          <w:rFonts w:asciiTheme="majorBidi" w:hAnsiTheme="majorBidi" w:cstheme="majorBidi"/>
          <w:sz w:val="24"/>
          <w:szCs w:val="24"/>
        </w:rPr>
        <w:t xml:space="preserve"> selected countries from Africa including Nigeria, Sudan, South Africa, Tanzania and </w:t>
      </w:r>
      <w:proofErr w:type="gramStart"/>
      <w:r w:rsidRPr="006D5947">
        <w:rPr>
          <w:rFonts w:asciiTheme="majorBidi" w:hAnsiTheme="majorBidi" w:cstheme="majorBidi"/>
          <w:sz w:val="24"/>
          <w:szCs w:val="24"/>
        </w:rPr>
        <w:t>Kenya.</w:t>
      </w:r>
      <w:r w:rsidR="00510F5E" w:rsidRPr="006D5947">
        <w:rPr>
          <w:rFonts w:asciiTheme="majorBidi" w:hAnsiTheme="majorBidi" w:cstheme="majorBidi"/>
          <w:sz w:val="24"/>
          <w:szCs w:val="24"/>
        </w:rPr>
        <w:t>.</w:t>
      </w:r>
      <w:proofErr w:type="gramEnd"/>
    </w:p>
    <w:p w14:paraId="5820C6B8" w14:textId="77777777" w:rsidR="00F4271C" w:rsidRPr="006D5947" w:rsidRDefault="006D5947" w:rsidP="00823D57">
      <w:pPr>
        <w:spacing w:line="360" w:lineRule="auto"/>
        <w:jc w:val="both"/>
        <w:rPr>
          <w:rFonts w:asciiTheme="majorBidi" w:hAnsiTheme="majorBidi" w:cstheme="majorBidi"/>
          <w:sz w:val="24"/>
          <w:szCs w:val="24"/>
        </w:rPr>
      </w:pPr>
      <w:r>
        <w:rPr>
          <w:rFonts w:asciiTheme="majorBidi" w:hAnsiTheme="majorBidi" w:cstheme="majorBidi"/>
          <w:b/>
          <w:sz w:val="24"/>
          <w:szCs w:val="24"/>
        </w:rPr>
        <w:t xml:space="preserve">5.1.1 </w:t>
      </w:r>
      <w:r w:rsidR="003F63D3" w:rsidRPr="006D5947">
        <w:rPr>
          <w:rFonts w:asciiTheme="majorBidi" w:hAnsiTheme="majorBidi" w:cstheme="majorBidi"/>
          <w:b/>
          <w:sz w:val="24"/>
          <w:szCs w:val="24"/>
        </w:rPr>
        <w:t>Estimating the Resource Gap</w:t>
      </w:r>
      <w:r w:rsidR="003F63D3">
        <w:rPr>
          <w:rFonts w:asciiTheme="majorBidi" w:hAnsiTheme="majorBidi" w:cstheme="majorBidi"/>
          <w:b/>
          <w:sz w:val="24"/>
          <w:szCs w:val="24"/>
        </w:rPr>
        <w:t xml:space="preserve"> and Zakat Potential</w:t>
      </w:r>
      <w:r w:rsidR="003F63D3" w:rsidRPr="006D5947">
        <w:rPr>
          <w:rFonts w:asciiTheme="majorBidi" w:hAnsiTheme="majorBidi" w:cstheme="majorBidi"/>
          <w:b/>
          <w:sz w:val="24"/>
          <w:szCs w:val="24"/>
        </w:rPr>
        <w:t xml:space="preserve"> for Poverty Alleviation</w:t>
      </w:r>
      <w:r w:rsidR="003F63D3" w:rsidRPr="006D5947">
        <w:rPr>
          <w:rFonts w:asciiTheme="majorBidi" w:hAnsiTheme="majorBidi" w:cstheme="majorBidi"/>
          <w:sz w:val="24"/>
          <w:szCs w:val="24"/>
        </w:rPr>
        <w:t xml:space="preserve"> </w:t>
      </w:r>
    </w:p>
    <w:p w14:paraId="7C746804" w14:textId="77777777" w:rsidR="004A6B6B" w:rsidRDefault="00E70632" w:rsidP="00823D57">
      <w:pPr>
        <w:spacing w:line="360" w:lineRule="auto"/>
        <w:jc w:val="both"/>
        <w:rPr>
          <w:rFonts w:asciiTheme="majorBidi" w:hAnsiTheme="majorBidi" w:cstheme="majorBidi"/>
          <w:sz w:val="24"/>
          <w:szCs w:val="24"/>
        </w:rPr>
      </w:pPr>
      <w:r w:rsidRPr="006D5947">
        <w:rPr>
          <w:rFonts w:asciiTheme="majorBidi" w:hAnsiTheme="majorBidi" w:cstheme="majorBidi"/>
          <w:sz w:val="24"/>
          <w:szCs w:val="24"/>
        </w:rPr>
        <w:t>The resource gap has been</w:t>
      </w:r>
      <w:r w:rsidR="00510F5E" w:rsidRPr="006D5947">
        <w:rPr>
          <w:rFonts w:asciiTheme="majorBidi" w:hAnsiTheme="majorBidi" w:cstheme="majorBidi"/>
          <w:sz w:val="24"/>
          <w:szCs w:val="24"/>
        </w:rPr>
        <w:t xml:space="preserve"> estimated by using the poverty </w:t>
      </w:r>
      <w:r w:rsidRPr="006D5947">
        <w:rPr>
          <w:rFonts w:asciiTheme="majorBidi" w:hAnsiTheme="majorBidi" w:cstheme="majorBidi"/>
          <w:sz w:val="24"/>
          <w:szCs w:val="24"/>
        </w:rPr>
        <w:t>gap index, which is defined a</w:t>
      </w:r>
      <w:r w:rsidR="00510F5E" w:rsidRPr="006D5947">
        <w:rPr>
          <w:rFonts w:asciiTheme="majorBidi" w:hAnsiTheme="majorBidi" w:cstheme="majorBidi"/>
          <w:sz w:val="24"/>
          <w:szCs w:val="24"/>
        </w:rPr>
        <w:t xml:space="preserve">s the mean shortfall below the </w:t>
      </w:r>
      <w:r w:rsidRPr="006D5947">
        <w:rPr>
          <w:rFonts w:asciiTheme="majorBidi" w:hAnsiTheme="majorBidi" w:cstheme="majorBidi"/>
          <w:sz w:val="24"/>
          <w:szCs w:val="24"/>
        </w:rPr>
        <w:t>poverty line, expressed as a p</w:t>
      </w:r>
      <w:r w:rsidR="00510F5E" w:rsidRPr="006D5947">
        <w:rPr>
          <w:rFonts w:asciiTheme="majorBidi" w:hAnsiTheme="majorBidi" w:cstheme="majorBidi"/>
          <w:sz w:val="24"/>
          <w:szCs w:val="24"/>
        </w:rPr>
        <w:t xml:space="preserve">ercentage of the poverty line. </w:t>
      </w:r>
      <w:r w:rsidRPr="006D5947">
        <w:rPr>
          <w:rFonts w:asciiTheme="majorBidi" w:hAnsiTheme="majorBidi" w:cstheme="majorBidi"/>
          <w:sz w:val="24"/>
          <w:szCs w:val="24"/>
        </w:rPr>
        <w:t>The World Bank has used the</w:t>
      </w:r>
      <w:r w:rsidR="00510F5E" w:rsidRPr="006D5947">
        <w:rPr>
          <w:rFonts w:asciiTheme="majorBidi" w:hAnsiTheme="majorBidi" w:cstheme="majorBidi"/>
          <w:sz w:val="24"/>
          <w:szCs w:val="24"/>
        </w:rPr>
        <w:t xml:space="preserve"> recently updated poverty lines </w:t>
      </w:r>
      <w:r w:rsidRPr="006D5947">
        <w:rPr>
          <w:rFonts w:asciiTheme="majorBidi" w:hAnsiTheme="majorBidi" w:cstheme="majorBidi"/>
          <w:sz w:val="24"/>
          <w:szCs w:val="24"/>
        </w:rPr>
        <w:t>of US $1.25 a day in 20</w:t>
      </w:r>
      <w:r w:rsidR="00510F5E" w:rsidRPr="006D5947">
        <w:rPr>
          <w:rFonts w:asciiTheme="majorBidi" w:hAnsiTheme="majorBidi" w:cstheme="majorBidi"/>
          <w:sz w:val="24"/>
          <w:szCs w:val="24"/>
        </w:rPr>
        <w:t xml:space="preserve">05 PPP terms for hard core poor </w:t>
      </w:r>
      <w:r w:rsidR="00F4271C" w:rsidRPr="006D5947">
        <w:rPr>
          <w:rFonts w:asciiTheme="majorBidi" w:hAnsiTheme="majorBidi" w:cstheme="majorBidi"/>
          <w:sz w:val="24"/>
          <w:szCs w:val="24"/>
        </w:rPr>
        <w:t>and</w:t>
      </w:r>
      <w:r w:rsidRPr="006D5947">
        <w:rPr>
          <w:rFonts w:asciiTheme="majorBidi" w:hAnsiTheme="majorBidi" w:cstheme="majorBidi"/>
          <w:sz w:val="24"/>
          <w:szCs w:val="24"/>
        </w:rPr>
        <w:t xml:space="preserve"> US $2 a day for the re</w:t>
      </w:r>
      <w:r w:rsidR="00510F5E" w:rsidRPr="006D5947">
        <w:rPr>
          <w:rFonts w:asciiTheme="majorBidi" w:hAnsiTheme="majorBidi" w:cstheme="majorBidi"/>
          <w:sz w:val="24"/>
          <w:szCs w:val="24"/>
        </w:rPr>
        <w:t xml:space="preserve">latively </w:t>
      </w:r>
      <w:r w:rsidR="003F63D3">
        <w:rPr>
          <w:rFonts w:asciiTheme="majorBidi" w:hAnsiTheme="majorBidi" w:cstheme="majorBidi"/>
          <w:sz w:val="24"/>
          <w:szCs w:val="24"/>
        </w:rPr>
        <w:t xml:space="preserve">moderate </w:t>
      </w:r>
      <w:r w:rsidR="00510F5E" w:rsidRPr="006D5947">
        <w:rPr>
          <w:rFonts w:asciiTheme="majorBidi" w:hAnsiTheme="majorBidi" w:cstheme="majorBidi"/>
          <w:sz w:val="24"/>
          <w:szCs w:val="24"/>
        </w:rPr>
        <w:t xml:space="preserve">poor, which represents </w:t>
      </w:r>
      <w:r w:rsidRPr="006D5947">
        <w:rPr>
          <w:rFonts w:asciiTheme="majorBidi" w:hAnsiTheme="majorBidi" w:cstheme="majorBidi"/>
          <w:sz w:val="24"/>
          <w:szCs w:val="24"/>
        </w:rPr>
        <w:t>the mean of poverty line</w:t>
      </w:r>
      <w:r w:rsidR="00510F5E" w:rsidRPr="006D5947">
        <w:rPr>
          <w:rFonts w:asciiTheme="majorBidi" w:hAnsiTheme="majorBidi" w:cstheme="majorBidi"/>
          <w:sz w:val="24"/>
          <w:szCs w:val="24"/>
        </w:rPr>
        <w:t xml:space="preserve">s found in the poorest 10 to 20 countries ranked by per capita </w:t>
      </w:r>
      <w:r w:rsidR="00F4271C" w:rsidRPr="006D5947">
        <w:rPr>
          <w:rFonts w:asciiTheme="majorBidi" w:hAnsiTheme="majorBidi" w:cstheme="majorBidi"/>
          <w:sz w:val="24"/>
          <w:szCs w:val="24"/>
        </w:rPr>
        <w:t xml:space="preserve">consumption. </w:t>
      </w:r>
    </w:p>
    <w:p w14:paraId="18C7663B" w14:textId="77777777" w:rsidR="004A6B6B" w:rsidRPr="004A6B6B" w:rsidRDefault="004A6B6B" w:rsidP="00823D57">
      <w:pPr>
        <w:autoSpaceDE w:val="0"/>
        <w:autoSpaceDN w:val="0"/>
        <w:adjustRightInd w:val="0"/>
        <w:spacing w:after="0" w:line="360" w:lineRule="auto"/>
        <w:jc w:val="both"/>
        <w:rPr>
          <w:rFonts w:ascii="Times New Roman" w:hAnsi="Times New Roman" w:cs="Times New Roman"/>
          <w:color w:val="000000"/>
        </w:rPr>
      </w:pPr>
      <w:r w:rsidRPr="004A6B6B">
        <w:rPr>
          <w:rFonts w:asciiTheme="majorBidi" w:hAnsiTheme="majorBidi" w:cstheme="majorBidi"/>
          <w:sz w:val="24"/>
          <w:szCs w:val="24"/>
        </w:rPr>
        <w:t>Kahf (1989) estimated Zakat potential for eight Mus</w:t>
      </w:r>
      <w:r>
        <w:rPr>
          <w:rFonts w:asciiTheme="majorBidi" w:hAnsiTheme="majorBidi" w:cstheme="majorBidi"/>
          <w:sz w:val="24"/>
          <w:szCs w:val="24"/>
        </w:rPr>
        <w:t xml:space="preserve">lim countries by using National </w:t>
      </w:r>
      <w:r w:rsidRPr="004A6B6B">
        <w:rPr>
          <w:rFonts w:asciiTheme="majorBidi" w:hAnsiTheme="majorBidi" w:cstheme="majorBidi"/>
          <w:sz w:val="24"/>
          <w:szCs w:val="24"/>
        </w:rPr>
        <w:t>Income Accounts. His estimates of potential Zakat were ba</w:t>
      </w:r>
      <w:r>
        <w:rPr>
          <w:rFonts w:asciiTheme="majorBidi" w:hAnsiTheme="majorBidi" w:cstheme="majorBidi"/>
          <w:sz w:val="24"/>
          <w:szCs w:val="24"/>
        </w:rPr>
        <w:t xml:space="preserve">sed on three different opinions </w:t>
      </w:r>
      <w:r w:rsidRPr="004A6B6B">
        <w:rPr>
          <w:rFonts w:asciiTheme="majorBidi" w:hAnsiTheme="majorBidi" w:cstheme="majorBidi"/>
          <w:sz w:val="24"/>
          <w:szCs w:val="24"/>
        </w:rPr>
        <w:t xml:space="preserve">of jurists regarding </w:t>
      </w:r>
      <w:proofErr w:type="spellStart"/>
      <w:r w:rsidRPr="004A6B6B">
        <w:rPr>
          <w:rFonts w:asciiTheme="majorBidi" w:hAnsiTheme="majorBidi" w:cstheme="majorBidi"/>
          <w:sz w:val="24"/>
          <w:szCs w:val="24"/>
        </w:rPr>
        <w:t>Zakatable</w:t>
      </w:r>
      <w:proofErr w:type="spellEnd"/>
      <w:r w:rsidRPr="004A6B6B">
        <w:rPr>
          <w:rFonts w:asciiTheme="majorBidi" w:hAnsiTheme="majorBidi" w:cstheme="majorBidi"/>
          <w:sz w:val="24"/>
          <w:szCs w:val="24"/>
        </w:rPr>
        <w:t xml:space="preserve"> items. Those three definition</w:t>
      </w:r>
      <w:r>
        <w:rPr>
          <w:rFonts w:asciiTheme="majorBidi" w:hAnsiTheme="majorBidi" w:cstheme="majorBidi"/>
          <w:sz w:val="24"/>
          <w:szCs w:val="24"/>
        </w:rPr>
        <w:t xml:space="preserve">s were named as Z1, Z2 and Z3. </w:t>
      </w:r>
      <w:r w:rsidRPr="004A6B6B">
        <w:rPr>
          <w:rFonts w:asciiTheme="majorBidi" w:hAnsiTheme="majorBidi" w:cstheme="majorBidi"/>
          <w:sz w:val="24"/>
          <w:szCs w:val="24"/>
        </w:rPr>
        <w:t>Z1 was estimated in accordance with the majority trad</w:t>
      </w:r>
      <w:r>
        <w:rPr>
          <w:rFonts w:asciiTheme="majorBidi" w:hAnsiTheme="majorBidi" w:cstheme="majorBidi"/>
          <w:sz w:val="24"/>
          <w:szCs w:val="24"/>
        </w:rPr>
        <w:t xml:space="preserve">itional view according to which </w:t>
      </w:r>
      <w:r w:rsidRPr="004A6B6B">
        <w:rPr>
          <w:rFonts w:asciiTheme="majorBidi" w:hAnsiTheme="majorBidi" w:cstheme="majorBidi"/>
          <w:sz w:val="24"/>
          <w:szCs w:val="24"/>
        </w:rPr>
        <w:t>Zakat was levied on agriculture, livestock, stock in trade,</w:t>
      </w:r>
      <w:r>
        <w:rPr>
          <w:rFonts w:asciiTheme="majorBidi" w:hAnsiTheme="majorBidi" w:cstheme="majorBidi"/>
          <w:sz w:val="24"/>
          <w:szCs w:val="24"/>
        </w:rPr>
        <w:t xml:space="preserve"> gold, silver and money. Z2 was </w:t>
      </w:r>
      <w:r w:rsidRPr="004A6B6B">
        <w:rPr>
          <w:rFonts w:asciiTheme="majorBidi" w:hAnsiTheme="majorBidi" w:cstheme="majorBidi"/>
          <w:sz w:val="24"/>
          <w:szCs w:val="24"/>
        </w:rPr>
        <w:t>based in accordance with the views of contemporary Mus</w:t>
      </w:r>
      <w:r>
        <w:rPr>
          <w:rFonts w:asciiTheme="majorBidi" w:hAnsiTheme="majorBidi" w:cstheme="majorBidi"/>
          <w:sz w:val="24"/>
          <w:szCs w:val="24"/>
        </w:rPr>
        <w:t xml:space="preserve">lim scholars where Zakat can be </w:t>
      </w:r>
      <w:r w:rsidRPr="004A6B6B">
        <w:rPr>
          <w:rFonts w:asciiTheme="majorBidi" w:hAnsiTheme="majorBidi" w:cstheme="majorBidi"/>
          <w:sz w:val="24"/>
          <w:szCs w:val="24"/>
        </w:rPr>
        <w:t xml:space="preserve">deducted from net returns of manufacturing concerns </w:t>
      </w:r>
      <w:r>
        <w:rPr>
          <w:rFonts w:asciiTheme="majorBidi" w:hAnsiTheme="majorBidi" w:cstheme="majorBidi"/>
          <w:sz w:val="24"/>
          <w:szCs w:val="24"/>
        </w:rPr>
        <w:t xml:space="preserve">and building rents and from net </w:t>
      </w:r>
      <w:r w:rsidRPr="004A6B6B">
        <w:rPr>
          <w:rFonts w:asciiTheme="majorBidi" w:hAnsiTheme="majorBidi" w:cstheme="majorBidi"/>
          <w:sz w:val="24"/>
          <w:szCs w:val="24"/>
        </w:rPr>
        <w:t xml:space="preserve">savings out of salaries. Z3 was based on </w:t>
      </w:r>
      <w:proofErr w:type="spellStart"/>
      <w:r w:rsidRPr="004A6B6B">
        <w:rPr>
          <w:rFonts w:asciiTheme="majorBidi" w:hAnsiTheme="majorBidi" w:cstheme="majorBidi"/>
          <w:sz w:val="24"/>
          <w:szCs w:val="24"/>
        </w:rPr>
        <w:t>Malikite</w:t>
      </w:r>
      <w:proofErr w:type="spellEnd"/>
      <w:r w:rsidRPr="004A6B6B">
        <w:rPr>
          <w:rFonts w:asciiTheme="majorBidi" w:hAnsiTheme="majorBidi" w:cstheme="majorBidi"/>
          <w:sz w:val="24"/>
          <w:szCs w:val="24"/>
        </w:rPr>
        <w:t xml:space="preserve"> v</w:t>
      </w:r>
      <w:r>
        <w:rPr>
          <w:rFonts w:asciiTheme="majorBidi" w:hAnsiTheme="majorBidi" w:cstheme="majorBidi"/>
          <w:sz w:val="24"/>
          <w:szCs w:val="24"/>
        </w:rPr>
        <w:t xml:space="preserve">iews, where Zakat base includes </w:t>
      </w:r>
      <w:r w:rsidRPr="004A6B6B">
        <w:rPr>
          <w:rFonts w:asciiTheme="majorBidi" w:hAnsiTheme="majorBidi" w:cstheme="majorBidi"/>
          <w:sz w:val="24"/>
          <w:szCs w:val="24"/>
        </w:rPr>
        <w:t>buildings and other fixed assets except those assigned for personal and family use</w:t>
      </w:r>
      <w:r>
        <w:rPr>
          <w:rFonts w:asciiTheme="majorBidi" w:hAnsiTheme="majorBidi" w:cstheme="majorBidi"/>
          <w:sz w:val="24"/>
          <w:szCs w:val="24"/>
        </w:rPr>
        <w:t>.</w:t>
      </w:r>
    </w:p>
    <w:p w14:paraId="34A993D1" w14:textId="77777777" w:rsidR="00E70632" w:rsidRPr="006D5947" w:rsidRDefault="003F63D3" w:rsidP="00823D57">
      <w:pPr>
        <w:spacing w:line="360" w:lineRule="auto"/>
        <w:jc w:val="both"/>
        <w:rPr>
          <w:rFonts w:asciiTheme="majorBidi" w:hAnsiTheme="majorBidi" w:cstheme="majorBidi"/>
          <w:b/>
          <w:sz w:val="24"/>
          <w:szCs w:val="24"/>
        </w:rPr>
      </w:pPr>
      <w:r>
        <w:rPr>
          <w:rFonts w:asciiTheme="majorBidi" w:hAnsiTheme="majorBidi" w:cstheme="majorBidi"/>
          <w:sz w:val="24"/>
          <w:szCs w:val="24"/>
        </w:rPr>
        <w:t>Resource gap</w:t>
      </w:r>
      <w:r w:rsidR="00510F5E" w:rsidRPr="006D5947">
        <w:rPr>
          <w:rFonts w:asciiTheme="majorBidi" w:hAnsiTheme="majorBidi" w:cstheme="majorBidi"/>
          <w:sz w:val="24"/>
          <w:szCs w:val="24"/>
        </w:rPr>
        <w:t xml:space="preserve"> reflects </w:t>
      </w:r>
      <w:r w:rsidR="00E70632" w:rsidRPr="006D5947">
        <w:rPr>
          <w:rFonts w:asciiTheme="majorBidi" w:hAnsiTheme="majorBidi" w:cstheme="majorBidi"/>
          <w:sz w:val="24"/>
          <w:szCs w:val="24"/>
        </w:rPr>
        <w:t xml:space="preserve">the depth of </w:t>
      </w:r>
      <w:r w:rsidR="00510F5E" w:rsidRPr="006D5947">
        <w:rPr>
          <w:rFonts w:asciiTheme="majorBidi" w:hAnsiTheme="majorBidi" w:cstheme="majorBidi"/>
          <w:sz w:val="24"/>
          <w:szCs w:val="24"/>
        </w:rPr>
        <w:t>poverty as well as its incidence</w:t>
      </w:r>
      <w:r w:rsidR="00F4271C" w:rsidRPr="006D5947">
        <w:rPr>
          <w:rFonts w:asciiTheme="majorBidi" w:hAnsiTheme="majorBidi" w:cstheme="majorBidi"/>
          <w:sz w:val="24"/>
          <w:szCs w:val="24"/>
        </w:rPr>
        <w:t>. Table 1</w:t>
      </w:r>
      <w:r w:rsidR="00510F5E" w:rsidRPr="006D5947">
        <w:rPr>
          <w:rFonts w:asciiTheme="majorBidi" w:hAnsiTheme="majorBidi" w:cstheme="majorBidi"/>
          <w:sz w:val="24"/>
          <w:szCs w:val="24"/>
        </w:rPr>
        <w:t xml:space="preserve"> </w:t>
      </w:r>
      <w:r w:rsidR="00E70632" w:rsidRPr="006D5947">
        <w:rPr>
          <w:rFonts w:asciiTheme="majorBidi" w:eastAsia="Times New Roman" w:hAnsiTheme="majorBidi" w:cstheme="majorBidi"/>
          <w:sz w:val="24"/>
          <w:szCs w:val="24"/>
        </w:rPr>
        <w:t xml:space="preserve">presents estimates of </w:t>
      </w:r>
      <w:r>
        <w:rPr>
          <w:rFonts w:asciiTheme="majorBidi" w:eastAsia="Times New Roman" w:hAnsiTheme="majorBidi" w:cstheme="majorBidi"/>
          <w:sz w:val="24"/>
          <w:szCs w:val="24"/>
        </w:rPr>
        <w:t xml:space="preserve">resource gap and </w:t>
      </w:r>
      <w:r w:rsidR="002B7A84">
        <w:rPr>
          <w:rFonts w:asciiTheme="majorBidi" w:eastAsia="Times New Roman" w:hAnsiTheme="majorBidi" w:cstheme="majorBidi"/>
          <w:sz w:val="24"/>
          <w:szCs w:val="24"/>
        </w:rPr>
        <w:t>zakat</w:t>
      </w:r>
      <w:r w:rsidR="00E70632" w:rsidRPr="006D5947">
        <w:rPr>
          <w:rFonts w:asciiTheme="majorBidi" w:eastAsia="Times New Roman" w:hAnsiTheme="majorBidi" w:cstheme="majorBidi"/>
          <w:sz w:val="24"/>
          <w:szCs w:val="24"/>
        </w:rPr>
        <w:t xml:space="preserve"> potential in the</w:t>
      </w:r>
      <w:r w:rsidR="00510F5E" w:rsidRPr="006D5947">
        <w:rPr>
          <w:rFonts w:asciiTheme="majorBidi" w:hAnsiTheme="majorBidi" w:cstheme="majorBidi"/>
          <w:sz w:val="24"/>
          <w:szCs w:val="24"/>
        </w:rPr>
        <w:t xml:space="preserve"> </w:t>
      </w:r>
      <w:r w:rsidR="00E70632" w:rsidRPr="006D5947">
        <w:rPr>
          <w:rFonts w:asciiTheme="majorBidi" w:eastAsia="Times New Roman" w:hAnsiTheme="majorBidi" w:cstheme="majorBidi"/>
          <w:sz w:val="24"/>
          <w:szCs w:val="24"/>
        </w:rPr>
        <w:t>listed countries</w:t>
      </w:r>
      <w:r w:rsidR="00510F5E" w:rsidRPr="006D5947">
        <w:rPr>
          <w:rFonts w:asciiTheme="majorBidi" w:hAnsiTheme="majorBidi" w:cstheme="majorBidi"/>
          <w:sz w:val="24"/>
          <w:szCs w:val="24"/>
        </w:rPr>
        <w:t xml:space="preserve">. </w:t>
      </w:r>
      <w:r w:rsidR="00E70632" w:rsidRPr="006D5947">
        <w:rPr>
          <w:rFonts w:asciiTheme="majorBidi" w:eastAsia="Times New Roman" w:hAnsiTheme="majorBidi" w:cstheme="majorBidi"/>
          <w:sz w:val="24"/>
          <w:szCs w:val="24"/>
        </w:rPr>
        <w:t>Excep</w:t>
      </w:r>
      <w:r w:rsidR="00510F5E" w:rsidRPr="006D5947">
        <w:rPr>
          <w:rFonts w:asciiTheme="majorBidi" w:eastAsia="Times New Roman" w:hAnsiTheme="majorBidi" w:cstheme="majorBidi"/>
          <w:sz w:val="24"/>
          <w:szCs w:val="24"/>
        </w:rPr>
        <w:t xml:space="preserve">t Sudan, all other countries are </w:t>
      </w:r>
      <w:r w:rsidR="00E70632" w:rsidRPr="006D5947">
        <w:rPr>
          <w:rFonts w:asciiTheme="majorBidi" w:eastAsia="Times New Roman" w:hAnsiTheme="majorBidi" w:cstheme="majorBidi"/>
          <w:sz w:val="24"/>
          <w:szCs w:val="24"/>
        </w:rPr>
        <w:t>Muslim minorities. In some countries, Muslims are in a small proportion of the to</w:t>
      </w:r>
      <w:r w:rsidR="00510F5E" w:rsidRPr="006D5947">
        <w:rPr>
          <w:rFonts w:asciiTheme="majorBidi" w:eastAsia="Times New Roman" w:hAnsiTheme="majorBidi" w:cstheme="majorBidi"/>
          <w:sz w:val="24"/>
          <w:szCs w:val="24"/>
        </w:rPr>
        <w:t xml:space="preserve">tal population and hence </w:t>
      </w:r>
      <w:r w:rsidR="002B7A84">
        <w:rPr>
          <w:rFonts w:asciiTheme="majorBidi" w:eastAsia="Times New Roman" w:hAnsiTheme="majorBidi" w:cstheme="majorBidi"/>
          <w:sz w:val="24"/>
          <w:szCs w:val="24"/>
        </w:rPr>
        <w:t>zakat</w:t>
      </w:r>
      <w:r w:rsidR="00510F5E" w:rsidRPr="006D5947">
        <w:rPr>
          <w:rFonts w:asciiTheme="majorBidi" w:eastAsia="Times New Roman" w:hAnsiTheme="majorBidi" w:cstheme="majorBidi"/>
          <w:sz w:val="24"/>
          <w:szCs w:val="24"/>
        </w:rPr>
        <w:t xml:space="preserve"> </w:t>
      </w:r>
      <w:r w:rsidR="00E70632" w:rsidRPr="006D5947">
        <w:rPr>
          <w:rFonts w:asciiTheme="majorBidi" w:eastAsia="Times New Roman" w:hAnsiTheme="majorBidi" w:cstheme="majorBidi"/>
          <w:sz w:val="24"/>
          <w:szCs w:val="24"/>
        </w:rPr>
        <w:t xml:space="preserve">potential is very low </w:t>
      </w:r>
      <w:r w:rsidR="00510F5E" w:rsidRPr="006D5947">
        <w:rPr>
          <w:rFonts w:asciiTheme="majorBidi" w:eastAsia="Times New Roman" w:hAnsiTheme="majorBidi" w:cstheme="majorBidi"/>
          <w:sz w:val="24"/>
          <w:szCs w:val="24"/>
        </w:rPr>
        <w:t xml:space="preserve">in those countries. For example </w:t>
      </w:r>
      <w:r w:rsidR="00E70632" w:rsidRPr="006D5947">
        <w:rPr>
          <w:rFonts w:asciiTheme="majorBidi" w:eastAsia="Times New Roman" w:hAnsiTheme="majorBidi" w:cstheme="majorBidi"/>
          <w:sz w:val="24"/>
          <w:szCs w:val="24"/>
        </w:rPr>
        <w:t>Muslim minority is 1.5 per</w:t>
      </w:r>
      <w:r w:rsidR="00510F5E" w:rsidRPr="006D5947">
        <w:rPr>
          <w:rFonts w:asciiTheme="majorBidi" w:eastAsia="Times New Roman" w:hAnsiTheme="majorBidi" w:cstheme="majorBidi"/>
          <w:sz w:val="24"/>
          <w:szCs w:val="24"/>
        </w:rPr>
        <w:t>cent of the total population of</w:t>
      </w:r>
      <w:r w:rsidR="00EB10E4" w:rsidRPr="006D5947">
        <w:rPr>
          <w:rFonts w:asciiTheme="majorBidi" w:eastAsia="Times New Roman" w:hAnsiTheme="majorBidi" w:cstheme="majorBidi"/>
          <w:sz w:val="24"/>
          <w:szCs w:val="24"/>
        </w:rPr>
        <w:t xml:space="preserve"> </w:t>
      </w:r>
      <w:r w:rsidR="00E70632" w:rsidRPr="006D5947">
        <w:rPr>
          <w:rFonts w:asciiTheme="majorBidi" w:eastAsia="Times New Roman" w:hAnsiTheme="majorBidi" w:cstheme="majorBidi"/>
          <w:sz w:val="24"/>
          <w:szCs w:val="24"/>
        </w:rPr>
        <w:t>South Africa and they wou</w:t>
      </w:r>
      <w:r w:rsidR="00510F5E" w:rsidRPr="006D5947">
        <w:rPr>
          <w:rFonts w:asciiTheme="majorBidi" w:eastAsia="Times New Roman" w:hAnsiTheme="majorBidi" w:cstheme="majorBidi"/>
          <w:sz w:val="24"/>
          <w:szCs w:val="24"/>
        </w:rPr>
        <w:t xml:space="preserve">ld be able to collect about USD </w:t>
      </w:r>
      <w:r w:rsidR="00E70632" w:rsidRPr="006D5947">
        <w:rPr>
          <w:rFonts w:asciiTheme="majorBidi" w:eastAsia="Times New Roman" w:hAnsiTheme="majorBidi" w:cstheme="majorBidi"/>
          <w:sz w:val="24"/>
          <w:szCs w:val="24"/>
        </w:rPr>
        <w:t xml:space="preserve">189 million (0.03 % of </w:t>
      </w:r>
      <w:r w:rsidR="00510F5E" w:rsidRPr="006D5947">
        <w:rPr>
          <w:rFonts w:asciiTheme="majorBidi" w:eastAsia="Times New Roman" w:hAnsiTheme="majorBidi" w:cstheme="majorBidi"/>
          <w:sz w:val="24"/>
          <w:szCs w:val="24"/>
        </w:rPr>
        <w:t xml:space="preserve">GDP) under Z1, USD 383 million </w:t>
      </w:r>
      <w:r w:rsidR="00E70632" w:rsidRPr="006D5947">
        <w:rPr>
          <w:rFonts w:asciiTheme="majorBidi" w:eastAsia="Times New Roman" w:hAnsiTheme="majorBidi" w:cstheme="majorBidi"/>
          <w:sz w:val="24"/>
          <w:szCs w:val="24"/>
        </w:rPr>
        <w:t xml:space="preserve">(0.06% of GDP) under </w:t>
      </w:r>
      <w:r w:rsidR="00510F5E" w:rsidRPr="006D5947">
        <w:rPr>
          <w:rFonts w:asciiTheme="majorBidi" w:eastAsia="Times New Roman" w:hAnsiTheme="majorBidi" w:cstheme="majorBidi"/>
          <w:sz w:val="24"/>
          <w:szCs w:val="24"/>
        </w:rPr>
        <w:t xml:space="preserve">Z2 and USD 431 million under </w:t>
      </w:r>
      <w:r w:rsidRPr="006D5947">
        <w:rPr>
          <w:rFonts w:asciiTheme="majorBidi" w:eastAsia="Times New Roman" w:hAnsiTheme="majorBidi" w:cstheme="majorBidi"/>
          <w:sz w:val="24"/>
          <w:szCs w:val="24"/>
        </w:rPr>
        <w:t>Z3 (</w:t>
      </w:r>
      <w:r w:rsidR="00E70632" w:rsidRPr="006D5947">
        <w:rPr>
          <w:rFonts w:asciiTheme="majorBidi" w:eastAsia="Times New Roman" w:hAnsiTheme="majorBidi" w:cstheme="majorBidi"/>
          <w:sz w:val="24"/>
          <w:szCs w:val="24"/>
        </w:rPr>
        <w:t xml:space="preserve">0.07 % of GDP) in 2013. </w:t>
      </w:r>
      <w:r w:rsidR="00510F5E" w:rsidRPr="006D5947">
        <w:rPr>
          <w:rFonts w:asciiTheme="majorBidi" w:eastAsia="Times New Roman" w:hAnsiTheme="majorBidi" w:cstheme="majorBidi"/>
          <w:sz w:val="24"/>
          <w:szCs w:val="24"/>
        </w:rPr>
        <w:t xml:space="preserve"> The Muslim minorities of Kenya</w:t>
      </w:r>
      <w:r w:rsidR="00EB10E4" w:rsidRPr="006D5947">
        <w:rPr>
          <w:rFonts w:asciiTheme="majorBidi" w:eastAsia="Times New Roman" w:hAnsiTheme="majorBidi" w:cstheme="majorBidi"/>
          <w:sz w:val="24"/>
          <w:szCs w:val="24"/>
        </w:rPr>
        <w:t xml:space="preserve"> </w:t>
      </w:r>
      <w:r w:rsidR="00E70632" w:rsidRPr="006D5947">
        <w:rPr>
          <w:rFonts w:asciiTheme="majorBidi" w:eastAsia="Times New Roman" w:hAnsiTheme="majorBidi" w:cstheme="majorBidi"/>
          <w:sz w:val="24"/>
          <w:szCs w:val="24"/>
        </w:rPr>
        <w:t xml:space="preserve">would be able to collect </w:t>
      </w:r>
      <w:r w:rsidR="002B7A84">
        <w:rPr>
          <w:rFonts w:asciiTheme="majorBidi" w:eastAsia="Times New Roman" w:hAnsiTheme="majorBidi" w:cstheme="majorBidi"/>
          <w:sz w:val="24"/>
          <w:szCs w:val="24"/>
        </w:rPr>
        <w:t>zakat</w:t>
      </w:r>
      <w:r w:rsidR="00510F5E" w:rsidRPr="006D5947">
        <w:rPr>
          <w:rFonts w:asciiTheme="majorBidi" w:eastAsia="Times New Roman" w:hAnsiTheme="majorBidi" w:cstheme="majorBidi"/>
          <w:sz w:val="24"/>
          <w:szCs w:val="24"/>
        </w:rPr>
        <w:t xml:space="preserve"> in the range of USD 126.56 </w:t>
      </w:r>
      <w:r w:rsidR="00E70632" w:rsidRPr="006D5947">
        <w:rPr>
          <w:rFonts w:asciiTheme="majorBidi" w:eastAsia="Times New Roman" w:hAnsiTheme="majorBidi" w:cstheme="majorBidi"/>
          <w:sz w:val="24"/>
          <w:szCs w:val="24"/>
        </w:rPr>
        <w:t>million (0.13 percen</w:t>
      </w:r>
      <w:r w:rsidR="00510F5E" w:rsidRPr="006D5947">
        <w:rPr>
          <w:rFonts w:asciiTheme="majorBidi" w:eastAsia="Times New Roman" w:hAnsiTheme="majorBidi" w:cstheme="majorBidi"/>
          <w:sz w:val="24"/>
          <w:szCs w:val="24"/>
        </w:rPr>
        <w:t xml:space="preserve">t of GDP) underZ1 to USD 305.16 </w:t>
      </w:r>
      <w:r w:rsidR="00E70632" w:rsidRPr="006D5947">
        <w:rPr>
          <w:rFonts w:asciiTheme="majorBidi" w:eastAsia="Times New Roman" w:hAnsiTheme="majorBidi" w:cstheme="majorBidi"/>
          <w:sz w:val="24"/>
          <w:szCs w:val="24"/>
        </w:rPr>
        <w:t>million (0.30 p</w:t>
      </w:r>
      <w:r w:rsidR="00EB10E4" w:rsidRPr="006D5947">
        <w:rPr>
          <w:rFonts w:asciiTheme="majorBidi" w:eastAsia="Times New Roman" w:hAnsiTheme="majorBidi" w:cstheme="majorBidi"/>
          <w:sz w:val="24"/>
          <w:szCs w:val="24"/>
        </w:rPr>
        <w:t>ercent of GDP) under Z3 in 2013</w:t>
      </w:r>
      <w:r w:rsidR="00E70632" w:rsidRPr="006D5947">
        <w:rPr>
          <w:rFonts w:asciiTheme="majorBidi" w:eastAsia="Times New Roman" w:hAnsiTheme="majorBidi" w:cstheme="majorBidi"/>
          <w:sz w:val="24"/>
          <w:szCs w:val="24"/>
        </w:rPr>
        <w:t xml:space="preserve">. Similarly, </w:t>
      </w:r>
      <w:r w:rsidR="002B7A84">
        <w:rPr>
          <w:rFonts w:asciiTheme="majorBidi" w:eastAsia="Times New Roman" w:hAnsiTheme="majorBidi" w:cstheme="majorBidi"/>
          <w:sz w:val="24"/>
          <w:szCs w:val="24"/>
        </w:rPr>
        <w:t>zakat</w:t>
      </w:r>
      <w:r w:rsidR="00E70632" w:rsidRPr="006D5947">
        <w:rPr>
          <w:rFonts w:asciiTheme="majorBidi" w:eastAsia="Times New Roman" w:hAnsiTheme="majorBidi" w:cstheme="majorBidi"/>
          <w:sz w:val="24"/>
          <w:szCs w:val="24"/>
        </w:rPr>
        <w:t xml:space="preserve"> </w:t>
      </w:r>
      <w:r w:rsidR="00510F5E" w:rsidRPr="006D5947">
        <w:rPr>
          <w:rFonts w:asciiTheme="majorBidi" w:eastAsia="Times New Roman" w:hAnsiTheme="majorBidi" w:cstheme="majorBidi"/>
          <w:sz w:val="24"/>
          <w:szCs w:val="24"/>
        </w:rPr>
        <w:t xml:space="preserve">potential in Tanzania is in the </w:t>
      </w:r>
      <w:r w:rsidR="00E70632" w:rsidRPr="006D5947">
        <w:rPr>
          <w:rFonts w:asciiTheme="majorBidi" w:eastAsia="Times New Roman" w:hAnsiTheme="majorBidi" w:cstheme="majorBidi"/>
          <w:sz w:val="24"/>
          <w:szCs w:val="24"/>
        </w:rPr>
        <w:t>range of 0.54 percent of GDP to 1.30 percent of GDP.</w:t>
      </w:r>
    </w:p>
    <w:p w14:paraId="68987D1C" w14:textId="77777777" w:rsidR="00E70632" w:rsidRDefault="00521166" w:rsidP="00823D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w:t>
      </w:r>
      <w:r w:rsidR="002B7A84">
        <w:rPr>
          <w:rFonts w:ascii="Times New Roman" w:eastAsia="Times New Roman" w:hAnsi="Times New Roman" w:cs="Times New Roman"/>
          <w:sz w:val="24"/>
          <w:szCs w:val="24"/>
        </w:rPr>
        <w:t>akat</w:t>
      </w:r>
      <w:r w:rsidR="00E70632" w:rsidRPr="00510F5E">
        <w:rPr>
          <w:rFonts w:ascii="Times New Roman" w:eastAsia="Times New Roman" w:hAnsi="Times New Roman" w:cs="Times New Roman"/>
          <w:sz w:val="24"/>
          <w:szCs w:val="24"/>
        </w:rPr>
        <w:t xml:space="preserve"> potential of Nigeria </w:t>
      </w:r>
      <w:r w:rsidR="00510F5E" w:rsidRPr="00510F5E">
        <w:rPr>
          <w:rFonts w:ascii="Times New Roman" w:eastAsia="Times New Roman" w:hAnsi="Times New Roman" w:cs="Times New Roman"/>
          <w:sz w:val="24"/>
          <w:szCs w:val="24"/>
        </w:rPr>
        <w:t xml:space="preserve">is in the range of 0.86 percent </w:t>
      </w:r>
      <w:r w:rsidR="00E70632" w:rsidRPr="00510F5E">
        <w:rPr>
          <w:rFonts w:ascii="Times New Roman" w:eastAsia="Times New Roman" w:hAnsi="Times New Roman" w:cs="Times New Roman"/>
          <w:sz w:val="24"/>
          <w:szCs w:val="24"/>
        </w:rPr>
        <w:t>of GDP to 2.08 percent o</w:t>
      </w:r>
      <w:r w:rsidR="00510F5E">
        <w:rPr>
          <w:rFonts w:ascii="Times New Roman" w:eastAsia="Times New Roman" w:hAnsi="Times New Roman" w:cs="Times New Roman"/>
          <w:sz w:val="24"/>
          <w:szCs w:val="24"/>
        </w:rPr>
        <w:t xml:space="preserve">f GDP. Sudan is the only Muslim </w:t>
      </w:r>
      <w:r w:rsidR="00E70632" w:rsidRPr="00510F5E">
        <w:rPr>
          <w:rFonts w:ascii="Times New Roman" w:eastAsia="Times New Roman" w:hAnsi="Times New Roman" w:cs="Times New Roman"/>
          <w:sz w:val="24"/>
          <w:szCs w:val="24"/>
        </w:rPr>
        <w:t>dominant country am</w:t>
      </w:r>
      <w:r w:rsidR="00510F5E" w:rsidRPr="00510F5E">
        <w:rPr>
          <w:rFonts w:ascii="Times New Roman" w:eastAsia="Times New Roman" w:hAnsi="Times New Roman" w:cs="Times New Roman"/>
          <w:sz w:val="24"/>
          <w:szCs w:val="24"/>
        </w:rPr>
        <w:t xml:space="preserve">ong the listed countries, where </w:t>
      </w:r>
      <w:r w:rsidR="002B7A84">
        <w:rPr>
          <w:rFonts w:ascii="Times New Roman" w:eastAsia="Times New Roman" w:hAnsi="Times New Roman" w:cs="Times New Roman"/>
          <w:sz w:val="24"/>
          <w:szCs w:val="24"/>
        </w:rPr>
        <w:t>zakat</w:t>
      </w:r>
      <w:r w:rsidR="00E70632" w:rsidRPr="00510F5E">
        <w:rPr>
          <w:rFonts w:ascii="Times New Roman" w:eastAsia="Times New Roman" w:hAnsi="Times New Roman" w:cs="Times New Roman"/>
          <w:sz w:val="24"/>
          <w:szCs w:val="24"/>
        </w:rPr>
        <w:t xml:space="preserve"> potential is in the </w:t>
      </w:r>
      <w:r w:rsidR="00510F5E">
        <w:rPr>
          <w:rFonts w:ascii="Times New Roman" w:eastAsia="Times New Roman" w:hAnsi="Times New Roman" w:cs="Times New Roman"/>
          <w:sz w:val="24"/>
          <w:szCs w:val="24"/>
        </w:rPr>
        <w:t xml:space="preserve">range of 1.44 percent of GDP to </w:t>
      </w:r>
      <w:r w:rsidR="00E70632" w:rsidRPr="00510F5E">
        <w:rPr>
          <w:rFonts w:ascii="Times New Roman" w:eastAsia="Times New Roman" w:hAnsi="Times New Roman" w:cs="Times New Roman"/>
          <w:sz w:val="24"/>
          <w:szCs w:val="24"/>
        </w:rPr>
        <w:t>3.47 percent of GDP under different scenarios.</w:t>
      </w:r>
      <w:r w:rsidR="00510F5E" w:rsidRPr="00510F5E">
        <w:rPr>
          <w:rFonts w:ascii="Times New Roman" w:eastAsia="Times New Roman" w:hAnsi="Times New Roman" w:cs="Times New Roman"/>
          <w:sz w:val="24"/>
          <w:szCs w:val="24"/>
        </w:rPr>
        <w:t xml:space="preserve"> Table 1</w:t>
      </w:r>
      <w:r w:rsidR="00E70632" w:rsidRPr="00510F5E">
        <w:rPr>
          <w:rFonts w:ascii="Times New Roman" w:eastAsia="Times New Roman" w:hAnsi="Times New Roman" w:cs="Times New Roman"/>
          <w:sz w:val="24"/>
          <w:szCs w:val="24"/>
        </w:rPr>
        <w:t xml:space="preserve"> shows money required to reduce poverty of the</w:t>
      </w:r>
      <w:r w:rsidR="00510F5E" w:rsidRPr="00510F5E">
        <w:rPr>
          <w:rFonts w:ascii="Times New Roman" w:eastAsia="Times New Roman" w:hAnsi="Times New Roman" w:cs="Times New Roman"/>
          <w:sz w:val="24"/>
          <w:szCs w:val="24"/>
        </w:rPr>
        <w:t xml:space="preserve"> </w:t>
      </w:r>
      <w:r w:rsidR="00E70632" w:rsidRPr="00510F5E">
        <w:rPr>
          <w:rFonts w:ascii="Times New Roman" w:eastAsia="Times New Roman" w:hAnsi="Times New Roman" w:cs="Times New Roman"/>
          <w:sz w:val="24"/>
          <w:szCs w:val="24"/>
        </w:rPr>
        <w:t xml:space="preserve">selected countries. Comparing </w:t>
      </w:r>
      <w:r w:rsidR="002B7A84">
        <w:rPr>
          <w:rFonts w:ascii="Times New Roman" w:eastAsia="Times New Roman" w:hAnsi="Times New Roman" w:cs="Times New Roman"/>
          <w:sz w:val="24"/>
          <w:szCs w:val="24"/>
        </w:rPr>
        <w:t>zakat</w:t>
      </w:r>
      <w:r w:rsidR="00E70632" w:rsidRPr="00510F5E">
        <w:rPr>
          <w:rFonts w:ascii="Times New Roman" w:eastAsia="Times New Roman" w:hAnsi="Times New Roman" w:cs="Times New Roman"/>
          <w:sz w:val="24"/>
          <w:szCs w:val="24"/>
        </w:rPr>
        <w:t xml:space="preserve"> potential of the list</w:t>
      </w:r>
      <w:r>
        <w:rPr>
          <w:rFonts w:ascii="Times New Roman" w:eastAsia="Times New Roman" w:hAnsi="Times New Roman" w:cs="Times New Roman"/>
          <w:sz w:val="24"/>
          <w:szCs w:val="24"/>
        </w:rPr>
        <w:t>ed</w:t>
      </w:r>
      <w:r w:rsidR="00510F5E" w:rsidRPr="00510F5E">
        <w:rPr>
          <w:rFonts w:ascii="Times New Roman" w:eastAsia="Times New Roman" w:hAnsi="Times New Roman" w:cs="Times New Roman"/>
          <w:sz w:val="24"/>
          <w:szCs w:val="24"/>
        </w:rPr>
        <w:t xml:space="preserve"> countries </w:t>
      </w:r>
      <w:r w:rsidR="00EB10E4">
        <w:rPr>
          <w:rFonts w:ascii="Times New Roman" w:eastAsia="Times New Roman" w:hAnsi="Times New Roman" w:cs="Times New Roman"/>
          <w:sz w:val="24"/>
          <w:szCs w:val="24"/>
        </w:rPr>
        <w:t>in same table</w:t>
      </w:r>
      <w:r w:rsidR="00E70632" w:rsidRPr="00510F5E">
        <w:rPr>
          <w:rFonts w:ascii="Times New Roman" w:eastAsia="Times New Roman" w:hAnsi="Times New Roman" w:cs="Times New Roman"/>
          <w:sz w:val="24"/>
          <w:szCs w:val="24"/>
        </w:rPr>
        <w:t xml:space="preserve"> with their resource required </w:t>
      </w:r>
      <w:r w:rsidR="00510F5E" w:rsidRPr="00510F5E">
        <w:rPr>
          <w:rFonts w:ascii="Times New Roman" w:eastAsia="Times New Roman" w:hAnsi="Times New Roman" w:cs="Times New Roman"/>
          <w:sz w:val="24"/>
          <w:szCs w:val="24"/>
        </w:rPr>
        <w:t xml:space="preserve">to </w:t>
      </w:r>
      <w:r w:rsidR="00E70632" w:rsidRPr="00510F5E">
        <w:rPr>
          <w:rFonts w:ascii="Times New Roman" w:eastAsia="Times New Roman" w:hAnsi="Times New Roman" w:cs="Times New Roman"/>
          <w:sz w:val="24"/>
          <w:szCs w:val="24"/>
        </w:rPr>
        <w:t>reduce poverty (defined in terms of USD 1.25 a day);</w:t>
      </w:r>
      <w:r w:rsidR="00EB10E4">
        <w:rPr>
          <w:rFonts w:ascii="Times New Roman" w:eastAsia="Times New Roman" w:hAnsi="Times New Roman" w:cs="Times New Roman"/>
          <w:sz w:val="24"/>
          <w:szCs w:val="24"/>
        </w:rPr>
        <w:t xml:space="preserve"> </w:t>
      </w:r>
      <w:r w:rsidR="00E70632" w:rsidRPr="00510F5E">
        <w:rPr>
          <w:rFonts w:ascii="Times New Roman" w:eastAsia="Times New Roman" w:hAnsi="Times New Roman" w:cs="Times New Roman"/>
          <w:sz w:val="24"/>
          <w:szCs w:val="24"/>
        </w:rPr>
        <w:t>it is found that countries like Sudan, Nigeria and South</w:t>
      </w:r>
      <w:r w:rsidR="00510F5E" w:rsidRPr="00510F5E">
        <w:rPr>
          <w:rFonts w:ascii="Times New Roman" w:eastAsia="Times New Roman" w:hAnsi="Times New Roman" w:cs="Times New Roman"/>
          <w:sz w:val="24"/>
          <w:szCs w:val="24"/>
        </w:rPr>
        <w:t xml:space="preserve"> </w:t>
      </w:r>
      <w:r w:rsidR="00E70632" w:rsidRPr="00510F5E">
        <w:rPr>
          <w:rFonts w:ascii="Times New Roman" w:eastAsia="Times New Roman" w:hAnsi="Times New Roman" w:cs="Times New Roman"/>
          <w:sz w:val="24"/>
          <w:szCs w:val="24"/>
        </w:rPr>
        <w:t>Africa can easily generate resources for poverty alleviation.</w:t>
      </w:r>
      <w:r w:rsidR="00EB10E4">
        <w:rPr>
          <w:rFonts w:ascii="Times New Roman" w:eastAsia="Times New Roman" w:hAnsi="Times New Roman" w:cs="Times New Roman"/>
          <w:sz w:val="24"/>
          <w:szCs w:val="24"/>
        </w:rPr>
        <w:t xml:space="preserve"> For instance, South Africa and Sudan will have no Muslim below the poverty line if </w:t>
      </w:r>
      <w:r w:rsidR="002B7A84">
        <w:rPr>
          <w:rFonts w:ascii="Times New Roman" w:eastAsia="Times New Roman" w:hAnsi="Times New Roman" w:cs="Times New Roman"/>
          <w:sz w:val="24"/>
          <w:szCs w:val="24"/>
        </w:rPr>
        <w:t>zakat</w:t>
      </w:r>
      <w:r w:rsidR="00EB10E4">
        <w:rPr>
          <w:rFonts w:ascii="Times New Roman" w:eastAsia="Times New Roman" w:hAnsi="Times New Roman" w:cs="Times New Roman"/>
          <w:sz w:val="24"/>
          <w:szCs w:val="24"/>
        </w:rPr>
        <w:t xml:space="preserve"> funds </w:t>
      </w:r>
      <w:r>
        <w:rPr>
          <w:rFonts w:ascii="Times New Roman" w:eastAsia="Times New Roman" w:hAnsi="Times New Roman" w:cs="Times New Roman"/>
          <w:sz w:val="24"/>
          <w:szCs w:val="24"/>
        </w:rPr>
        <w:t xml:space="preserve">are </w:t>
      </w:r>
      <w:r w:rsidR="00EB10E4">
        <w:rPr>
          <w:rFonts w:ascii="Times New Roman" w:eastAsia="Times New Roman" w:hAnsi="Times New Roman" w:cs="Times New Roman"/>
          <w:sz w:val="24"/>
          <w:szCs w:val="24"/>
        </w:rPr>
        <w:t>collected</w:t>
      </w:r>
      <w:r w:rsidR="008D25F6">
        <w:rPr>
          <w:rFonts w:ascii="Times New Roman" w:eastAsia="Times New Roman" w:hAnsi="Times New Roman" w:cs="Times New Roman"/>
          <w:sz w:val="24"/>
          <w:szCs w:val="24"/>
        </w:rPr>
        <w:t xml:space="preserve"> as shown in both figure 2 and 3</w:t>
      </w:r>
      <w:r w:rsidR="00EB10E4">
        <w:rPr>
          <w:rFonts w:ascii="Times New Roman" w:eastAsia="Times New Roman" w:hAnsi="Times New Roman" w:cs="Times New Roman"/>
          <w:sz w:val="24"/>
          <w:szCs w:val="24"/>
        </w:rPr>
        <w:t>. Nigeria is able to reduce</w:t>
      </w:r>
      <w:r w:rsidR="004B2698">
        <w:rPr>
          <w:rFonts w:ascii="Times New Roman" w:eastAsia="Times New Roman" w:hAnsi="Times New Roman" w:cs="Times New Roman"/>
          <w:sz w:val="24"/>
          <w:szCs w:val="24"/>
        </w:rPr>
        <w:t xml:space="preserve"> the proportion of Muslims below the poverty line by 58% whilst Kenya and Tanzania will have reduced by 40% and 17% respectively.</w:t>
      </w:r>
      <w:r w:rsidR="00EB10E4">
        <w:rPr>
          <w:rFonts w:ascii="Times New Roman" w:eastAsia="Times New Roman" w:hAnsi="Times New Roman" w:cs="Times New Roman"/>
          <w:sz w:val="24"/>
          <w:szCs w:val="24"/>
        </w:rPr>
        <w:t xml:space="preserve"> </w:t>
      </w:r>
      <w:r w:rsidR="00E70632" w:rsidRPr="00510F5E">
        <w:rPr>
          <w:rFonts w:ascii="Times New Roman" w:eastAsia="Times New Roman" w:hAnsi="Times New Roman" w:cs="Times New Roman"/>
          <w:sz w:val="24"/>
          <w:szCs w:val="24"/>
        </w:rPr>
        <w:t>The money required for Muslim minorities in country like</w:t>
      </w:r>
      <w:r w:rsidR="00510F5E" w:rsidRPr="00510F5E">
        <w:rPr>
          <w:rFonts w:ascii="Times New Roman" w:eastAsia="Times New Roman" w:hAnsi="Times New Roman" w:cs="Times New Roman"/>
          <w:sz w:val="24"/>
          <w:szCs w:val="24"/>
        </w:rPr>
        <w:t xml:space="preserve"> </w:t>
      </w:r>
      <w:r w:rsidR="00E70632" w:rsidRPr="00510F5E">
        <w:rPr>
          <w:rFonts w:ascii="Times New Roman" w:eastAsia="Times New Roman" w:hAnsi="Times New Roman" w:cs="Times New Roman"/>
          <w:sz w:val="24"/>
          <w:szCs w:val="24"/>
        </w:rPr>
        <w:t>Kenya is 0.32 percen</w:t>
      </w:r>
      <w:r w:rsidR="00510F5E" w:rsidRPr="00510F5E">
        <w:rPr>
          <w:rFonts w:ascii="Times New Roman" w:eastAsia="Times New Roman" w:hAnsi="Times New Roman" w:cs="Times New Roman"/>
          <w:sz w:val="24"/>
          <w:szCs w:val="24"/>
        </w:rPr>
        <w:t xml:space="preserve">t of GDP, whereas corresponding </w:t>
      </w:r>
      <w:r w:rsidR="00E70632" w:rsidRPr="00510F5E">
        <w:rPr>
          <w:rFonts w:ascii="Times New Roman" w:eastAsia="Times New Roman" w:hAnsi="Times New Roman" w:cs="Times New Roman"/>
          <w:sz w:val="24"/>
          <w:szCs w:val="24"/>
        </w:rPr>
        <w:t xml:space="preserve">potential </w:t>
      </w:r>
      <w:r w:rsidR="002B7A84">
        <w:rPr>
          <w:rFonts w:ascii="Times New Roman" w:eastAsia="Times New Roman" w:hAnsi="Times New Roman" w:cs="Times New Roman"/>
          <w:sz w:val="24"/>
          <w:szCs w:val="24"/>
        </w:rPr>
        <w:t>zakat</w:t>
      </w:r>
      <w:r w:rsidR="00E70632" w:rsidRPr="00510F5E">
        <w:rPr>
          <w:rFonts w:ascii="Times New Roman" w:eastAsia="Times New Roman" w:hAnsi="Times New Roman" w:cs="Times New Roman"/>
          <w:sz w:val="24"/>
          <w:szCs w:val="24"/>
        </w:rPr>
        <w:t xml:space="preserve"> collecti</w:t>
      </w:r>
      <w:r w:rsidR="00510F5E" w:rsidRPr="00510F5E">
        <w:rPr>
          <w:rFonts w:ascii="Times New Roman" w:eastAsia="Times New Roman" w:hAnsi="Times New Roman" w:cs="Times New Roman"/>
          <w:sz w:val="24"/>
          <w:szCs w:val="24"/>
        </w:rPr>
        <w:t xml:space="preserve">on is 0.30 (Z3) percent of GDP. </w:t>
      </w:r>
      <w:r w:rsidR="00E70632" w:rsidRPr="00510F5E">
        <w:rPr>
          <w:rFonts w:ascii="Times New Roman" w:eastAsia="Times New Roman" w:hAnsi="Times New Roman" w:cs="Times New Roman"/>
          <w:sz w:val="24"/>
          <w:szCs w:val="24"/>
        </w:rPr>
        <w:t xml:space="preserve">The gap between resource required and potential </w:t>
      </w:r>
      <w:r w:rsidR="002B7A84">
        <w:rPr>
          <w:rFonts w:ascii="Times New Roman" w:eastAsia="Times New Roman" w:hAnsi="Times New Roman" w:cs="Times New Roman"/>
          <w:sz w:val="24"/>
          <w:szCs w:val="24"/>
        </w:rPr>
        <w:t>zakat</w:t>
      </w:r>
      <w:r w:rsidR="00510F5E" w:rsidRPr="00510F5E">
        <w:rPr>
          <w:rFonts w:ascii="Times New Roman" w:eastAsia="Times New Roman" w:hAnsi="Times New Roman" w:cs="Times New Roman"/>
          <w:sz w:val="24"/>
          <w:szCs w:val="24"/>
        </w:rPr>
        <w:t xml:space="preserve"> </w:t>
      </w:r>
      <w:r w:rsidR="00E70632" w:rsidRPr="00510F5E">
        <w:rPr>
          <w:rFonts w:ascii="Times New Roman" w:eastAsia="Times New Roman" w:hAnsi="Times New Roman" w:cs="Times New Roman"/>
          <w:sz w:val="24"/>
          <w:szCs w:val="24"/>
        </w:rPr>
        <w:t>collection of the country is marginal. However, Tanzania</w:t>
      </w:r>
      <w:r w:rsidR="00510F5E" w:rsidRPr="00510F5E">
        <w:rPr>
          <w:rFonts w:ascii="Times New Roman" w:eastAsia="Times New Roman" w:hAnsi="Times New Roman" w:cs="Times New Roman"/>
          <w:sz w:val="24"/>
          <w:szCs w:val="24"/>
        </w:rPr>
        <w:t xml:space="preserve"> </w:t>
      </w:r>
      <w:r w:rsidR="00E70632" w:rsidRPr="00510F5E">
        <w:rPr>
          <w:rFonts w:ascii="Times New Roman" w:eastAsia="Times New Roman" w:hAnsi="Times New Roman" w:cs="Times New Roman"/>
          <w:sz w:val="24"/>
          <w:szCs w:val="24"/>
        </w:rPr>
        <w:t>would be unable to bridge the resource gap by potential</w:t>
      </w:r>
      <w:r w:rsidR="00510F5E" w:rsidRPr="00510F5E">
        <w:rPr>
          <w:rFonts w:ascii="Times New Roman" w:eastAsia="Times New Roman" w:hAnsi="Times New Roman" w:cs="Times New Roman"/>
          <w:sz w:val="24"/>
          <w:szCs w:val="24"/>
        </w:rPr>
        <w:t xml:space="preserve"> </w:t>
      </w:r>
      <w:r w:rsidR="002B7A84">
        <w:rPr>
          <w:rFonts w:ascii="Times New Roman" w:eastAsia="Times New Roman" w:hAnsi="Times New Roman" w:cs="Times New Roman"/>
          <w:sz w:val="24"/>
          <w:szCs w:val="24"/>
        </w:rPr>
        <w:t>zakat</w:t>
      </w:r>
      <w:r w:rsidR="00E70632" w:rsidRPr="00510F5E">
        <w:rPr>
          <w:rFonts w:ascii="Times New Roman" w:eastAsia="Times New Roman" w:hAnsi="Times New Roman" w:cs="Times New Roman"/>
          <w:sz w:val="24"/>
          <w:szCs w:val="24"/>
        </w:rPr>
        <w:t xml:space="preserve"> collection.</w:t>
      </w:r>
      <w:r w:rsidR="004B2698">
        <w:rPr>
          <w:rFonts w:ascii="Times New Roman" w:eastAsia="Times New Roman" w:hAnsi="Times New Roman" w:cs="Times New Roman"/>
          <w:sz w:val="24"/>
          <w:szCs w:val="24"/>
        </w:rPr>
        <w:t xml:space="preserve"> </w:t>
      </w:r>
    </w:p>
    <w:p w14:paraId="3D048040" w14:textId="77777777" w:rsidR="008D1822" w:rsidRDefault="008D1822" w:rsidP="00823D57">
      <w:pPr>
        <w:spacing w:line="360" w:lineRule="auto"/>
        <w:jc w:val="both"/>
        <w:rPr>
          <w:rFonts w:ascii="Times New Roman" w:eastAsia="Times New Roman" w:hAnsi="Times New Roman" w:cs="Times New Roman"/>
          <w:sz w:val="24"/>
          <w:szCs w:val="24"/>
        </w:rPr>
      </w:pPr>
    </w:p>
    <w:p w14:paraId="70B8F25C" w14:textId="77777777" w:rsidR="008D1822" w:rsidRDefault="008D1822" w:rsidP="00823D57">
      <w:pPr>
        <w:spacing w:line="360" w:lineRule="auto"/>
        <w:jc w:val="both"/>
        <w:rPr>
          <w:rFonts w:ascii="Times New Roman" w:eastAsia="Times New Roman" w:hAnsi="Times New Roman" w:cs="Times New Roman"/>
          <w:sz w:val="24"/>
          <w:szCs w:val="24"/>
        </w:rPr>
      </w:pPr>
    </w:p>
    <w:p w14:paraId="0236AED5" w14:textId="77777777" w:rsidR="008D1822" w:rsidRDefault="008D1822" w:rsidP="00823D57">
      <w:pPr>
        <w:spacing w:line="360" w:lineRule="auto"/>
        <w:jc w:val="both"/>
        <w:rPr>
          <w:rFonts w:ascii="Times New Roman" w:eastAsia="Times New Roman" w:hAnsi="Times New Roman" w:cs="Times New Roman"/>
          <w:sz w:val="24"/>
          <w:szCs w:val="24"/>
        </w:rPr>
      </w:pPr>
    </w:p>
    <w:p w14:paraId="06DDDB27" w14:textId="77777777" w:rsidR="008D1822" w:rsidRDefault="008D1822" w:rsidP="00823D57">
      <w:pPr>
        <w:spacing w:line="360" w:lineRule="auto"/>
        <w:jc w:val="both"/>
        <w:rPr>
          <w:rFonts w:ascii="Times New Roman" w:eastAsia="Times New Roman" w:hAnsi="Times New Roman" w:cs="Times New Roman"/>
          <w:sz w:val="24"/>
          <w:szCs w:val="24"/>
        </w:rPr>
      </w:pPr>
    </w:p>
    <w:p w14:paraId="082D1C60" w14:textId="77777777" w:rsidR="008D1822" w:rsidRDefault="008D1822" w:rsidP="00823D57">
      <w:pPr>
        <w:spacing w:line="360" w:lineRule="auto"/>
        <w:jc w:val="both"/>
        <w:rPr>
          <w:rFonts w:ascii="Times New Roman" w:eastAsia="Times New Roman" w:hAnsi="Times New Roman" w:cs="Times New Roman"/>
          <w:sz w:val="24"/>
          <w:szCs w:val="24"/>
        </w:rPr>
      </w:pPr>
    </w:p>
    <w:p w14:paraId="45A631A2" w14:textId="77777777" w:rsidR="006D5947" w:rsidRDefault="006D5947" w:rsidP="00823D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r w:rsidR="00F03CF8">
        <w:rPr>
          <w:rFonts w:ascii="Times New Roman" w:eastAsia="Times New Roman" w:hAnsi="Times New Roman" w:cs="Times New Roman"/>
          <w:sz w:val="24"/>
          <w:szCs w:val="24"/>
        </w:rPr>
        <w:t xml:space="preserve"> Resource shortfall</w:t>
      </w:r>
    </w:p>
    <w:tbl>
      <w:tblPr>
        <w:tblW w:w="9800" w:type="dxa"/>
        <w:tblLook w:val="04A0" w:firstRow="1" w:lastRow="0" w:firstColumn="1" w:lastColumn="0" w:noHBand="0" w:noVBand="1"/>
      </w:tblPr>
      <w:tblGrid>
        <w:gridCol w:w="1740"/>
        <w:gridCol w:w="2080"/>
        <w:gridCol w:w="2040"/>
        <w:gridCol w:w="1300"/>
        <w:gridCol w:w="1340"/>
        <w:gridCol w:w="1300"/>
      </w:tblGrid>
      <w:tr w:rsidR="00510F5E" w:rsidRPr="006D5947" w14:paraId="431095C2" w14:textId="77777777" w:rsidTr="00510F5E">
        <w:trPr>
          <w:trHeight w:val="1110"/>
        </w:trPr>
        <w:tc>
          <w:tcPr>
            <w:tcW w:w="1740" w:type="dxa"/>
            <w:tcBorders>
              <w:top w:val="nil"/>
              <w:left w:val="nil"/>
              <w:bottom w:val="nil"/>
              <w:right w:val="nil"/>
            </w:tcBorders>
            <w:shd w:val="clear" w:color="auto" w:fill="auto"/>
            <w:noWrap/>
            <w:vAlign w:val="bottom"/>
            <w:hideMark/>
          </w:tcPr>
          <w:p w14:paraId="13CAE93A"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Country</w:t>
            </w:r>
          </w:p>
        </w:tc>
        <w:tc>
          <w:tcPr>
            <w:tcW w:w="2080" w:type="dxa"/>
            <w:tcBorders>
              <w:top w:val="nil"/>
              <w:left w:val="nil"/>
              <w:bottom w:val="nil"/>
              <w:right w:val="nil"/>
            </w:tcBorders>
            <w:shd w:val="clear" w:color="auto" w:fill="auto"/>
            <w:vAlign w:val="bottom"/>
            <w:hideMark/>
          </w:tcPr>
          <w:p w14:paraId="6A620CB1" w14:textId="77777777" w:rsidR="00510F5E" w:rsidRPr="006D5947" w:rsidRDefault="00510F5E" w:rsidP="00823D57">
            <w:pPr>
              <w:spacing w:after="0" w:line="360" w:lineRule="auto"/>
              <w:jc w:val="center"/>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Resource Shortfall under USD 1.25 per annum as % of GDP</w:t>
            </w:r>
          </w:p>
        </w:tc>
        <w:tc>
          <w:tcPr>
            <w:tcW w:w="2040" w:type="dxa"/>
            <w:tcBorders>
              <w:top w:val="nil"/>
              <w:left w:val="nil"/>
              <w:bottom w:val="nil"/>
              <w:right w:val="nil"/>
            </w:tcBorders>
            <w:shd w:val="clear" w:color="auto" w:fill="auto"/>
            <w:vAlign w:val="bottom"/>
            <w:hideMark/>
          </w:tcPr>
          <w:p w14:paraId="4E8DCC19" w14:textId="77777777" w:rsidR="00510F5E" w:rsidRPr="006D5947" w:rsidRDefault="00510F5E" w:rsidP="00823D57">
            <w:pPr>
              <w:spacing w:after="0" w:line="360" w:lineRule="auto"/>
              <w:jc w:val="center"/>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Resource Shortfall under USD 2.0 per annum as a % of GDP</w:t>
            </w:r>
          </w:p>
        </w:tc>
        <w:tc>
          <w:tcPr>
            <w:tcW w:w="1300" w:type="dxa"/>
            <w:tcBorders>
              <w:top w:val="nil"/>
              <w:left w:val="nil"/>
              <w:bottom w:val="nil"/>
              <w:right w:val="nil"/>
            </w:tcBorders>
            <w:shd w:val="clear" w:color="auto" w:fill="auto"/>
            <w:noWrap/>
            <w:vAlign w:val="bottom"/>
            <w:hideMark/>
          </w:tcPr>
          <w:p w14:paraId="30DBC734"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Z1 (% of GDP</w:t>
            </w:r>
          </w:p>
        </w:tc>
        <w:tc>
          <w:tcPr>
            <w:tcW w:w="1340" w:type="dxa"/>
            <w:tcBorders>
              <w:top w:val="nil"/>
              <w:left w:val="nil"/>
              <w:bottom w:val="nil"/>
              <w:right w:val="nil"/>
            </w:tcBorders>
            <w:shd w:val="clear" w:color="auto" w:fill="auto"/>
            <w:noWrap/>
            <w:vAlign w:val="bottom"/>
            <w:hideMark/>
          </w:tcPr>
          <w:p w14:paraId="7A75F3D9"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 xml:space="preserve">Z2 (% of GDP) </w:t>
            </w:r>
          </w:p>
        </w:tc>
        <w:tc>
          <w:tcPr>
            <w:tcW w:w="1300" w:type="dxa"/>
            <w:tcBorders>
              <w:top w:val="nil"/>
              <w:left w:val="nil"/>
              <w:bottom w:val="nil"/>
              <w:right w:val="nil"/>
            </w:tcBorders>
            <w:shd w:val="clear" w:color="auto" w:fill="auto"/>
            <w:noWrap/>
            <w:vAlign w:val="bottom"/>
            <w:hideMark/>
          </w:tcPr>
          <w:p w14:paraId="1A18C37F"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Z3 (% of GDP)</w:t>
            </w:r>
          </w:p>
        </w:tc>
      </w:tr>
      <w:tr w:rsidR="00510F5E" w:rsidRPr="006D5947" w14:paraId="4240BD5F" w14:textId="77777777" w:rsidTr="00510F5E">
        <w:trPr>
          <w:trHeight w:val="300"/>
        </w:trPr>
        <w:tc>
          <w:tcPr>
            <w:tcW w:w="1740" w:type="dxa"/>
            <w:tcBorders>
              <w:top w:val="nil"/>
              <w:left w:val="nil"/>
              <w:bottom w:val="nil"/>
              <w:right w:val="nil"/>
            </w:tcBorders>
            <w:shd w:val="clear" w:color="auto" w:fill="auto"/>
            <w:noWrap/>
            <w:vAlign w:val="bottom"/>
            <w:hideMark/>
          </w:tcPr>
          <w:p w14:paraId="6E4E1D46"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Kenya</w:t>
            </w:r>
          </w:p>
        </w:tc>
        <w:tc>
          <w:tcPr>
            <w:tcW w:w="2080" w:type="dxa"/>
            <w:tcBorders>
              <w:top w:val="nil"/>
              <w:left w:val="nil"/>
              <w:bottom w:val="nil"/>
              <w:right w:val="nil"/>
            </w:tcBorders>
            <w:shd w:val="clear" w:color="auto" w:fill="auto"/>
            <w:noWrap/>
            <w:vAlign w:val="bottom"/>
            <w:hideMark/>
          </w:tcPr>
          <w:p w14:paraId="45C5F28D"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0.32</w:t>
            </w:r>
          </w:p>
        </w:tc>
        <w:tc>
          <w:tcPr>
            <w:tcW w:w="2040" w:type="dxa"/>
            <w:tcBorders>
              <w:top w:val="nil"/>
              <w:left w:val="nil"/>
              <w:bottom w:val="nil"/>
              <w:right w:val="nil"/>
            </w:tcBorders>
            <w:shd w:val="clear" w:color="auto" w:fill="auto"/>
            <w:noWrap/>
            <w:vAlign w:val="bottom"/>
            <w:hideMark/>
          </w:tcPr>
          <w:p w14:paraId="55F6E942"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0.96</w:t>
            </w:r>
          </w:p>
        </w:tc>
        <w:tc>
          <w:tcPr>
            <w:tcW w:w="1300" w:type="dxa"/>
            <w:tcBorders>
              <w:top w:val="nil"/>
              <w:left w:val="nil"/>
              <w:bottom w:val="nil"/>
              <w:right w:val="nil"/>
            </w:tcBorders>
            <w:shd w:val="clear" w:color="auto" w:fill="auto"/>
            <w:noWrap/>
            <w:vAlign w:val="bottom"/>
            <w:hideMark/>
          </w:tcPr>
          <w:p w14:paraId="7C5F613D"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0.13</w:t>
            </w:r>
          </w:p>
        </w:tc>
        <w:tc>
          <w:tcPr>
            <w:tcW w:w="1340" w:type="dxa"/>
            <w:tcBorders>
              <w:top w:val="nil"/>
              <w:left w:val="nil"/>
              <w:bottom w:val="nil"/>
              <w:right w:val="nil"/>
            </w:tcBorders>
            <w:shd w:val="clear" w:color="auto" w:fill="auto"/>
            <w:noWrap/>
            <w:vAlign w:val="bottom"/>
            <w:hideMark/>
          </w:tcPr>
          <w:p w14:paraId="72226050"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0.27</w:t>
            </w:r>
          </w:p>
        </w:tc>
        <w:tc>
          <w:tcPr>
            <w:tcW w:w="1300" w:type="dxa"/>
            <w:tcBorders>
              <w:top w:val="nil"/>
              <w:left w:val="nil"/>
              <w:bottom w:val="nil"/>
              <w:right w:val="nil"/>
            </w:tcBorders>
            <w:shd w:val="clear" w:color="auto" w:fill="auto"/>
            <w:noWrap/>
            <w:vAlign w:val="bottom"/>
            <w:hideMark/>
          </w:tcPr>
          <w:p w14:paraId="2BD5C058"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0.3</w:t>
            </w:r>
          </w:p>
        </w:tc>
      </w:tr>
      <w:tr w:rsidR="00510F5E" w:rsidRPr="006D5947" w14:paraId="29DD7B27" w14:textId="77777777" w:rsidTr="00510F5E">
        <w:trPr>
          <w:trHeight w:val="300"/>
        </w:trPr>
        <w:tc>
          <w:tcPr>
            <w:tcW w:w="1740" w:type="dxa"/>
            <w:tcBorders>
              <w:top w:val="nil"/>
              <w:left w:val="nil"/>
              <w:bottom w:val="nil"/>
              <w:right w:val="nil"/>
            </w:tcBorders>
            <w:shd w:val="clear" w:color="auto" w:fill="auto"/>
            <w:noWrap/>
            <w:vAlign w:val="bottom"/>
            <w:hideMark/>
          </w:tcPr>
          <w:p w14:paraId="48ADB157"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Nigeria</w:t>
            </w:r>
          </w:p>
        </w:tc>
        <w:tc>
          <w:tcPr>
            <w:tcW w:w="2080" w:type="dxa"/>
            <w:tcBorders>
              <w:top w:val="nil"/>
              <w:left w:val="nil"/>
              <w:bottom w:val="nil"/>
              <w:right w:val="nil"/>
            </w:tcBorders>
            <w:shd w:val="clear" w:color="auto" w:fill="auto"/>
            <w:noWrap/>
            <w:vAlign w:val="bottom"/>
            <w:hideMark/>
          </w:tcPr>
          <w:p w14:paraId="4A79298D"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1.47</w:t>
            </w:r>
          </w:p>
        </w:tc>
        <w:tc>
          <w:tcPr>
            <w:tcW w:w="2040" w:type="dxa"/>
            <w:tcBorders>
              <w:top w:val="nil"/>
              <w:left w:val="nil"/>
              <w:bottom w:val="nil"/>
              <w:right w:val="nil"/>
            </w:tcBorders>
            <w:shd w:val="clear" w:color="auto" w:fill="auto"/>
            <w:noWrap/>
            <w:vAlign w:val="bottom"/>
            <w:hideMark/>
          </w:tcPr>
          <w:p w14:paraId="253BE2FC"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3.5</w:t>
            </w:r>
          </w:p>
        </w:tc>
        <w:tc>
          <w:tcPr>
            <w:tcW w:w="1300" w:type="dxa"/>
            <w:tcBorders>
              <w:top w:val="nil"/>
              <w:left w:val="nil"/>
              <w:bottom w:val="nil"/>
              <w:right w:val="nil"/>
            </w:tcBorders>
            <w:shd w:val="clear" w:color="auto" w:fill="auto"/>
            <w:noWrap/>
            <w:vAlign w:val="bottom"/>
            <w:hideMark/>
          </w:tcPr>
          <w:p w14:paraId="057FB272"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0.86</w:t>
            </w:r>
          </w:p>
        </w:tc>
        <w:tc>
          <w:tcPr>
            <w:tcW w:w="1340" w:type="dxa"/>
            <w:tcBorders>
              <w:top w:val="nil"/>
              <w:left w:val="nil"/>
              <w:bottom w:val="nil"/>
              <w:right w:val="nil"/>
            </w:tcBorders>
            <w:shd w:val="clear" w:color="auto" w:fill="auto"/>
            <w:noWrap/>
            <w:vAlign w:val="bottom"/>
            <w:hideMark/>
          </w:tcPr>
          <w:p w14:paraId="0EED6B2D"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0.84</w:t>
            </w:r>
          </w:p>
        </w:tc>
        <w:tc>
          <w:tcPr>
            <w:tcW w:w="1300" w:type="dxa"/>
            <w:tcBorders>
              <w:top w:val="nil"/>
              <w:left w:val="nil"/>
              <w:bottom w:val="nil"/>
              <w:right w:val="nil"/>
            </w:tcBorders>
            <w:shd w:val="clear" w:color="auto" w:fill="auto"/>
            <w:noWrap/>
            <w:vAlign w:val="bottom"/>
            <w:hideMark/>
          </w:tcPr>
          <w:p w14:paraId="453553D2"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2.08</w:t>
            </w:r>
          </w:p>
        </w:tc>
      </w:tr>
      <w:tr w:rsidR="00510F5E" w:rsidRPr="006D5947" w14:paraId="65A38909" w14:textId="77777777" w:rsidTr="00510F5E">
        <w:trPr>
          <w:trHeight w:val="300"/>
        </w:trPr>
        <w:tc>
          <w:tcPr>
            <w:tcW w:w="1740" w:type="dxa"/>
            <w:tcBorders>
              <w:top w:val="nil"/>
              <w:left w:val="nil"/>
              <w:bottom w:val="nil"/>
              <w:right w:val="nil"/>
            </w:tcBorders>
            <w:shd w:val="clear" w:color="auto" w:fill="auto"/>
            <w:noWrap/>
            <w:vAlign w:val="bottom"/>
            <w:hideMark/>
          </w:tcPr>
          <w:p w14:paraId="30CA552B"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South Africa</w:t>
            </w:r>
          </w:p>
        </w:tc>
        <w:tc>
          <w:tcPr>
            <w:tcW w:w="2080" w:type="dxa"/>
            <w:tcBorders>
              <w:top w:val="nil"/>
              <w:left w:val="nil"/>
              <w:bottom w:val="nil"/>
              <w:right w:val="nil"/>
            </w:tcBorders>
            <w:shd w:val="clear" w:color="auto" w:fill="auto"/>
            <w:noWrap/>
            <w:vAlign w:val="bottom"/>
            <w:hideMark/>
          </w:tcPr>
          <w:p w14:paraId="5D322FD5"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0.001</w:t>
            </w:r>
          </w:p>
        </w:tc>
        <w:tc>
          <w:tcPr>
            <w:tcW w:w="2040" w:type="dxa"/>
            <w:tcBorders>
              <w:top w:val="nil"/>
              <w:left w:val="nil"/>
              <w:bottom w:val="nil"/>
              <w:right w:val="nil"/>
            </w:tcBorders>
            <w:shd w:val="clear" w:color="auto" w:fill="auto"/>
            <w:noWrap/>
            <w:vAlign w:val="bottom"/>
            <w:hideMark/>
          </w:tcPr>
          <w:p w14:paraId="6961D6B8"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0.01</w:t>
            </w:r>
          </w:p>
        </w:tc>
        <w:tc>
          <w:tcPr>
            <w:tcW w:w="1300" w:type="dxa"/>
            <w:tcBorders>
              <w:top w:val="nil"/>
              <w:left w:val="nil"/>
              <w:bottom w:val="nil"/>
              <w:right w:val="nil"/>
            </w:tcBorders>
            <w:shd w:val="clear" w:color="auto" w:fill="auto"/>
            <w:noWrap/>
            <w:vAlign w:val="bottom"/>
            <w:hideMark/>
          </w:tcPr>
          <w:p w14:paraId="6977309A"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0.03</w:t>
            </w:r>
          </w:p>
        </w:tc>
        <w:tc>
          <w:tcPr>
            <w:tcW w:w="1340" w:type="dxa"/>
            <w:tcBorders>
              <w:top w:val="nil"/>
              <w:left w:val="nil"/>
              <w:bottom w:val="nil"/>
              <w:right w:val="nil"/>
            </w:tcBorders>
            <w:shd w:val="clear" w:color="auto" w:fill="auto"/>
            <w:noWrap/>
            <w:vAlign w:val="bottom"/>
            <w:hideMark/>
          </w:tcPr>
          <w:p w14:paraId="1C906308"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0.06</w:t>
            </w:r>
          </w:p>
        </w:tc>
        <w:tc>
          <w:tcPr>
            <w:tcW w:w="1300" w:type="dxa"/>
            <w:tcBorders>
              <w:top w:val="nil"/>
              <w:left w:val="nil"/>
              <w:bottom w:val="nil"/>
              <w:right w:val="nil"/>
            </w:tcBorders>
            <w:shd w:val="clear" w:color="auto" w:fill="auto"/>
            <w:noWrap/>
            <w:vAlign w:val="bottom"/>
            <w:hideMark/>
          </w:tcPr>
          <w:p w14:paraId="6A33F0A3"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0.07</w:t>
            </w:r>
          </w:p>
        </w:tc>
      </w:tr>
      <w:tr w:rsidR="00510F5E" w:rsidRPr="006D5947" w14:paraId="45C86119" w14:textId="77777777" w:rsidTr="00510F5E">
        <w:trPr>
          <w:trHeight w:val="300"/>
        </w:trPr>
        <w:tc>
          <w:tcPr>
            <w:tcW w:w="1740" w:type="dxa"/>
            <w:tcBorders>
              <w:top w:val="nil"/>
              <w:left w:val="nil"/>
              <w:bottom w:val="nil"/>
              <w:right w:val="nil"/>
            </w:tcBorders>
            <w:shd w:val="clear" w:color="auto" w:fill="auto"/>
            <w:noWrap/>
            <w:vAlign w:val="bottom"/>
            <w:hideMark/>
          </w:tcPr>
          <w:p w14:paraId="4DCD06B8"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Sudan</w:t>
            </w:r>
          </w:p>
        </w:tc>
        <w:tc>
          <w:tcPr>
            <w:tcW w:w="2080" w:type="dxa"/>
            <w:tcBorders>
              <w:top w:val="nil"/>
              <w:left w:val="nil"/>
              <w:bottom w:val="nil"/>
              <w:right w:val="nil"/>
            </w:tcBorders>
            <w:shd w:val="clear" w:color="auto" w:fill="auto"/>
            <w:noWrap/>
            <w:vAlign w:val="bottom"/>
            <w:hideMark/>
          </w:tcPr>
          <w:p w14:paraId="4D87A2A0"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0.49</w:t>
            </w:r>
          </w:p>
        </w:tc>
        <w:tc>
          <w:tcPr>
            <w:tcW w:w="2040" w:type="dxa"/>
            <w:tcBorders>
              <w:top w:val="nil"/>
              <w:left w:val="nil"/>
              <w:bottom w:val="nil"/>
              <w:right w:val="nil"/>
            </w:tcBorders>
            <w:shd w:val="clear" w:color="auto" w:fill="auto"/>
            <w:noWrap/>
            <w:vAlign w:val="bottom"/>
            <w:hideMark/>
          </w:tcPr>
          <w:p w14:paraId="6776AF89"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2.2</w:t>
            </w:r>
          </w:p>
        </w:tc>
        <w:tc>
          <w:tcPr>
            <w:tcW w:w="1300" w:type="dxa"/>
            <w:tcBorders>
              <w:top w:val="nil"/>
              <w:left w:val="nil"/>
              <w:bottom w:val="nil"/>
              <w:right w:val="nil"/>
            </w:tcBorders>
            <w:shd w:val="clear" w:color="auto" w:fill="auto"/>
            <w:noWrap/>
            <w:vAlign w:val="bottom"/>
            <w:hideMark/>
          </w:tcPr>
          <w:p w14:paraId="4F390BB0"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1.44</w:t>
            </w:r>
          </w:p>
        </w:tc>
        <w:tc>
          <w:tcPr>
            <w:tcW w:w="1340" w:type="dxa"/>
            <w:tcBorders>
              <w:top w:val="nil"/>
              <w:left w:val="nil"/>
              <w:bottom w:val="nil"/>
              <w:right w:val="nil"/>
            </w:tcBorders>
            <w:shd w:val="clear" w:color="auto" w:fill="auto"/>
            <w:noWrap/>
            <w:vAlign w:val="bottom"/>
            <w:hideMark/>
          </w:tcPr>
          <w:p w14:paraId="5A822E83"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3.08</w:t>
            </w:r>
          </w:p>
        </w:tc>
        <w:tc>
          <w:tcPr>
            <w:tcW w:w="1300" w:type="dxa"/>
            <w:tcBorders>
              <w:top w:val="nil"/>
              <w:left w:val="nil"/>
              <w:bottom w:val="nil"/>
              <w:right w:val="nil"/>
            </w:tcBorders>
            <w:shd w:val="clear" w:color="auto" w:fill="auto"/>
            <w:noWrap/>
            <w:vAlign w:val="bottom"/>
            <w:hideMark/>
          </w:tcPr>
          <w:p w14:paraId="4F3F2DAF"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3.47</w:t>
            </w:r>
          </w:p>
        </w:tc>
      </w:tr>
      <w:tr w:rsidR="00510F5E" w:rsidRPr="006D5947" w14:paraId="1407C526" w14:textId="77777777" w:rsidTr="00510F5E">
        <w:trPr>
          <w:trHeight w:val="300"/>
        </w:trPr>
        <w:tc>
          <w:tcPr>
            <w:tcW w:w="1740" w:type="dxa"/>
            <w:tcBorders>
              <w:top w:val="nil"/>
              <w:left w:val="nil"/>
              <w:bottom w:val="nil"/>
              <w:right w:val="nil"/>
            </w:tcBorders>
            <w:shd w:val="clear" w:color="auto" w:fill="auto"/>
            <w:noWrap/>
            <w:vAlign w:val="bottom"/>
            <w:hideMark/>
          </w:tcPr>
          <w:p w14:paraId="3341E3B5" w14:textId="77777777" w:rsidR="00510F5E" w:rsidRPr="006D5947" w:rsidRDefault="00510F5E" w:rsidP="00823D57">
            <w:pPr>
              <w:spacing w:after="0" w:line="360" w:lineRule="auto"/>
              <w:rPr>
                <w:rFonts w:ascii="Times New Roman" w:eastAsia="Times New Roman" w:hAnsi="Times New Roman" w:cs="Times New Roman"/>
                <w:b/>
                <w:bCs/>
                <w:color w:val="000000"/>
              </w:rPr>
            </w:pPr>
            <w:r w:rsidRPr="006D5947">
              <w:rPr>
                <w:rFonts w:ascii="Times New Roman" w:eastAsia="Times New Roman" w:hAnsi="Times New Roman" w:cs="Times New Roman"/>
                <w:b/>
                <w:bCs/>
                <w:color w:val="000000"/>
              </w:rPr>
              <w:t>Tanzania</w:t>
            </w:r>
          </w:p>
        </w:tc>
        <w:tc>
          <w:tcPr>
            <w:tcW w:w="2080" w:type="dxa"/>
            <w:tcBorders>
              <w:top w:val="nil"/>
              <w:left w:val="nil"/>
              <w:bottom w:val="nil"/>
              <w:right w:val="nil"/>
            </w:tcBorders>
            <w:shd w:val="clear" w:color="auto" w:fill="auto"/>
            <w:noWrap/>
            <w:vAlign w:val="bottom"/>
            <w:hideMark/>
          </w:tcPr>
          <w:p w14:paraId="01C9789D"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3.02</w:t>
            </w:r>
          </w:p>
        </w:tc>
        <w:tc>
          <w:tcPr>
            <w:tcW w:w="2040" w:type="dxa"/>
            <w:tcBorders>
              <w:top w:val="nil"/>
              <w:left w:val="nil"/>
              <w:bottom w:val="nil"/>
              <w:right w:val="nil"/>
            </w:tcBorders>
            <w:shd w:val="clear" w:color="auto" w:fill="auto"/>
            <w:noWrap/>
            <w:vAlign w:val="bottom"/>
            <w:hideMark/>
          </w:tcPr>
          <w:p w14:paraId="2924DB0E"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8.17</w:t>
            </w:r>
          </w:p>
        </w:tc>
        <w:tc>
          <w:tcPr>
            <w:tcW w:w="1300" w:type="dxa"/>
            <w:tcBorders>
              <w:top w:val="nil"/>
              <w:left w:val="nil"/>
              <w:bottom w:val="nil"/>
              <w:right w:val="nil"/>
            </w:tcBorders>
            <w:shd w:val="clear" w:color="auto" w:fill="auto"/>
            <w:noWrap/>
            <w:vAlign w:val="bottom"/>
            <w:hideMark/>
          </w:tcPr>
          <w:p w14:paraId="05F46E86"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0.54</w:t>
            </w:r>
          </w:p>
        </w:tc>
        <w:tc>
          <w:tcPr>
            <w:tcW w:w="1340" w:type="dxa"/>
            <w:tcBorders>
              <w:top w:val="nil"/>
              <w:left w:val="nil"/>
              <w:bottom w:val="nil"/>
              <w:right w:val="nil"/>
            </w:tcBorders>
            <w:shd w:val="clear" w:color="auto" w:fill="auto"/>
            <w:noWrap/>
            <w:vAlign w:val="bottom"/>
            <w:hideMark/>
          </w:tcPr>
          <w:p w14:paraId="0D40CB45"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1.15</w:t>
            </w:r>
          </w:p>
        </w:tc>
        <w:tc>
          <w:tcPr>
            <w:tcW w:w="1300" w:type="dxa"/>
            <w:tcBorders>
              <w:top w:val="nil"/>
              <w:left w:val="nil"/>
              <w:bottom w:val="nil"/>
              <w:right w:val="nil"/>
            </w:tcBorders>
            <w:shd w:val="clear" w:color="auto" w:fill="auto"/>
            <w:noWrap/>
            <w:vAlign w:val="bottom"/>
            <w:hideMark/>
          </w:tcPr>
          <w:p w14:paraId="09C2DF93" w14:textId="77777777" w:rsidR="00510F5E" w:rsidRPr="006D5947" w:rsidRDefault="00510F5E" w:rsidP="00823D57">
            <w:pPr>
              <w:spacing w:after="0" w:line="360" w:lineRule="auto"/>
              <w:jc w:val="center"/>
              <w:rPr>
                <w:rFonts w:ascii="Times New Roman" w:eastAsia="Times New Roman" w:hAnsi="Times New Roman" w:cs="Times New Roman"/>
                <w:color w:val="000000"/>
              </w:rPr>
            </w:pPr>
            <w:r w:rsidRPr="006D5947">
              <w:rPr>
                <w:rFonts w:ascii="Times New Roman" w:eastAsia="Times New Roman" w:hAnsi="Times New Roman" w:cs="Times New Roman"/>
                <w:color w:val="000000"/>
              </w:rPr>
              <w:t>1.3</w:t>
            </w:r>
          </w:p>
        </w:tc>
      </w:tr>
    </w:tbl>
    <w:p w14:paraId="092305DF" w14:textId="77777777" w:rsidR="00F4271C" w:rsidRDefault="00F4271C" w:rsidP="00823D57">
      <w:pPr>
        <w:spacing w:line="360" w:lineRule="auto"/>
        <w:jc w:val="both"/>
        <w:rPr>
          <w:rFonts w:ascii="Times New Roman" w:eastAsia="Times New Roman" w:hAnsi="Times New Roman" w:cs="Times New Roman"/>
          <w:sz w:val="24"/>
          <w:szCs w:val="24"/>
        </w:rPr>
      </w:pPr>
    </w:p>
    <w:p w14:paraId="1FA4DEEE" w14:textId="77777777" w:rsidR="006D5947" w:rsidRDefault="006D5947" w:rsidP="00823D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r w:rsidR="00F03CF8">
        <w:rPr>
          <w:rFonts w:ascii="Times New Roman" w:eastAsia="Times New Roman" w:hAnsi="Times New Roman" w:cs="Times New Roman"/>
          <w:sz w:val="24"/>
          <w:szCs w:val="24"/>
        </w:rPr>
        <w:t>Potential of Zakat in poverty alleviation</w:t>
      </w:r>
    </w:p>
    <w:p w14:paraId="13091CAB" w14:textId="77777777" w:rsidR="00F03CF8" w:rsidRDefault="00F4271C" w:rsidP="00823D57">
      <w:pPr>
        <w:spacing w:line="360" w:lineRule="auto"/>
        <w:ind w:left="360"/>
        <w:jc w:val="both"/>
        <w:rPr>
          <w:rFonts w:ascii="Times New Roman" w:eastAsia="Times New Roman" w:hAnsi="Times New Roman" w:cs="Times New Roman"/>
          <w:sz w:val="24"/>
          <w:szCs w:val="24"/>
        </w:rPr>
      </w:pPr>
      <w:r>
        <w:rPr>
          <w:noProof/>
        </w:rPr>
        <w:drawing>
          <wp:inline distT="0" distB="0" distL="0" distR="0" wp14:anchorId="7E016D7A" wp14:editId="17D1DF6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9D752E" w14:textId="77777777" w:rsidR="00F03CF8" w:rsidRDefault="00F03CF8" w:rsidP="00823D57">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author calculation based on IDB data</w:t>
      </w:r>
    </w:p>
    <w:p w14:paraId="36A5543B" w14:textId="77777777" w:rsidR="00F03CF8" w:rsidRDefault="00F03CF8" w:rsidP="00823D57">
      <w:pPr>
        <w:spacing w:line="360" w:lineRule="auto"/>
        <w:ind w:left="360"/>
        <w:jc w:val="both"/>
        <w:rPr>
          <w:rFonts w:ascii="Times New Roman" w:eastAsia="Times New Roman" w:hAnsi="Times New Roman" w:cs="Times New Roman"/>
          <w:sz w:val="24"/>
          <w:szCs w:val="24"/>
        </w:rPr>
      </w:pPr>
    </w:p>
    <w:p w14:paraId="7F9D3232" w14:textId="77777777" w:rsidR="00F03CF8" w:rsidRDefault="00F03CF8" w:rsidP="00823D57">
      <w:pPr>
        <w:spacing w:line="360" w:lineRule="auto"/>
        <w:ind w:left="360"/>
        <w:jc w:val="both"/>
        <w:rPr>
          <w:rFonts w:ascii="Times New Roman" w:eastAsia="Times New Roman" w:hAnsi="Times New Roman" w:cs="Times New Roman"/>
          <w:sz w:val="24"/>
          <w:szCs w:val="24"/>
        </w:rPr>
      </w:pPr>
    </w:p>
    <w:p w14:paraId="4C9BB567" w14:textId="77777777" w:rsidR="008D1822" w:rsidRDefault="008D1822" w:rsidP="00823D57">
      <w:pPr>
        <w:spacing w:line="360" w:lineRule="auto"/>
        <w:ind w:left="360"/>
        <w:jc w:val="both"/>
        <w:rPr>
          <w:rFonts w:ascii="Times New Roman" w:eastAsia="Times New Roman" w:hAnsi="Times New Roman" w:cs="Times New Roman"/>
          <w:sz w:val="24"/>
          <w:szCs w:val="24"/>
        </w:rPr>
      </w:pPr>
    </w:p>
    <w:p w14:paraId="0C8B1965" w14:textId="77777777" w:rsidR="008D1822" w:rsidRDefault="008D1822" w:rsidP="00823D57">
      <w:pPr>
        <w:spacing w:line="360" w:lineRule="auto"/>
        <w:ind w:left="360"/>
        <w:jc w:val="both"/>
        <w:rPr>
          <w:rFonts w:ascii="Times New Roman" w:eastAsia="Times New Roman" w:hAnsi="Times New Roman" w:cs="Times New Roman"/>
          <w:sz w:val="24"/>
          <w:szCs w:val="24"/>
        </w:rPr>
      </w:pPr>
    </w:p>
    <w:p w14:paraId="4F59FD86" w14:textId="77777777" w:rsidR="008D1822" w:rsidRDefault="008D1822" w:rsidP="00823D57">
      <w:pPr>
        <w:spacing w:line="360" w:lineRule="auto"/>
        <w:ind w:left="360"/>
        <w:jc w:val="both"/>
        <w:rPr>
          <w:rFonts w:ascii="Times New Roman" w:eastAsia="Times New Roman" w:hAnsi="Times New Roman" w:cs="Times New Roman"/>
          <w:sz w:val="24"/>
          <w:szCs w:val="24"/>
        </w:rPr>
      </w:pPr>
    </w:p>
    <w:p w14:paraId="4A5FE29C" w14:textId="77777777" w:rsidR="008D1822" w:rsidRDefault="008D1822" w:rsidP="00823D57">
      <w:pPr>
        <w:spacing w:line="360" w:lineRule="auto"/>
        <w:ind w:left="360"/>
        <w:jc w:val="both"/>
        <w:rPr>
          <w:rFonts w:ascii="Times New Roman" w:eastAsia="Times New Roman" w:hAnsi="Times New Roman" w:cs="Times New Roman"/>
          <w:sz w:val="24"/>
          <w:szCs w:val="24"/>
        </w:rPr>
      </w:pPr>
    </w:p>
    <w:p w14:paraId="5B8547D9" w14:textId="77777777" w:rsidR="00F4271C" w:rsidRDefault="008D25F6" w:rsidP="00823D57">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F03CF8">
        <w:rPr>
          <w:rFonts w:ascii="Times New Roman" w:eastAsia="Times New Roman" w:hAnsi="Times New Roman" w:cs="Times New Roman"/>
          <w:sz w:val="24"/>
          <w:szCs w:val="24"/>
        </w:rPr>
        <w:t xml:space="preserve">: Potential of Zakat in poverty alleviation </w:t>
      </w:r>
    </w:p>
    <w:p w14:paraId="23222D1F" w14:textId="77777777" w:rsidR="00F4271C" w:rsidRDefault="00F4271C" w:rsidP="00823D57">
      <w:pPr>
        <w:spacing w:line="360" w:lineRule="auto"/>
        <w:ind w:left="360"/>
        <w:jc w:val="both"/>
        <w:rPr>
          <w:rFonts w:ascii="Times New Roman" w:eastAsia="Times New Roman" w:hAnsi="Times New Roman" w:cs="Times New Roman"/>
          <w:sz w:val="24"/>
          <w:szCs w:val="24"/>
        </w:rPr>
      </w:pPr>
      <w:r>
        <w:rPr>
          <w:noProof/>
        </w:rPr>
        <w:lastRenderedPageBreak/>
        <w:drawing>
          <wp:inline distT="0" distB="0" distL="0" distR="0" wp14:anchorId="6975270C" wp14:editId="4E67D804">
            <wp:extent cx="4579454" cy="3505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29B734" w14:textId="77777777" w:rsidR="00F03CF8" w:rsidRDefault="00F03CF8" w:rsidP="00823D57">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author calculation based on IDB data</w:t>
      </w:r>
    </w:p>
    <w:p w14:paraId="686647E4" w14:textId="77777777" w:rsidR="00F03CF8" w:rsidRPr="00510F5E" w:rsidRDefault="00F03CF8" w:rsidP="00823D57">
      <w:pPr>
        <w:spacing w:line="360" w:lineRule="auto"/>
        <w:ind w:left="360"/>
        <w:jc w:val="both"/>
        <w:rPr>
          <w:rFonts w:ascii="Times New Roman" w:eastAsia="Times New Roman" w:hAnsi="Times New Roman" w:cs="Times New Roman"/>
          <w:sz w:val="24"/>
          <w:szCs w:val="24"/>
        </w:rPr>
      </w:pPr>
    </w:p>
    <w:p w14:paraId="36E0D55D" w14:textId="77777777" w:rsidR="00F566C9" w:rsidRPr="006D5947" w:rsidRDefault="00F566C9" w:rsidP="00823D57">
      <w:pPr>
        <w:spacing w:after="0" w:line="360" w:lineRule="auto"/>
        <w:rPr>
          <w:rFonts w:ascii="Times New Roman" w:eastAsia="Times New Roman" w:hAnsi="Times New Roman" w:cs="Times New Roman"/>
          <w:b/>
          <w:sz w:val="24"/>
          <w:szCs w:val="24"/>
        </w:rPr>
      </w:pPr>
      <w:r w:rsidRPr="006D5947">
        <w:rPr>
          <w:rFonts w:ascii="Times New Roman" w:eastAsia="Times New Roman" w:hAnsi="Times New Roman" w:cs="Times New Roman"/>
          <w:b/>
          <w:sz w:val="24"/>
          <w:szCs w:val="24"/>
        </w:rPr>
        <w:t>6.</w:t>
      </w:r>
      <w:r w:rsidRPr="006D5947">
        <w:rPr>
          <w:rFonts w:ascii="Times New Roman" w:eastAsia="Times New Roman" w:hAnsi="Times New Roman" w:cs="Times New Roman"/>
          <w:b/>
          <w:sz w:val="14"/>
          <w:szCs w:val="14"/>
        </w:rPr>
        <w:t xml:space="preserve">      </w:t>
      </w:r>
      <w:r w:rsidRPr="006D5947">
        <w:rPr>
          <w:rFonts w:ascii="Times New Roman" w:eastAsia="Times New Roman" w:hAnsi="Times New Roman" w:cs="Times New Roman"/>
          <w:b/>
          <w:sz w:val="24"/>
          <w:szCs w:val="24"/>
        </w:rPr>
        <w:t> Conclusions</w:t>
      </w:r>
    </w:p>
    <w:p w14:paraId="6A661AF6" w14:textId="77777777" w:rsidR="006D5947" w:rsidRPr="00F566C9" w:rsidRDefault="00D30D45" w:rsidP="00823D5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attempts to discuss the role Zakat investment can play in human and economic development. From the above its established that poverty levels in some Muslim countries remain high which inhibits the human and economic </w:t>
      </w:r>
      <w:r w:rsidR="00965839">
        <w:rPr>
          <w:rFonts w:ascii="Times New Roman" w:eastAsia="Times New Roman" w:hAnsi="Times New Roman" w:cs="Times New Roman"/>
          <w:sz w:val="24"/>
          <w:szCs w:val="24"/>
        </w:rPr>
        <w:t xml:space="preserve">development </w:t>
      </w:r>
      <w:r w:rsidR="008D1822">
        <w:rPr>
          <w:rFonts w:ascii="Times New Roman" w:eastAsia="Times New Roman" w:hAnsi="Times New Roman" w:cs="Times New Roman"/>
          <w:sz w:val="24"/>
          <w:szCs w:val="24"/>
        </w:rPr>
        <w:t xml:space="preserve">of these societies </w:t>
      </w:r>
      <w:r w:rsidR="00965839">
        <w:rPr>
          <w:rFonts w:ascii="Times New Roman" w:eastAsia="Times New Roman" w:hAnsi="Times New Roman" w:cs="Times New Roman"/>
          <w:sz w:val="24"/>
          <w:szCs w:val="24"/>
        </w:rPr>
        <w:t>and this</w:t>
      </w:r>
      <w:r>
        <w:rPr>
          <w:rFonts w:ascii="Times New Roman" w:eastAsia="Times New Roman" w:hAnsi="Times New Roman" w:cs="Times New Roman"/>
          <w:sz w:val="24"/>
          <w:szCs w:val="24"/>
        </w:rPr>
        <w:t xml:space="preserve"> points </w:t>
      </w:r>
      <w:r w:rsidR="00965839">
        <w:rPr>
          <w:rFonts w:ascii="Times New Roman" w:eastAsia="Times New Roman" w:hAnsi="Times New Roman" w:cs="Times New Roman"/>
          <w:sz w:val="24"/>
          <w:szCs w:val="24"/>
        </w:rPr>
        <w:t>to the need for pragmatic policies in tackling poverty to</w:t>
      </w:r>
      <w:r>
        <w:rPr>
          <w:rFonts w:ascii="Times New Roman" w:eastAsia="Times New Roman" w:hAnsi="Times New Roman" w:cs="Times New Roman"/>
          <w:sz w:val="24"/>
          <w:szCs w:val="24"/>
        </w:rPr>
        <w:t xml:space="preserve"> unearth the human potential to develop.</w:t>
      </w:r>
      <w:r w:rsidR="00965839">
        <w:rPr>
          <w:rFonts w:ascii="Times New Roman" w:eastAsia="Times New Roman" w:hAnsi="Times New Roman" w:cs="Times New Roman"/>
          <w:sz w:val="24"/>
          <w:szCs w:val="24"/>
        </w:rPr>
        <w:t xml:space="preserve"> </w:t>
      </w:r>
      <w:r w:rsidR="00A748F6">
        <w:rPr>
          <w:rFonts w:ascii="Times New Roman" w:eastAsia="Times New Roman" w:hAnsi="Times New Roman" w:cs="Times New Roman"/>
          <w:sz w:val="24"/>
          <w:szCs w:val="24"/>
        </w:rPr>
        <w:t xml:space="preserve">Zakat plays a role in wealth and income redistribution and better consumption for the poor. </w:t>
      </w:r>
      <w:r w:rsidR="00965839">
        <w:rPr>
          <w:rFonts w:ascii="Times New Roman" w:eastAsia="Times New Roman" w:hAnsi="Times New Roman" w:cs="Times New Roman"/>
          <w:sz w:val="24"/>
          <w:szCs w:val="24"/>
        </w:rPr>
        <w:t>In the contemporary days, Zakat investment</w:t>
      </w:r>
      <w:r w:rsidR="008D1822">
        <w:rPr>
          <w:rFonts w:ascii="Times New Roman" w:eastAsia="Times New Roman" w:hAnsi="Times New Roman" w:cs="Times New Roman"/>
          <w:sz w:val="24"/>
          <w:szCs w:val="24"/>
        </w:rPr>
        <w:t xml:space="preserve"> if</w:t>
      </w:r>
      <w:r w:rsidR="00A748F6">
        <w:rPr>
          <w:rFonts w:ascii="Times New Roman" w:eastAsia="Times New Roman" w:hAnsi="Times New Roman" w:cs="Times New Roman"/>
          <w:sz w:val="24"/>
          <w:szCs w:val="24"/>
        </w:rPr>
        <w:t xml:space="preserve"> done in well thought m</w:t>
      </w:r>
      <w:r w:rsidR="008D1822">
        <w:rPr>
          <w:rFonts w:ascii="Times New Roman" w:eastAsia="Times New Roman" w:hAnsi="Times New Roman" w:cs="Times New Roman"/>
          <w:sz w:val="24"/>
          <w:szCs w:val="24"/>
        </w:rPr>
        <w:t>anner</w:t>
      </w:r>
      <w:r w:rsidR="00A748F6">
        <w:rPr>
          <w:rFonts w:ascii="Times New Roman" w:eastAsia="Times New Roman" w:hAnsi="Times New Roman" w:cs="Times New Roman"/>
          <w:sz w:val="24"/>
          <w:szCs w:val="24"/>
        </w:rPr>
        <w:t xml:space="preserve"> can serve as a strategic </w:t>
      </w:r>
      <w:r w:rsidR="00965839">
        <w:rPr>
          <w:rFonts w:ascii="Times New Roman" w:eastAsia="Times New Roman" w:hAnsi="Times New Roman" w:cs="Times New Roman"/>
          <w:sz w:val="24"/>
          <w:szCs w:val="24"/>
        </w:rPr>
        <w:t>tool t</w:t>
      </w:r>
      <w:r w:rsidR="008D1822">
        <w:rPr>
          <w:rFonts w:ascii="Times New Roman" w:eastAsia="Times New Roman" w:hAnsi="Times New Roman" w:cs="Times New Roman"/>
          <w:sz w:val="24"/>
          <w:szCs w:val="24"/>
        </w:rPr>
        <w:t>hat can be used to support the Needy and P</w:t>
      </w:r>
      <w:r w:rsidR="00965839">
        <w:rPr>
          <w:rFonts w:ascii="Times New Roman" w:eastAsia="Times New Roman" w:hAnsi="Times New Roman" w:cs="Times New Roman"/>
          <w:sz w:val="24"/>
          <w:szCs w:val="24"/>
        </w:rPr>
        <w:t>oor in the society to uplift them from the shackles of poverty. The investment of zakat funds efficiently has a huge potential in reducing poverty levels in Muslim countries as demonstrated in the paper.</w:t>
      </w:r>
    </w:p>
    <w:p w14:paraId="6A2548D3" w14:textId="77777777" w:rsidR="00A748F6" w:rsidRDefault="00A748F6" w:rsidP="00823D57">
      <w:pPr>
        <w:spacing w:line="360" w:lineRule="auto"/>
        <w:rPr>
          <w:rFonts w:ascii="Times New Roman" w:eastAsia="Times New Roman" w:hAnsi="Times New Roman" w:cs="Times New Roman"/>
          <w:b/>
          <w:bCs/>
          <w:sz w:val="24"/>
          <w:szCs w:val="24"/>
        </w:rPr>
      </w:pPr>
    </w:p>
    <w:p w14:paraId="3367B15A" w14:textId="77777777" w:rsidR="00A748F6" w:rsidRDefault="00A748F6" w:rsidP="00823D57">
      <w:pPr>
        <w:spacing w:line="360" w:lineRule="auto"/>
        <w:rPr>
          <w:rFonts w:ascii="Times New Roman" w:eastAsia="Times New Roman" w:hAnsi="Times New Roman" w:cs="Times New Roman"/>
          <w:b/>
          <w:bCs/>
          <w:sz w:val="24"/>
          <w:szCs w:val="24"/>
        </w:rPr>
      </w:pPr>
    </w:p>
    <w:p w14:paraId="2C0B9659" w14:textId="77777777" w:rsidR="008D25F6" w:rsidRDefault="008D25F6" w:rsidP="00823D57">
      <w:pPr>
        <w:spacing w:line="360" w:lineRule="auto"/>
        <w:rPr>
          <w:rFonts w:ascii="Times New Roman" w:eastAsia="Times New Roman" w:hAnsi="Times New Roman" w:cs="Times New Roman"/>
          <w:b/>
          <w:bCs/>
          <w:sz w:val="24"/>
          <w:szCs w:val="24"/>
        </w:rPr>
      </w:pPr>
    </w:p>
    <w:p w14:paraId="5393A734" w14:textId="77777777" w:rsidR="00E709D0" w:rsidRDefault="00E709D0" w:rsidP="00823D57">
      <w:pPr>
        <w:spacing w:line="360" w:lineRule="auto"/>
        <w:rPr>
          <w:rFonts w:ascii="Times New Roman" w:eastAsia="Times New Roman" w:hAnsi="Times New Roman" w:cs="Times New Roman"/>
          <w:b/>
          <w:bCs/>
          <w:sz w:val="24"/>
          <w:szCs w:val="24"/>
        </w:rPr>
      </w:pPr>
    </w:p>
    <w:p w14:paraId="62824BAF" w14:textId="77777777" w:rsidR="00D0498D" w:rsidRDefault="00D0498D" w:rsidP="00823D57">
      <w:pPr>
        <w:spacing w:line="360" w:lineRule="auto"/>
        <w:rPr>
          <w:rFonts w:ascii="Times New Roman" w:eastAsia="Times New Roman" w:hAnsi="Times New Roman" w:cs="Times New Roman"/>
          <w:b/>
          <w:bCs/>
          <w:sz w:val="24"/>
          <w:szCs w:val="24"/>
        </w:rPr>
      </w:pPr>
    </w:p>
    <w:p w14:paraId="3B9E5197" w14:textId="77777777" w:rsidR="00AE11FB" w:rsidRDefault="00AE11FB" w:rsidP="00823D57">
      <w:pPr>
        <w:spacing w:line="360" w:lineRule="auto"/>
        <w:rPr>
          <w:rFonts w:ascii="Times New Roman" w:eastAsia="Times New Roman" w:hAnsi="Times New Roman" w:cs="Times New Roman"/>
          <w:b/>
          <w:bCs/>
          <w:sz w:val="24"/>
          <w:szCs w:val="24"/>
        </w:rPr>
      </w:pPr>
    </w:p>
    <w:p w14:paraId="43ACDF9A" w14:textId="77777777" w:rsidR="009856E7" w:rsidRDefault="006D5947" w:rsidP="0097764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3BFFE4DD" w14:textId="77777777" w:rsidR="00977648" w:rsidRDefault="00977648" w:rsidP="00977648">
      <w:pPr>
        <w:spacing w:after="0" w:line="240" w:lineRule="auto"/>
        <w:rPr>
          <w:rFonts w:ascii="Times New Roman" w:eastAsia="Times New Roman" w:hAnsi="Times New Roman" w:cs="Times New Roman"/>
          <w:b/>
          <w:bCs/>
          <w:sz w:val="24"/>
          <w:szCs w:val="24"/>
        </w:rPr>
      </w:pPr>
    </w:p>
    <w:p w14:paraId="5A0AF74D" w14:textId="77777777" w:rsidR="008D25F6" w:rsidRDefault="008D25F6" w:rsidP="00977648">
      <w:pPr>
        <w:spacing w:after="0" w:line="240" w:lineRule="auto"/>
        <w:rPr>
          <w:rFonts w:ascii="Times New Roman" w:hAnsi="Times New Roman" w:cs="Times New Roman"/>
          <w:sz w:val="24"/>
          <w:szCs w:val="24"/>
        </w:rPr>
      </w:pPr>
      <w:r w:rsidRPr="00352AC3">
        <w:rPr>
          <w:rFonts w:ascii="Times New Roman" w:hAnsi="Times New Roman" w:cs="Times New Roman"/>
          <w:sz w:val="24"/>
          <w:szCs w:val="24"/>
        </w:rPr>
        <w:t xml:space="preserve">Yousri, A. </w:t>
      </w:r>
      <w:proofErr w:type="gramStart"/>
      <w:r w:rsidRPr="00352AC3">
        <w:rPr>
          <w:rFonts w:ascii="Times New Roman" w:hAnsi="Times New Roman" w:cs="Times New Roman"/>
          <w:sz w:val="24"/>
          <w:szCs w:val="24"/>
        </w:rPr>
        <w:t>A.(2013)Fundamental</w:t>
      </w:r>
      <w:proofErr w:type="gramEnd"/>
      <w:r w:rsidRPr="00352AC3">
        <w:rPr>
          <w:rFonts w:ascii="Times New Roman" w:hAnsi="Times New Roman" w:cs="Times New Roman"/>
          <w:sz w:val="24"/>
          <w:szCs w:val="24"/>
        </w:rPr>
        <w:t xml:space="preserve"> Issues in Islamic Economics. Lambert Academic Publishing, Germany</w:t>
      </w:r>
    </w:p>
    <w:p w14:paraId="71BE3570" w14:textId="77777777" w:rsidR="008D25F6" w:rsidRPr="00352AC3" w:rsidRDefault="00D0498D" w:rsidP="00977648">
      <w:pPr>
        <w:spacing w:after="0" w:line="240" w:lineRule="auto"/>
        <w:rPr>
          <w:rFonts w:ascii="Times New Roman" w:hAnsi="Times New Roman" w:cs="Times New Roman"/>
          <w:sz w:val="24"/>
          <w:szCs w:val="24"/>
        </w:rPr>
      </w:pPr>
      <w:r w:rsidRPr="00352AC3">
        <w:rPr>
          <w:rFonts w:ascii="Times New Roman" w:hAnsi="Times New Roman" w:cs="Times New Roman"/>
          <w:sz w:val="24"/>
          <w:szCs w:val="24"/>
        </w:rPr>
        <w:t>Anwar,</w:t>
      </w:r>
      <w:r w:rsidR="008D25F6" w:rsidRPr="00352AC3">
        <w:rPr>
          <w:rFonts w:ascii="Times New Roman" w:hAnsi="Times New Roman" w:cs="Times New Roman"/>
          <w:sz w:val="24"/>
          <w:szCs w:val="24"/>
        </w:rPr>
        <w:t xml:space="preserve"> M. (1995)</w:t>
      </w:r>
      <w:r w:rsidR="008D25F6" w:rsidRPr="00352AC3">
        <w:rPr>
          <w:rFonts w:ascii="Times New Roman" w:hAnsi="Times New Roman" w:cs="Times New Roman"/>
          <w:b/>
          <w:bCs/>
          <w:sz w:val="24"/>
          <w:szCs w:val="24"/>
        </w:rPr>
        <w:t xml:space="preserve"> </w:t>
      </w:r>
      <w:r w:rsidR="008D25F6" w:rsidRPr="00352AC3">
        <w:rPr>
          <w:rFonts w:ascii="Times New Roman" w:hAnsi="Times New Roman" w:cs="Times New Roman"/>
          <w:bCs/>
          <w:sz w:val="24"/>
          <w:szCs w:val="24"/>
        </w:rPr>
        <w:t xml:space="preserve">Financing Socio-Economic </w:t>
      </w:r>
      <w:r w:rsidRPr="00352AC3">
        <w:rPr>
          <w:rFonts w:ascii="Times New Roman" w:hAnsi="Times New Roman" w:cs="Times New Roman"/>
          <w:bCs/>
          <w:sz w:val="24"/>
          <w:szCs w:val="24"/>
        </w:rPr>
        <w:t>Development</w:t>
      </w:r>
      <w:r w:rsidRPr="00352AC3">
        <w:rPr>
          <w:rFonts w:ascii="Times New Roman" w:hAnsi="Times New Roman" w:cs="Times New Roman"/>
          <w:sz w:val="24"/>
          <w:szCs w:val="24"/>
        </w:rPr>
        <w:t>,</w:t>
      </w:r>
      <w:r w:rsidR="008D25F6" w:rsidRPr="00352AC3">
        <w:rPr>
          <w:rFonts w:ascii="Times New Roman" w:hAnsi="Times New Roman" w:cs="Times New Roman"/>
          <w:sz w:val="24"/>
          <w:szCs w:val="24"/>
        </w:rPr>
        <w:t xml:space="preserve"> </w:t>
      </w:r>
      <w:proofErr w:type="spellStart"/>
      <w:r w:rsidR="008D25F6" w:rsidRPr="00352AC3">
        <w:rPr>
          <w:rFonts w:ascii="Times New Roman" w:hAnsi="Times New Roman" w:cs="Times New Roman"/>
          <w:sz w:val="24"/>
          <w:szCs w:val="24"/>
        </w:rPr>
        <w:t>Joumal</w:t>
      </w:r>
      <w:proofErr w:type="spellEnd"/>
      <w:r w:rsidR="008D25F6" w:rsidRPr="00352AC3">
        <w:rPr>
          <w:rFonts w:ascii="Times New Roman" w:hAnsi="Times New Roman" w:cs="Times New Roman"/>
          <w:sz w:val="24"/>
          <w:szCs w:val="24"/>
        </w:rPr>
        <w:t xml:space="preserve"> of Islamic Economics Vol 4 No. 1&amp;:2 15-32 </w:t>
      </w:r>
    </w:p>
    <w:p w14:paraId="2914FC2E" w14:textId="77777777" w:rsidR="008D25F6" w:rsidRPr="00352AC3" w:rsidRDefault="008D25F6" w:rsidP="00977648">
      <w:pPr>
        <w:spacing w:after="0" w:line="240" w:lineRule="auto"/>
        <w:rPr>
          <w:rFonts w:ascii="Times New Roman" w:hAnsi="Times New Roman" w:cs="Times New Roman"/>
          <w:sz w:val="24"/>
          <w:szCs w:val="24"/>
        </w:rPr>
      </w:pPr>
      <w:r w:rsidRPr="00A33E70">
        <w:rPr>
          <w:rFonts w:ascii="Times New Roman" w:eastAsia="Times New Roman" w:hAnsi="Times New Roman" w:cs="Times New Roman"/>
          <w:sz w:val="24"/>
          <w:szCs w:val="24"/>
        </w:rPr>
        <w:t xml:space="preserve">Ibn Faris, Ahmad (1998) </w:t>
      </w:r>
      <w:proofErr w:type="spellStart"/>
      <w:r w:rsidRPr="00A33E70">
        <w:rPr>
          <w:rFonts w:ascii="Times New Roman" w:eastAsia="Times New Roman" w:hAnsi="Times New Roman" w:cs="Times New Roman"/>
          <w:sz w:val="24"/>
          <w:szCs w:val="24"/>
        </w:rPr>
        <w:t>Maqayys</w:t>
      </w:r>
      <w:proofErr w:type="spellEnd"/>
      <w:r w:rsidRPr="00A33E70">
        <w:rPr>
          <w:rFonts w:ascii="Times New Roman" w:eastAsia="Times New Roman" w:hAnsi="Times New Roman" w:cs="Times New Roman"/>
          <w:sz w:val="24"/>
          <w:szCs w:val="24"/>
        </w:rPr>
        <w:t xml:space="preserve"> al Lu</w:t>
      </w:r>
      <w:r w:rsidRPr="00352AC3">
        <w:rPr>
          <w:rFonts w:ascii="Times New Roman" w:eastAsia="Times New Roman" w:hAnsi="Times New Roman" w:cs="Times New Roman"/>
          <w:sz w:val="24"/>
          <w:szCs w:val="24"/>
        </w:rPr>
        <w:t>ghah</w:t>
      </w:r>
      <w:proofErr w:type="gramStart"/>
      <w:r w:rsidRPr="00352AC3">
        <w:rPr>
          <w:rFonts w:ascii="Times New Roman" w:eastAsia="Times New Roman" w:hAnsi="Times New Roman" w:cs="Times New Roman"/>
          <w:sz w:val="24"/>
          <w:szCs w:val="24"/>
        </w:rPr>
        <w:t>_(</w:t>
      </w:r>
      <w:proofErr w:type="gramEnd"/>
      <w:r w:rsidRPr="00352AC3">
        <w:rPr>
          <w:rFonts w:ascii="Times New Roman" w:eastAsia="Times New Roman" w:hAnsi="Times New Roman" w:cs="Times New Roman"/>
          <w:sz w:val="24"/>
          <w:szCs w:val="24"/>
        </w:rPr>
        <w:t xml:space="preserve">Circa 395H), Dar al Fikr </w:t>
      </w:r>
      <w:r w:rsidRPr="00A33E70">
        <w:rPr>
          <w:rFonts w:ascii="Times New Roman" w:eastAsia="Times New Roman" w:hAnsi="Times New Roman" w:cs="Times New Roman"/>
          <w:sz w:val="24"/>
          <w:szCs w:val="24"/>
        </w:rPr>
        <w:t xml:space="preserve">Publishers, 2nd printing, Beirut (in Arabic). </w:t>
      </w:r>
    </w:p>
    <w:p w14:paraId="251B392B" w14:textId="77777777" w:rsidR="008D25F6" w:rsidRPr="00352AC3" w:rsidRDefault="008D25F6" w:rsidP="00977648">
      <w:pPr>
        <w:pStyle w:val="HTMLPreformatted"/>
        <w:rPr>
          <w:rFonts w:ascii="Times New Roman" w:hAnsi="Times New Roman" w:cs="Times New Roman"/>
          <w:sz w:val="24"/>
          <w:szCs w:val="24"/>
        </w:rPr>
      </w:pPr>
      <w:r w:rsidRPr="00352AC3">
        <w:rPr>
          <w:rFonts w:ascii="Times New Roman" w:hAnsi="Times New Roman" w:cs="Times New Roman"/>
          <w:sz w:val="24"/>
          <w:szCs w:val="24"/>
        </w:rPr>
        <w:t xml:space="preserve">AI </w:t>
      </w:r>
      <w:proofErr w:type="spellStart"/>
      <w:r w:rsidRPr="00352AC3">
        <w:rPr>
          <w:rFonts w:ascii="Times New Roman" w:hAnsi="Times New Roman" w:cs="Times New Roman"/>
          <w:sz w:val="24"/>
          <w:szCs w:val="24"/>
        </w:rPr>
        <w:t>Qaradawi</w:t>
      </w:r>
      <w:proofErr w:type="spellEnd"/>
      <w:r w:rsidRPr="00352AC3">
        <w:rPr>
          <w:rFonts w:ascii="Times New Roman" w:hAnsi="Times New Roman" w:cs="Times New Roman"/>
          <w:sz w:val="24"/>
          <w:szCs w:val="24"/>
        </w:rPr>
        <w:t xml:space="preserve">. Yusuf (1973), Fiqh al </w:t>
      </w:r>
      <w:proofErr w:type="spellStart"/>
      <w:r w:rsidRPr="00352AC3">
        <w:rPr>
          <w:rFonts w:ascii="Times New Roman" w:hAnsi="Times New Roman" w:cs="Times New Roman"/>
          <w:sz w:val="24"/>
          <w:szCs w:val="24"/>
        </w:rPr>
        <w:t>Zakali</w:t>
      </w:r>
      <w:proofErr w:type="spellEnd"/>
      <w:r w:rsidRPr="00352AC3">
        <w:rPr>
          <w:rFonts w:ascii="Times New Roman" w:hAnsi="Times New Roman" w:cs="Times New Roman"/>
          <w:sz w:val="24"/>
          <w:szCs w:val="24"/>
        </w:rPr>
        <w:t xml:space="preserve">, </w:t>
      </w:r>
      <w:proofErr w:type="spellStart"/>
      <w:r w:rsidRPr="00352AC3">
        <w:rPr>
          <w:rFonts w:ascii="Times New Roman" w:hAnsi="Times New Roman" w:cs="Times New Roman"/>
          <w:sz w:val="24"/>
          <w:szCs w:val="24"/>
        </w:rPr>
        <w:t>Mu’assasat</w:t>
      </w:r>
      <w:proofErr w:type="spellEnd"/>
      <w:r w:rsidRPr="00352AC3">
        <w:rPr>
          <w:rFonts w:ascii="Times New Roman" w:hAnsi="Times New Roman" w:cs="Times New Roman"/>
          <w:sz w:val="24"/>
          <w:szCs w:val="24"/>
        </w:rPr>
        <w:t xml:space="preserve"> al </w:t>
      </w:r>
      <w:proofErr w:type="spellStart"/>
      <w:r w:rsidRPr="00352AC3">
        <w:rPr>
          <w:rFonts w:ascii="Times New Roman" w:hAnsi="Times New Roman" w:cs="Times New Roman"/>
          <w:sz w:val="24"/>
          <w:szCs w:val="24"/>
        </w:rPr>
        <w:t>Risalah</w:t>
      </w:r>
      <w:proofErr w:type="spellEnd"/>
      <w:r w:rsidRPr="00352AC3">
        <w:rPr>
          <w:rFonts w:ascii="Times New Roman" w:hAnsi="Times New Roman" w:cs="Times New Roman"/>
          <w:sz w:val="24"/>
          <w:szCs w:val="24"/>
        </w:rPr>
        <w:t xml:space="preserve"> Publishers. 2’ printing Beirut (in Arabic).</w:t>
      </w:r>
    </w:p>
    <w:p w14:paraId="7302294F" w14:textId="62FBBDBC" w:rsidR="008D25F6" w:rsidRPr="0062242C" w:rsidRDefault="008D25F6" w:rsidP="00977648">
      <w:pPr>
        <w:autoSpaceDE w:val="0"/>
        <w:autoSpaceDN w:val="0"/>
        <w:adjustRightInd w:val="0"/>
        <w:spacing w:after="0" w:line="240" w:lineRule="auto"/>
        <w:rPr>
          <w:rFonts w:ascii="Times New Roman" w:hAnsi="Times New Roman" w:cs="Times New Roman"/>
          <w:bCs/>
          <w:sz w:val="24"/>
          <w:szCs w:val="24"/>
        </w:rPr>
      </w:pPr>
      <w:r w:rsidRPr="00352AC3">
        <w:rPr>
          <w:rFonts w:ascii="Times New Roman" w:hAnsi="Times New Roman" w:cs="Times New Roman"/>
          <w:sz w:val="24"/>
          <w:szCs w:val="24"/>
        </w:rPr>
        <w:t xml:space="preserve"> </w:t>
      </w:r>
      <w:r w:rsidRPr="0062242C">
        <w:rPr>
          <w:rFonts w:ascii="Times New Roman" w:hAnsi="Times New Roman" w:cs="Times New Roman"/>
          <w:bCs/>
          <w:sz w:val="24"/>
          <w:szCs w:val="24"/>
        </w:rPr>
        <w:t>Shirazi, N.S(</w:t>
      </w:r>
      <w:proofErr w:type="gramStart"/>
      <w:r w:rsidRPr="0062242C">
        <w:rPr>
          <w:rFonts w:ascii="Times New Roman" w:hAnsi="Times New Roman" w:cs="Times New Roman"/>
          <w:bCs/>
          <w:sz w:val="24"/>
          <w:szCs w:val="24"/>
        </w:rPr>
        <w:t>2014)Integrating</w:t>
      </w:r>
      <w:proofErr w:type="gramEnd"/>
      <w:r w:rsidRPr="0062242C">
        <w:rPr>
          <w:rFonts w:ascii="Times New Roman" w:hAnsi="Times New Roman" w:cs="Times New Roman"/>
          <w:bCs/>
          <w:sz w:val="24"/>
          <w:szCs w:val="24"/>
        </w:rPr>
        <w:t xml:space="preserve"> </w:t>
      </w:r>
      <w:r w:rsidRPr="0062242C">
        <w:rPr>
          <w:rFonts w:ascii="Times New Roman" w:hAnsi="Times New Roman" w:cs="Times New Roman"/>
          <w:bCs/>
          <w:i/>
          <w:iCs/>
          <w:sz w:val="24"/>
          <w:szCs w:val="24"/>
        </w:rPr>
        <w:t>Zakat</w:t>
      </w:r>
      <w:r w:rsidRPr="0062242C">
        <w:rPr>
          <w:rFonts w:ascii="Times New Roman" w:hAnsi="Times New Roman" w:cs="Times New Roman"/>
          <w:bCs/>
          <w:sz w:val="24"/>
          <w:szCs w:val="24"/>
        </w:rPr>
        <w:t xml:space="preserve"> and </w:t>
      </w:r>
      <w:r w:rsidRPr="0062242C">
        <w:rPr>
          <w:rFonts w:ascii="Times New Roman" w:hAnsi="Times New Roman" w:cs="Times New Roman"/>
          <w:bCs/>
          <w:i/>
          <w:iCs/>
          <w:sz w:val="24"/>
          <w:szCs w:val="24"/>
        </w:rPr>
        <w:t>Waqf</w:t>
      </w:r>
      <w:r>
        <w:rPr>
          <w:rFonts w:ascii="Times New Roman" w:hAnsi="Times New Roman" w:cs="Times New Roman"/>
          <w:bCs/>
          <w:sz w:val="24"/>
          <w:szCs w:val="24"/>
        </w:rPr>
        <w:t xml:space="preserve"> into the Poverty Reduction </w:t>
      </w:r>
      <w:r w:rsidRPr="0062242C">
        <w:rPr>
          <w:rFonts w:ascii="Times New Roman" w:hAnsi="Times New Roman" w:cs="Times New Roman"/>
          <w:bCs/>
          <w:sz w:val="24"/>
          <w:szCs w:val="24"/>
        </w:rPr>
        <w:t xml:space="preserve">Strategy of the IDB Member Countries, </w:t>
      </w:r>
      <w:r w:rsidRPr="0062242C">
        <w:rPr>
          <w:rFonts w:ascii="Times New Roman" w:hAnsi="Times New Roman" w:cs="Times New Roman"/>
          <w:i/>
          <w:iCs/>
          <w:sz w:val="24"/>
          <w:szCs w:val="24"/>
        </w:rPr>
        <w:t xml:space="preserve">Islamic Economic Studies </w:t>
      </w:r>
      <w:r w:rsidRPr="0062242C">
        <w:rPr>
          <w:rFonts w:ascii="Times New Roman" w:hAnsi="Times New Roman" w:cs="Times New Roman"/>
          <w:sz w:val="24"/>
          <w:szCs w:val="24"/>
        </w:rPr>
        <w:t xml:space="preserve">Vol. 22, No. 1, </w:t>
      </w:r>
      <w:proofErr w:type="gramStart"/>
      <w:r w:rsidRPr="0062242C">
        <w:rPr>
          <w:rFonts w:ascii="Times New Roman" w:hAnsi="Times New Roman" w:cs="Times New Roman"/>
          <w:sz w:val="24"/>
          <w:szCs w:val="24"/>
        </w:rPr>
        <w:t>May,</w:t>
      </w:r>
      <w:proofErr w:type="gramEnd"/>
      <w:r w:rsidRPr="0062242C">
        <w:rPr>
          <w:rFonts w:ascii="Times New Roman" w:hAnsi="Times New Roman" w:cs="Times New Roman"/>
          <w:sz w:val="24"/>
          <w:szCs w:val="24"/>
        </w:rPr>
        <w:t xml:space="preserve"> 2014 (79-108)</w:t>
      </w:r>
    </w:p>
    <w:p w14:paraId="1E88E353" w14:textId="77777777" w:rsidR="008D25F6" w:rsidRPr="0062242C" w:rsidRDefault="008D25F6" w:rsidP="00977648">
      <w:pPr>
        <w:autoSpaceDE w:val="0"/>
        <w:autoSpaceDN w:val="0"/>
        <w:adjustRightInd w:val="0"/>
        <w:spacing w:after="0" w:line="240" w:lineRule="auto"/>
        <w:rPr>
          <w:rFonts w:ascii="Times New Roman" w:hAnsi="Times New Roman" w:cs="Times New Roman"/>
          <w:iCs/>
          <w:sz w:val="24"/>
          <w:szCs w:val="24"/>
        </w:rPr>
      </w:pPr>
      <w:r w:rsidRPr="0062242C">
        <w:rPr>
          <w:rFonts w:ascii="Times New Roman" w:hAnsi="Times New Roman" w:cs="Times New Roman"/>
          <w:iCs/>
          <w:sz w:val="24"/>
          <w:szCs w:val="24"/>
        </w:rPr>
        <w:t xml:space="preserve">Akram, M. &amp; Afzal, M., 2014. Munich Personal </w:t>
      </w:r>
      <w:proofErr w:type="spellStart"/>
      <w:r w:rsidRPr="0062242C">
        <w:rPr>
          <w:rFonts w:ascii="Times New Roman" w:hAnsi="Times New Roman" w:cs="Times New Roman"/>
          <w:iCs/>
          <w:sz w:val="24"/>
          <w:szCs w:val="24"/>
        </w:rPr>
        <w:t>RePEc</w:t>
      </w:r>
      <w:proofErr w:type="spellEnd"/>
      <w:r w:rsidRPr="0062242C">
        <w:rPr>
          <w:rFonts w:ascii="Times New Roman" w:hAnsi="Times New Roman" w:cs="Times New Roman"/>
          <w:iCs/>
          <w:sz w:val="24"/>
          <w:szCs w:val="24"/>
        </w:rPr>
        <w:t xml:space="preserve"> Archive. [Online]</w:t>
      </w:r>
    </w:p>
    <w:p w14:paraId="04859C0E" w14:textId="77777777" w:rsidR="008D25F6" w:rsidRPr="0062242C" w:rsidRDefault="008D25F6" w:rsidP="00977648">
      <w:pPr>
        <w:autoSpaceDE w:val="0"/>
        <w:autoSpaceDN w:val="0"/>
        <w:adjustRightInd w:val="0"/>
        <w:spacing w:after="0" w:line="240" w:lineRule="auto"/>
        <w:rPr>
          <w:rFonts w:ascii="Times New Roman" w:hAnsi="Times New Roman" w:cs="Times New Roman"/>
          <w:iCs/>
          <w:sz w:val="24"/>
          <w:szCs w:val="24"/>
        </w:rPr>
      </w:pPr>
      <w:r w:rsidRPr="0062242C">
        <w:rPr>
          <w:rFonts w:ascii="Times New Roman" w:hAnsi="Times New Roman" w:cs="Times New Roman"/>
          <w:iCs/>
          <w:sz w:val="24"/>
          <w:szCs w:val="24"/>
        </w:rPr>
        <w:t xml:space="preserve">Available at: </w:t>
      </w:r>
      <w:proofErr w:type="spellStart"/>
      <w:r w:rsidRPr="0062242C">
        <w:rPr>
          <w:rFonts w:ascii="Times New Roman" w:hAnsi="Times New Roman" w:cs="Times New Roman"/>
          <w:iCs/>
          <w:sz w:val="24"/>
          <w:szCs w:val="24"/>
        </w:rPr>
        <w:t>htt</w:t>
      </w:r>
      <w:proofErr w:type="spellEnd"/>
      <w:r w:rsidRPr="0062242C">
        <w:rPr>
          <w:rFonts w:ascii="Times New Roman" w:hAnsi="Times New Roman" w:cs="Times New Roman"/>
          <w:iCs/>
          <w:sz w:val="24"/>
          <w:szCs w:val="24"/>
        </w:rPr>
        <w:t xml:space="preserve"> p://mpra.ub.uni-muenchen.de/56013/</w:t>
      </w:r>
    </w:p>
    <w:p w14:paraId="383CAE35" w14:textId="77777777" w:rsidR="008D25F6" w:rsidRPr="0062242C" w:rsidRDefault="008D25F6" w:rsidP="00977648">
      <w:pPr>
        <w:autoSpaceDE w:val="0"/>
        <w:autoSpaceDN w:val="0"/>
        <w:adjustRightInd w:val="0"/>
        <w:spacing w:after="0" w:line="240" w:lineRule="auto"/>
        <w:rPr>
          <w:rFonts w:ascii="Times New Roman" w:hAnsi="Times New Roman" w:cs="Times New Roman"/>
          <w:iCs/>
          <w:sz w:val="24"/>
          <w:szCs w:val="24"/>
        </w:rPr>
      </w:pPr>
      <w:r w:rsidRPr="0062242C">
        <w:rPr>
          <w:rFonts w:ascii="Times New Roman" w:hAnsi="Times New Roman" w:cs="Times New Roman"/>
          <w:iCs/>
          <w:sz w:val="24"/>
          <w:szCs w:val="24"/>
        </w:rPr>
        <w:t xml:space="preserve">Ahmed, H., 2004. Role of </w:t>
      </w:r>
      <w:r w:rsidR="002B7A84">
        <w:rPr>
          <w:rFonts w:ascii="Times New Roman" w:hAnsi="Times New Roman" w:cs="Times New Roman"/>
          <w:iCs/>
          <w:sz w:val="24"/>
          <w:szCs w:val="24"/>
        </w:rPr>
        <w:t>Zakat</w:t>
      </w:r>
      <w:r w:rsidRPr="0062242C">
        <w:rPr>
          <w:rFonts w:ascii="Times New Roman" w:hAnsi="Times New Roman" w:cs="Times New Roman"/>
          <w:iCs/>
          <w:sz w:val="24"/>
          <w:szCs w:val="24"/>
        </w:rPr>
        <w:t xml:space="preserve"> and Awqaf in Poverty </w:t>
      </w:r>
      <w:proofErr w:type="spellStart"/>
      <w:r w:rsidRPr="0062242C">
        <w:rPr>
          <w:rFonts w:ascii="Times New Roman" w:hAnsi="Times New Roman" w:cs="Times New Roman"/>
          <w:iCs/>
          <w:sz w:val="24"/>
          <w:szCs w:val="24"/>
        </w:rPr>
        <w:t>Alleviati</w:t>
      </w:r>
      <w:proofErr w:type="spellEnd"/>
      <w:r w:rsidRPr="0062242C">
        <w:rPr>
          <w:rFonts w:ascii="Times New Roman" w:hAnsi="Times New Roman" w:cs="Times New Roman"/>
          <w:iCs/>
          <w:sz w:val="24"/>
          <w:szCs w:val="24"/>
        </w:rPr>
        <w:t xml:space="preserve"> on. 1st ed. Jeddah, Saudi Arabia: Islamic Developmen</w:t>
      </w:r>
      <w:r>
        <w:rPr>
          <w:rFonts w:ascii="Times New Roman" w:hAnsi="Times New Roman" w:cs="Times New Roman"/>
          <w:iCs/>
          <w:sz w:val="24"/>
          <w:szCs w:val="24"/>
        </w:rPr>
        <w:t xml:space="preserve">t </w:t>
      </w:r>
      <w:r w:rsidRPr="0062242C">
        <w:rPr>
          <w:rFonts w:ascii="Times New Roman" w:hAnsi="Times New Roman" w:cs="Times New Roman"/>
          <w:iCs/>
          <w:sz w:val="24"/>
          <w:szCs w:val="24"/>
        </w:rPr>
        <w:t>Bank</w:t>
      </w:r>
    </w:p>
    <w:p w14:paraId="4D2E4F26" w14:textId="77777777" w:rsidR="008D25F6" w:rsidRPr="00352AC3" w:rsidRDefault="008D25F6" w:rsidP="00977648">
      <w:pPr>
        <w:spacing w:after="0" w:line="240" w:lineRule="auto"/>
        <w:rPr>
          <w:rFonts w:ascii="Times New Roman" w:hAnsi="Times New Roman" w:cs="Times New Roman"/>
          <w:noProof/>
          <w:sz w:val="24"/>
          <w:szCs w:val="24"/>
        </w:rPr>
      </w:pPr>
      <w:r w:rsidRPr="00352AC3">
        <w:rPr>
          <w:rFonts w:ascii="Times New Roman" w:hAnsi="Times New Roman" w:cs="Times New Roman"/>
          <w:noProof/>
          <w:sz w:val="24"/>
          <w:szCs w:val="24"/>
        </w:rPr>
        <w:t xml:space="preserve">Hassan, K. (2010). An Integration Poverty Alleviation Model Combining Zakat, Awqaf and Micro Finance. </w:t>
      </w:r>
      <w:r w:rsidRPr="00352AC3">
        <w:rPr>
          <w:rFonts w:ascii="Times New Roman" w:hAnsi="Times New Roman" w:cs="Times New Roman"/>
          <w:i/>
          <w:iCs/>
          <w:noProof/>
          <w:sz w:val="24"/>
          <w:szCs w:val="24"/>
        </w:rPr>
        <w:t>Seventh International Conference – The Tawhidi Epistemology.</w:t>
      </w:r>
      <w:r w:rsidRPr="00352AC3">
        <w:rPr>
          <w:rFonts w:ascii="Times New Roman" w:hAnsi="Times New Roman" w:cs="Times New Roman"/>
          <w:noProof/>
          <w:sz w:val="24"/>
          <w:szCs w:val="24"/>
        </w:rPr>
        <w:t xml:space="preserve"> Bangi.</w:t>
      </w:r>
    </w:p>
    <w:p w14:paraId="6EB134E6" w14:textId="77777777" w:rsidR="008D25F6" w:rsidRPr="00352AC3" w:rsidRDefault="008D25F6" w:rsidP="00977648">
      <w:pPr>
        <w:autoSpaceDE w:val="0"/>
        <w:autoSpaceDN w:val="0"/>
        <w:adjustRightInd w:val="0"/>
        <w:spacing w:after="0" w:line="240" w:lineRule="auto"/>
        <w:rPr>
          <w:rFonts w:ascii="Times New Roman" w:hAnsi="Times New Roman" w:cs="Times New Roman"/>
          <w:sz w:val="24"/>
          <w:szCs w:val="24"/>
        </w:rPr>
      </w:pPr>
      <w:r w:rsidRPr="00352AC3">
        <w:rPr>
          <w:rFonts w:ascii="Times New Roman" w:hAnsi="Times New Roman" w:cs="Times New Roman"/>
          <w:sz w:val="24"/>
          <w:szCs w:val="24"/>
        </w:rPr>
        <w:t xml:space="preserve">Sadeq, A. H. M. (1996) </w:t>
      </w:r>
      <w:proofErr w:type="spellStart"/>
      <w:r w:rsidRPr="00352AC3">
        <w:rPr>
          <w:rFonts w:ascii="Times New Roman" w:hAnsi="Times New Roman" w:cs="Times New Roman"/>
          <w:sz w:val="24"/>
          <w:szCs w:val="24"/>
        </w:rPr>
        <w:t>Ethico</w:t>
      </w:r>
      <w:proofErr w:type="spellEnd"/>
      <w:r w:rsidRPr="00352AC3">
        <w:rPr>
          <w:rFonts w:ascii="Times New Roman" w:hAnsi="Times New Roman" w:cs="Times New Roman"/>
          <w:sz w:val="24"/>
          <w:szCs w:val="24"/>
        </w:rPr>
        <w:t xml:space="preserve">-Economic Institution of Zakat: An Instrument of Self- </w:t>
      </w:r>
    </w:p>
    <w:p w14:paraId="1F476127" w14:textId="77777777" w:rsidR="008D25F6" w:rsidRPr="00352AC3" w:rsidRDefault="008D25F6" w:rsidP="00977648">
      <w:pPr>
        <w:autoSpaceDE w:val="0"/>
        <w:autoSpaceDN w:val="0"/>
        <w:adjustRightInd w:val="0"/>
        <w:spacing w:after="0" w:line="240" w:lineRule="auto"/>
        <w:rPr>
          <w:rFonts w:ascii="Times New Roman" w:hAnsi="Times New Roman" w:cs="Times New Roman"/>
          <w:i/>
          <w:iCs/>
          <w:sz w:val="24"/>
          <w:szCs w:val="24"/>
        </w:rPr>
      </w:pPr>
      <w:r w:rsidRPr="00352AC3">
        <w:rPr>
          <w:rFonts w:ascii="Times New Roman" w:hAnsi="Times New Roman" w:cs="Times New Roman"/>
          <w:sz w:val="24"/>
          <w:szCs w:val="24"/>
        </w:rPr>
        <w:t xml:space="preserve">reliance and Sustainable Grassroots Development. </w:t>
      </w:r>
      <w:r w:rsidRPr="00352AC3">
        <w:rPr>
          <w:rFonts w:ascii="Times New Roman" w:hAnsi="Times New Roman" w:cs="Times New Roman"/>
          <w:i/>
          <w:iCs/>
          <w:sz w:val="24"/>
          <w:szCs w:val="24"/>
        </w:rPr>
        <w:t>IIUM Journal of Economics and</w:t>
      </w:r>
    </w:p>
    <w:p w14:paraId="1066E9EA" w14:textId="77777777" w:rsidR="008D25F6" w:rsidRPr="00352AC3" w:rsidRDefault="008D25F6" w:rsidP="00977648">
      <w:pPr>
        <w:spacing w:after="0" w:line="240" w:lineRule="auto"/>
        <w:rPr>
          <w:rFonts w:ascii="Times New Roman" w:hAnsi="Times New Roman" w:cs="Times New Roman"/>
          <w:sz w:val="24"/>
          <w:szCs w:val="24"/>
        </w:rPr>
      </w:pPr>
      <w:proofErr w:type="gramStart"/>
      <w:r w:rsidRPr="00352AC3">
        <w:rPr>
          <w:rFonts w:ascii="Times New Roman" w:hAnsi="Times New Roman" w:cs="Times New Roman"/>
          <w:i/>
          <w:iCs/>
          <w:sz w:val="24"/>
          <w:szCs w:val="24"/>
        </w:rPr>
        <w:t>Management</w:t>
      </w:r>
      <w:r w:rsidRPr="00352AC3">
        <w:rPr>
          <w:rFonts w:ascii="Times New Roman" w:hAnsi="Times New Roman" w:cs="Times New Roman"/>
          <w:sz w:val="24"/>
          <w:szCs w:val="24"/>
        </w:rPr>
        <w:t xml:space="preserve">  12:2</w:t>
      </w:r>
      <w:proofErr w:type="gramEnd"/>
      <w:r w:rsidRPr="00352AC3">
        <w:rPr>
          <w:rFonts w:ascii="Times New Roman" w:hAnsi="Times New Roman" w:cs="Times New Roman"/>
          <w:sz w:val="24"/>
          <w:szCs w:val="24"/>
        </w:rPr>
        <w:t>.</w:t>
      </w:r>
    </w:p>
    <w:p w14:paraId="46E48EE1" w14:textId="77777777" w:rsidR="008D25F6" w:rsidRPr="00352AC3" w:rsidRDefault="008D25F6" w:rsidP="00977648">
      <w:pPr>
        <w:autoSpaceDE w:val="0"/>
        <w:autoSpaceDN w:val="0"/>
        <w:adjustRightInd w:val="0"/>
        <w:spacing w:after="0" w:line="240" w:lineRule="auto"/>
        <w:rPr>
          <w:rFonts w:ascii="Times New Roman" w:hAnsi="Times New Roman" w:cs="Times New Roman"/>
          <w:sz w:val="24"/>
          <w:szCs w:val="24"/>
        </w:rPr>
      </w:pPr>
      <w:r w:rsidRPr="00352AC3">
        <w:rPr>
          <w:rFonts w:ascii="Times New Roman" w:hAnsi="Times New Roman" w:cs="Times New Roman"/>
          <w:sz w:val="24"/>
          <w:szCs w:val="24"/>
        </w:rPr>
        <w:t xml:space="preserve">Hassan, M. Kabir, and </w:t>
      </w:r>
      <w:proofErr w:type="spellStart"/>
      <w:r w:rsidRPr="00352AC3">
        <w:rPr>
          <w:rFonts w:ascii="Times New Roman" w:hAnsi="Times New Roman" w:cs="Times New Roman"/>
          <w:sz w:val="24"/>
          <w:szCs w:val="24"/>
        </w:rPr>
        <w:t>Jauanyed</w:t>
      </w:r>
      <w:proofErr w:type="spellEnd"/>
      <w:r w:rsidRPr="00352AC3">
        <w:rPr>
          <w:rFonts w:ascii="Times New Roman" w:hAnsi="Times New Roman" w:cs="Times New Roman"/>
          <w:sz w:val="24"/>
          <w:szCs w:val="24"/>
        </w:rPr>
        <w:t xml:space="preserve"> Masrur Khan (2007) Zakat, External Debt and Poverty </w:t>
      </w:r>
    </w:p>
    <w:p w14:paraId="494A28DA" w14:textId="77777777" w:rsidR="008D25F6" w:rsidRPr="00352AC3" w:rsidRDefault="008D25F6" w:rsidP="00977648">
      <w:pPr>
        <w:spacing w:after="0" w:line="240" w:lineRule="auto"/>
        <w:rPr>
          <w:rFonts w:ascii="Times New Roman" w:hAnsi="Times New Roman" w:cs="Times New Roman"/>
          <w:sz w:val="24"/>
          <w:szCs w:val="24"/>
        </w:rPr>
      </w:pPr>
      <w:r w:rsidRPr="00352AC3">
        <w:rPr>
          <w:rFonts w:ascii="Times New Roman" w:hAnsi="Times New Roman" w:cs="Times New Roman"/>
          <w:sz w:val="24"/>
          <w:szCs w:val="24"/>
        </w:rPr>
        <w:t xml:space="preserve">Reduction Strategy in Bangladesh.  </w:t>
      </w:r>
      <w:r w:rsidRPr="00352AC3">
        <w:rPr>
          <w:rFonts w:ascii="Times New Roman" w:hAnsi="Times New Roman" w:cs="Times New Roman"/>
          <w:i/>
          <w:iCs/>
          <w:sz w:val="24"/>
          <w:szCs w:val="24"/>
        </w:rPr>
        <w:t>Journal of Economic Cooperation</w:t>
      </w:r>
      <w:r w:rsidRPr="00352AC3">
        <w:rPr>
          <w:rFonts w:ascii="Times New Roman" w:hAnsi="Times New Roman" w:cs="Times New Roman"/>
          <w:sz w:val="24"/>
          <w:szCs w:val="24"/>
        </w:rPr>
        <w:t xml:space="preserve"> 28:4,1–3</w:t>
      </w:r>
    </w:p>
    <w:p w14:paraId="5E5EEC37" w14:textId="77777777" w:rsidR="008D25F6" w:rsidRPr="00352AC3" w:rsidRDefault="008D25F6" w:rsidP="00977648">
      <w:pPr>
        <w:autoSpaceDE w:val="0"/>
        <w:autoSpaceDN w:val="0"/>
        <w:adjustRightInd w:val="0"/>
        <w:spacing w:after="0" w:line="240" w:lineRule="auto"/>
        <w:rPr>
          <w:rFonts w:ascii="Times New Roman" w:hAnsi="Times New Roman" w:cs="Times New Roman"/>
          <w:sz w:val="24"/>
          <w:szCs w:val="24"/>
        </w:rPr>
      </w:pPr>
      <w:r w:rsidRPr="00352AC3">
        <w:rPr>
          <w:rFonts w:ascii="Times New Roman" w:hAnsi="Times New Roman" w:cs="Times New Roman"/>
          <w:sz w:val="24"/>
          <w:szCs w:val="24"/>
        </w:rPr>
        <w:t>Awad, Mohammad H. (1989) Adjusting Tax Structure to Accommodate Zakat. In I. M.</w:t>
      </w:r>
    </w:p>
    <w:p w14:paraId="7A98F4EF" w14:textId="77777777" w:rsidR="008D25F6" w:rsidRPr="00352AC3" w:rsidRDefault="008D25F6" w:rsidP="00977648">
      <w:pPr>
        <w:spacing w:after="0" w:line="240" w:lineRule="auto"/>
        <w:rPr>
          <w:rFonts w:ascii="Times New Roman" w:hAnsi="Times New Roman" w:cs="Times New Roman"/>
          <w:sz w:val="24"/>
          <w:szCs w:val="24"/>
        </w:rPr>
      </w:pPr>
      <w:proofErr w:type="spellStart"/>
      <w:r w:rsidRPr="00352AC3">
        <w:rPr>
          <w:rFonts w:ascii="Times New Roman" w:hAnsi="Times New Roman" w:cs="Times New Roman"/>
          <w:sz w:val="24"/>
          <w:szCs w:val="24"/>
        </w:rPr>
        <w:t>Imtiazi</w:t>
      </w:r>
      <w:proofErr w:type="spellEnd"/>
      <w:r w:rsidRPr="00352AC3">
        <w:rPr>
          <w:rFonts w:ascii="Times New Roman" w:hAnsi="Times New Roman" w:cs="Times New Roman"/>
          <w:sz w:val="24"/>
          <w:szCs w:val="24"/>
        </w:rPr>
        <w:t xml:space="preserve">, </w:t>
      </w:r>
      <w:r w:rsidRPr="00352AC3">
        <w:rPr>
          <w:rFonts w:ascii="Times New Roman" w:hAnsi="Times New Roman" w:cs="Times New Roman"/>
          <w:i/>
          <w:iCs/>
          <w:sz w:val="24"/>
          <w:szCs w:val="24"/>
        </w:rPr>
        <w:t>et al.</w:t>
      </w:r>
      <w:r w:rsidRPr="00352AC3">
        <w:rPr>
          <w:rFonts w:ascii="Times New Roman" w:hAnsi="Times New Roman" w:cs="Times New Roman"/>
          <w:sz w:val="24"/>
          <w:szCs w:val="24"/>
        </w:rPr>
        <w:t xml:space="preserve"> (eds.) </w:t>
      </w:r>
      <w:r w:rsidRPr="00352AC3">
        <w:rPr>
          <w:rFonts w:ascii="Times New Roman" w:hAnsi="Times New Roman" w:cs="Times New Roman"/>
          <w:i/>
          <w:iCs/>
          <w:sz w:val="24"/>
          <w:szCs w:val="24"/>
        </w:rPr>
        <w:t>Management of Zakat in Modern Society</w:t>
      </w:r>
      <w:r w:rsidRPr="00352AC3">
        <w:rPr>
          <w:rFonts w:ascii="Times New Roman" w:hAnsi="Times New Roman" w:cs="Times New Roman"/>
          <w:sz w:val="24"/>
          <w:szCs w:val="24"/>
        </w:rPr>
        <w:t>. IRTI, IDB. 77–96.</w:t>
      </w:r>
    </w:p>
    <w:p w14:paraId="7575BA6D" w14:textId="77777777" w:rsidR="008D25F6" w:rsidRPr="00352AC3" w:rsidRDefault="008D25F6" w:rsidP="00977648">
      <w:pPr>
        <w:autoSpaceDE w:val="0"/>
        <w:autoSpaceDN w:val="0"/>
        <w:adjustRightInd w:val="0"/>
        <w:spacing w:after="0" w:line="240" w:lineRule="auto"/>
        <w:rPr>
          <w:rFonts w:ascii="Times New Roman" w:hAnsi="Times New Roman" w:cs="Times New Roman"/>
          <w:sz w:val="24"/>
          <w:szCs w:val="24"/>
        </w:rPr>
      </w:pPr>
      <w:r w:rsidRPr="00352AC3">
        <w:rPr>
          <w:rFonts w:ascii="Times New Roman" w:hAnsi="Times New Roman" w:cs="Times New Roman"/>
          <w:sz w:val="24"/>
          <w:szCs w:val="24"/>
        </w:rPr>
        <w:t>Salama Abdin Ahmed (1990) Voluntary and Compulsory Applications of Zakat: A Case</w:t>
      </w:r>
    </w:p>
    <w:p w14:paraId="407DE853" w14:textId="77777777" w:rsidR="008D25F6" w:rsidRPr="00352AC3" w:rsidRDefault="008D25F6" w:rsidP="00977648">
      <w:pPr>
        <w:autoSpaceDE w:val="0"/>
        <w:autoSpaceDN w:val="0"/>
        <w:adjustRightInd w:val="0"/>
        <w:spacing w:after="0" w:line="240" w:lineRule="auto"/>
        <w:rPr>
          <w:rFonts w:ascii="Times New Roman" w:hAnsi="Times New Roman" w:cs="Times New Roman"/>
          <w:sz w:val="24"/>
          <w:szCs w:val="24"/>
        </w:rPr>
      </w:pPr>
      <w:r w:rsidRPr="00352AC3">
        <w:rPr>
          <w:rFonts w:ascii="Times New Roman" w:hAnsi="Times New Roman" w:cs="Times New Roman"/>
          <w:sz w:val="24"/>
          <w:szCs w:val="24"/>
        </w:rPr>
        <w:t>Study of Sudan 1405-1410.  Paper presented at the Third International Conference on</w:t>
      </w:r>
    </w:p>
    <w:p w14:paraId="39469464" w14:textId="77777777" w:rsidR="008D25F6" w:rsidRPr="00352AC3" w:rsidRDefault="008D25F6" w:rsidP="00977648">
      <w:pPr>
        <w:spacing w:after="0" w:line="240" w:lineRule="auto"/>
        <w:rPr>
          <w:rFonts w:ascii="Times New Roman" w:hAnsi="Times New Roman" w:cs="Times New Roman"/>
          <w:sz w:val="24"/>
          <w:szCs w:val="24"/>
        </w:rPr>
      </w:pPr>
      <w:r w:rsidRPr="00352AC3">
        <w:rPr>
          <w:rFonts w:ascii="Times New Roman" w:hAnsi="Times New Roman" w:cs="Times New Roman"/>
          <w:sz w:val="24"/>
          <w:szCs w:val="24"/>
        </w:rPr>
        <w:t>Zakat, Kuala Lumpur, Malaysia, May 14-17</w:t>
      </w:r>
    </w:p>
    <w:p w14:paraId="1354EFCF" w14:textId="77777777" w:rsidR="008D25F6" w:rsidRPr="00352AC3" w:rsidRDefault="008D25F6" w:rsidP="00977648">
      <w:pPr>
        <w:autoSpaceDE w:val="0"/>
        <w:autoSpaceDN w:val="0"/>
        <w:adjustRightInd w:val="0"/>
        <w:spacing w:after="0" w:line="240" w:lineRule="auto"/>
        <w:rPr>
          <w:rFonts w:ascii="Times New Roman" w:hAnsi="Times New Roman" w:cs="Times New Roman"/>
          <w:i/>
          <w:iCs/>
          <w:sz w:val="24"/>
          <w:szCs w:val="24"/>
        </w:rPr>
      </w:pPr>
      <w:r w:rsidRPr="00352AC3">
        <w:rPr>
          <w:rFonts w:ascii="Times New Roman" w:hAnsi="Times New Roman" w:cs="Times New Roman"/>
          <w:sz w:val="24"/>
          <w:szCs w:val="24"/>
        </w:rPr>
        <w:t>Khan, M. Fahim (1985) Macro Consumption F</w:t>
      </w:r>
      <w:r w:rsidR="001512F6">
        <w:rPr>
          <w:rFonts w:ascii="Times New Roman" w:hAnsi="Times New Roman" w:cs="Times New Roman"/>
          <w:sz w:val="24"/>
          <w:szCs w:val="24"/>
        </w:rPr>
        <w:t>unction in an Islamic Framework,</w:t>
      </w:r>
      <w:r w:rsidRPr="00352AC3">
        <w:rPr>
          <w:rFonts w:ascii="Times New Roman" w:hAnsi="Times New Roman" w:cs="Times New Roman"/>
          <w:sz w:val="24"/>
          <w:szCs w:val="24"/>
        </w:rPr>
        <w:t xml:space="preserve"> </w:t>
      </w:r>
      <w:r w:rsidRPr="00352AC3">
        <w:rPr>
          <w:rFonts w:ascii="Times New Roman" w:hAnsi="Times New Roman" w:cs="Times New Roman"/>
          <w:i/>
          <w:iCs/>
          <w:sz w:val="24"/>
          <w:szCs w:val="24"/>
        </w:rPr>
        <w:t>Journal</w:t>
      </w:r>
    </w:p>
    <w:p w14:paraId="3C808C0D" w14:textId="77777777" w:rsidR="008D25F6" w:rsidRPr="00352AC3" w:rsidRDefault="008D25F6" w:rsidP="00977648">
      <w:pPr>
        <w:spacing w:after="0" w:line="240" w:lineRule="auto"/>
        <w:rPr>
          <w:rFonts w:ascii="Times New Roman" w:hAnsi="Times New Roman" w:cs="Times New Roman"/>
          <w:sz w:val="24"/>
          <w:szCs w:val="24"/>
        </w:rPr>
      </w:pPr>
      <w:r w:rsidRPr="00352AC3">
        <w:rPr>
          <w:rFonts w:ascii="Times New Roman" w:hAnsi="Times New Roman" w:cs="Times New Roman"/>
          <w:i/>
          <w:iCs/>
          <w:sz w:val="24"/>
          <w:szCs w:val="24"/>
        </w:rPr>
        <w:t>of Research in Islamic Economics</w:t>
      </w:r>
      <w:r w:rsidRPr="00352AC3">
        <w:rPr>
          <w:rFonts w:ascii="Times New Roman" w:hAnsi="Times New Roman" w:cs="Times New Roman"/>
          <w:sz w:val="24"/>
          <w:szCs w:val="24"/>
        </w:rPr>
        <w:t xml:space="preserve"> 1:2, 1–24.</w:t>
      </w:r>
    </w:p>
    <w:p w14:paraId="2A899CE0" w14:textId="77777777" w:rsidR="008D25F6" w:rsidRPr="00352AC3" w:rsidRDefault="008D25F6" w:rsidP="00977648">
      <w:pPr>
        <w:spacing w:after="0" w:line="240" w:lineRule="auto"/>
        <w:rPr>
          <w:rFonts w:ascii="Times New Roman" w:hAnsi="Times New Roman" w:cs="Times New Roman"/>
          <w:sz w:val="24"/>
          <w:szCs w:val="24"/>
        </w:rPr>
      </w:pPr>
      <w:r w:rsidRPr="00352AC3">
        <w:rPr>
          <w:rFonts w:ascii="Times New Roman" w:hAnsi="Times New Roman" w:cs="Times New Roman"/>
          <w:sz w:val="24"/>
          <w:szCs w:val="24"/>
        </w:rPr>
        <w:t xml:space="preserve">IRTI, Islamic Social Finance Report 2015 accessible at </w:t>
      </w:r>
    </w:p>
    <w:p w14:paraId="7C540228" w14:textId="77777777" w:rsidR="001B4B0E" w:rsidRDefault="008D25F6" w:rsidP="00977648">
      <w:pPr>
        <w:spacing w:after="0" w:line="240" w:lineRule="auto"/>
        <w:rPr>
          <w:rStyle w:val="Hyperlink"/>
          <w:rFonts w:ascii="Times New Roman" w:hAnsi="Times New Roman" w:cs="Times New Roman"/>
          <w:color w:val="auto"/>
          <w:sz w:val="24"/>
          <w:szCs w:val="24"/>
        </w:rPr>
      </w:pPr>
      <w:hyperlink r:id="rId11" w:history="1">
        <w:r w:rsidRPr="00352AC3">
          <w:rPr>
            <w:rStyle w:val="Hyperlink"/>
            <w:rFonts w:ascii="Times New Roman" w:hAnsi="Times New Roman" w:cs="Times New Roman"/>
            <w:color w:val="auto"/>
            <w:sz w:val="24"/>
            <w:szCs w:val="24"/>
          </w:rPr>
          <w:t>http://www.irti.org/English/News/Documents/ISLAMIC%20SOCIAL%20FINANCE%20REPORT%202015.pdf</w:t>
        </w:r>
      </w:hyperlink>
    </w:p>
    <w:p w14:paraId="62BD26DB" w14:textId="77777777" w:rsidR="004A6B6B" w:rsidRDefault="004A6B6B" w:rsidP="00977648">
      <w:pPr>
        <w:spacing w:after="0" w:line="240" w:lineRule="auto"/>
        <w:rPr>
          <w:rFonts w:ascii="Times New Roman" w:hAnsi="Times New Roman" w:cs="Times New Roman"/>
          <w:sz w:val="24"/>
          <w:szCs w:val="24"/>
        </w:rPr>
      </w:pPr>
      <w:r w:rsidRPr="00D0498D">
        <w:rPr>
          <w:rFonts w:ascii="Times New Roman" w:hAnsi="Times New Roman" w:cs="Times New Roman"/>
          <w:sz w:val="24"/>
          <w:szCs w:val="24"/>
        </w:rPr>
        <w:t>Kahf, Monzer. "Zakat: Unresolved issues in the Contemporary Fiqh", Journal of Islamic Economics, 1989. 2 (1), pp. 1-22.</w:t>
      </w:r>
    </w:p>
    <w:p w14:paraId="0D887E92" w14:textId="77777777" w:rsidR="00C20DAE" w:rsidRDefault="00C20DAE" w:rsidP="00977648">
      <w:pPr>
        <w:spacing w:after="0" w:line="240" w:lineRule="auto"/>
        <w:rPr>
          <w:rFonts w:ascii="Times New Roman" w:hAnsi="Times New Roman" w:cs="Times New Roman"/>
          <w:sz w:val="24"/>
          <w:szCs w:val="24"/>
        </w:rPr>
      </w:pPr>
      <w:proofErr w:type="spellStart"/>
      <w:r w:rsidRPr="00C20DAE">
        <w:rPr>
          <w:rFonts w:ascii="Times New Roman" w:hAnsi="Times New Roman" w:cs="Times New Roman"/>
          <w:sz w:val="24"/>
          <w:szCs w:val="24"/>
        </w:rPr>
        <w:t>Hasnol</w:t>
      </w:r>
      <w:proofErr w:type="spellEnd"/>
      <w:r w:rsidRPr="00C20DAE">
        <w:rPr>
          <w:rFonts w:ascii="Times New Roman" w:hAnsi="Times New Roman" w:cs="Times New Roman"/>
          <w:sz w:val="24"/>
          <w:szCs w:val="24"/>
        </w:rPr>
        <w:t xml:space="preserve"> Ak Md, </w:t>
      </w:r>
      <w:proofErr w:type="spellStart"/>
      <w:r w:rsidRPr="00C20DAE">
        <w:rPr>
          <w:rFonts w:ascii="Times New Roman" w:hAnsi="Times New Roman" w:cs="Times New Roman"/>
          <w:sz w:val="24"/>
          <w:szCs w:val="24"/>
        </w:rPr>
        <w:t>Alwee</w:t>
      </w:r>
      <w:proofErr w:type="spellEnd"/>
      <w:r w:rsidRPr="00C20DAE">
        <w:rPr>
          <w:rFonts w:ascii="Times New Roman" w:hAnsi="Times New Roman" w:cs="Times New Roman"/>
          <w:sz w:val="24"/>
          <w:szCs w:val="24"/>
        </w:rPr>
        <w:t xml:space="preserve"> Pg, Salleh Md (2015). Financial exclusion and s</w:t>
      </w:r>
      <w:r>
        <w:rPr>
          <w:rFonts w:ascii="Times New Roman" w:hAnsi="Times New Roman" w:cs="Times New Roman"/>
          <w:sz w:val="24"/>
          <w:szCs w:val="24"/>
        </w:rPr>
        <w:t xml:space="preserve">aving motives in Brunei: A need </w:t>
      </w:r>
      <w:r w:rsidRPr="00C20DAE">
        <w:rPr>
          <w:rFonts w:ascii="Times New Roman" w:hAnsi="Times New Roman" w:cs="Times New Roman"/>
          <w:sz w:val="24"/>
          <w:szCs w:val="24"/>
        </w:rPr>
        <w:t xml:space="preserve">to re-define zakat &amp; </w:t>
      </w:r>
      <w:proofErr w:type="spellStart"/>
      <w:r w:rsidRPr="00C20DAE">
        <w:rPr>
          <w:rFonts w:ascii="Times New Roman" w:hAnsi="Times New Roman" w:cs="Times New Roman"/>
          <w:sz w:val="24"/>
          <w:szCs w:val="24"/>
        </w:rPr>
        <w:t>awqaf</w:t>
      </w:r>
      <w:proofErr w:type="spellEnd"/>
      <w:r w:rsidRPr="00C20DAE">
        <w:rPr>
          <w:rFonts w:ascii="Times New Roman" w:hAnsi="Times New Roman" w:cs="Times New Roman"/>
          <w:sz w:val="24"/>
          <w:szCs w:val="24"/>
        </w:rPr>
        <w:t xml:space="preserve"> institutions. In H </w:t>
      </w:r>
      <w:proofErr w:type="gramStart"/>
      <w:r w:rsidRPr="00C20DAE">
        <w:rPr>
          <w:rFonts w:ascii="Times New Roman" w:hAnsi="Times New Roman" w:cs="Times New Roman"/>
          <w:sz w:val="24"/>
          <w:szCs w:val="24"/>
        </w:rPr>
        <w:t>A</w:t>
      </w:r>
      <w:proofErr w:type="gramEnd"/>
      <w:r w:rsidRPr="00C20DAE">
        <w:rPr>
          <w:rFonts w:ascii="Times New Roman" w:hAnsi="Times New Roman" w:cs="Times New Roman"/>
          <w:sz w:val="24"/>
          <w:szCs w:val="24"/>
        </w:rPr>
        <w:t xml:space="preserve"> El-Karanshawy et al. (Eds.), Access to </w:t>
      </w:r>
      <w:r>
        <w:rPr>
          <w:rFonts w:ascii="Times New Roman" w:hAnsi="Times New Roman" w:cs="Times New Roman"/>
          <w:sz w:val="24"/>
          <w:szCs w:val="24"/>
        </w:rPr>
        <w:t>finance and human development –</w:t>
      </w:r>
      <w:r w:rsidRPr="00C20DAE">
        <w:rPr>
          <w:rFonts w:ascii="Times New Roman" w:hAnsi="Times New Roman" w:cs="Times New Roman"/>
          <w:sz w:val="24"/>
          <w:szCs w:val="24"/>
        </w:rPr>
        <w:t xml:space="preserve">Essays on </w:t>
      </w:r>
      <w:proofErr w:type="spellStart"/>
      <w:r w:rsidRPr="00C20DAE">
        <w:rPr>
          <w:rFonts w:ascii="Times New Roman" w:hAnsi="Times New Roman" w:cs="Times New Roman"/>
          <w:sz w:val="24"/>
          <w:szCs w:val="24"/>
        </w:rPr>
        <w:t>zakah</w:t>
      </w:r>
      <w:proofErr w:type="spellEnd"/>
      <w:r w:rsidRPr="00C20DAE">
        <w:rPr>
          <w:rFonts w:ascii="Times New Roman" w:hAnsi="Times New Roman" w:cs="Times New Roman"/>
          <w:sz w:val="24"/>
          <w:szCs w:val="24"/>
        </w:rPr>
        <w:t xml:space="preserve">, </w:t>
      </w:r>
      <w:proofErr w:type="spellStart"/>
      <w:r w:rsidRPr="00C20DAE">
        <w:rPr>
          <w:rFonts w:ascii="Times New Roman" w:hAnsi="Times New Roman" w:cs="Times New Roman"/>
          <w:sz w:val="24"/>
          <w:szCs w:val="24"/>
        </w:rPr>
        <w:t>awqaf</w:t>
      </w:r>
      <w:proofErr w:type="spellEnd"/>
      <w:r w:rsidRPr="00C20DAE">
        <w:rPr>
          <w:rFonts w:ascii="Times New Roman" w:hAnsi="Times New Roman" w:cs="Times New Roman"/>
          <w:sz w:val="24"/>
          <w:szCs w:val="24"/>
        </w:rPr>
        <w:t xml:space="preserve"> and microfinance. Doha, Qatar: Bloomsbury Qatar Foundation)</w:t>
      </w:r>
    </w:p>
    <w:p w14:paraId="01B0B66B" w14:textId="77777777" w:rsidR="004A05EB" w:rsidRPr="004A05EB" w:rsidRDefault="004A05EB" w:rsidP="00977648">
      <w:pPr>
        <w:spacing w:after="0" w:line="240" w:lineRule="auto"/>
        <w:rPr>
          <w:rFonts w:ascii="Times New Roman" w:hAnsi="Times New Roman" w:cs="Times New Roman"/>
          <w:sz w:val="24"/>
          <w:szCs w:val="24"/>
        </w:rPr>
      </w:pPr>
      <w:r w:rsidRPr="004A05EB">
        <w:rPr>
          <w:rFonts w:ascii="Times New Roman" w:hAnsi="Times New Roman" w:cs="Times New Roman"/>
          <w:sz w:val="24"/>
          <w:szCs w:val="24"/>
        </w:rPr>
        <w:lastRenderedPageBreak/>
        <w:t xml:space="preserve">Yusuf al </w:t>
      </w:r>
      <w:proofErr w:type="spellStart"/>
      <w:r w:rsidRPr="004A05EB">
        <w:rPr>
          <w:rFonts w:ascii="Times New Roman" w:hAnsi="Times New Roman" w:cs="Times New Roman"/>
          <w:sz w:val="24"/>
          <w:szCs w:val="24"/>
        </w:rPr>
        <w:t>Qardawi</w:t>
      </w:r>
      <w:proofErr w:type="spellEnd"/>
      <w:r w:rsidRPr="004A05EB">
        <w:rPr>
          <w:rFonts w:ascii="Times New Roman" w:hAnsi="Times New Roman" w:cs="Times New Roman"/>
          <w:sz w:val="24"/>
          <w:szCs w:val="24"/>
        </w:rPr>
        <w:t xml:space="preserve"> “Fiqh al Zakah: A comparative study of </w:t>
      </w:r>
      <w:proofErr w:type="spellStart"/>
      <w:r w:rsidRPr="004A05EB">
        <w:rPr>
          <w:rFonts w:ascii="Times New Roman" w:hAnsi="Times New Roman" w:cs="Times New Roman"/>
          <w:sz w:val="24"/>
          <w:szCs w:val="24"/>
        </w:rPr>
        <w:t>zakah</w:t>
      </w:r>
      <w:proofErr w:type="spellEnd"/>
      <w:r w:rsidRPr="004A05EB">
        <w:rPr>
          <w:rFonts w:ascii="Times New Roman" w:hAnsi="Times New Roman" w:cs="Times New Roman"/>
          <w:sz w:val="24"/>
          <w:szCs w:val="24"/>
        </w:rPr>
        <w:t>, regulations and philosophy in the light of Qur'an and</w:t>
      </w:r>
    </w:p>
    <w:p w14:paraId="7352E895" w14:textId="77777777" w:rsidR="004A05EB" w:rsidRPr="004A05EB" w:rsidRDefault="004A05EB" w:rsidP="00977648">
      <w:pPr>
        <w:spacing w:after="0" w:line="240" w:lineRule="auto"/>
        <w:rPr>
          <w:rFonts w:ascii="Times New Roman" w:hAnsi="Times New Roman" w:cs="Times New Roman"/>
          <w:sz w:val="24"/>
          <w:szCs w:val="24"/>
        </w:rPr>
      </w:pPr>
      <w:r w:rsidRPr="004A05EB">
        <w:rPr>
          <w:rFonts w:ascii="Times New Roman" w:hAnsi="Times New Roman" w:cs="Times New Roman"/>
          <w:sz w:val="24"/>
          <w:szCs w:val="24"/>
        </w:rPr>
        <w:t xml:space="preserve">Sunnah”, trans by Monzer </w:t>
      </w:r>
      <w:proofErr w:type="gramStart"/>
      <w:r w:rsidRPr="004A05EB">
        <w:rPr>
          <w:rFonts w:ascii="Times New Roman" w:hAnsi="Times New Roman" w:cs="Times New Roman"/>
          <w:sz w:val="24"/>
          <w:szCs w:val="24"/>
        </w:rPr>
        <w:t>Kahf .</w:t>
      </w:r>
      <w:proofErr w:type="gramEnd"/>
      <w:r w:rsidRPr="004A05EB">
        <w:rPr>
          <w:rFonts w:ascii="Times New Roman" w:hAnsi="Times New Roman" w:cs="Times New Roman"/>
          <w:sz w:val="24"/>
          <w:szCs w:val="24"/>
        </w:rPr>
        <w:t xml:space="preserve"> Scientific publishing centre King Abdulaziz University Jeddah, Saudi Arabia, Vol. </w:t>
      </w:r>
      <w:proofErr w:type="gramStart"/>
      <w:r w:rsidRPr="004A05EB">
        <w:rPr>
          <w:rFonts w:ascii="Times New Roman" w:hAnsi="Times New Roman" w:cs="Times New Roman"/>
          <w:sz w:val="24"/>
          <w:szCs w:val="24"/>
        </w:rPr>
        <w:t>II ,</w:t>
      </w:r>
      <w:proofErr w:type="gramEnd"/>
      <w:r w:rsidRPr="004A05EB">
        <w:rPr>
          <w:rFonts w:ascii="Times New Roman" w:hAnsi="Times New Roman" w:cs="Times New Roman"/>
          <w:sz w:val="24"/>
          <w:szCs w:val="24"/>
        </w:rPr>
        <w:t xml:space="preserve"> p</w:t>
      </w:r>
    </w:p>
    <w:p w14:paraId="4EB1816F" w14:textId="77777777" w:rsidR="004A05EB" w:rsidRPr="00D0498D" w:rsidRDefault="004A05EB" w:rsidP="00823D57">
      <w:pPr>
        <w:spacing w:line="360" w:lineRule="auto"/>
        <w:rPr>
          <w:rFonts w:ascii="Times New Roman" w:hAnsi="Times New Roman" w:cs="Times New Roman"/>
          <w:sz w:val="24"/>
          <w:szCs w:val="24"/>
        </w:rPr>
      </w:pPr>
      <w:r w:rsidRPr="004A05EB">
        <w:rPr>
          <w:rFonts w:ascii="Times New Roman" w:hAnsi="Times New Roman" w:cs="Times New Roman"/>
          <w:sz w:val="24"/>
          <w:szCs w:val="24"/>
        </w:rPr>
        <w:t>113</w:t>
      </w:r>
    </w:p>
    <w:sectPr w:rsidR="004A05EB" w:rsidRPr="00D04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2827D" w14:textId="77777777" w:rsidR="00FD2ECB" w:rsidRDefault="00FD2ECB" w:rsidP="00A5196D">
      <w:pPr>
        <w:spacing w:after="0" w:line="240" w:lineRule="auto"/>
      </w:pPr>
      <w:r>
        <w:separator/>
      </w:r>
    </w:p>
  </w:endnote>
  <w:endnote w:type="continuationSeparator" w:id="0">
    <w:p w14:paraId="162FC32F" w14:textId="77777777" w:rsidR="00FD2ECB" w:rsidRDefault="00FD2ECB" w:rsidP="00A5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F74A0" w14:textId="77777777" w:rsidR="00FD2ECB" w:rsidRDefault="00FD2ECB" w:rsidP="00A5196D">
      <w:pPr>
        <w:spacing w:after="0" w:line="240" w:lineRule="auto"/>
      </w:pPr>
      <w:r>
        <w:separator/>
      </w:r>
    </w:p>
  </w:footnote>
  <w:footnote w:type="continuationSeparator" w:id="0">
    <w:p w14:paraId="51D9004F" w14:textId="77777777" w:rsidR="00FD2ECB" w:rsidRDefault="00FD2ECB" w:rsidP="00A5196D">
      <w:pPr>
        <w:spacing w:after="0" w:line="240" w:lineRule="auto"/>
      </w:pPr>
      <w:r>
        <w:continuationSeparator/>
      </w:r>
    </w:p>
  </w:footnote>
  <w:footnote w:id="1">
    <w:p w14:paraId="5F85B919" w14:textId="77777777" w:rsidR="00446E30" w:rsidRPr="00A5196D" w:rsidRDefault="00446E30">
      <w:pPr>
        <w:pStyle w:val="FootnoteText"/>
        <w:rPr>
          <w:rFonts w:ascii="Times New Roman" w:hAnsi="Times New Roman" w:cs="Times New Roman"/>
        </w:rPr>
      </w:pPr>
      <w:r w:rsidRPr="00A5196D">
        <w:rPr>
          <w:rStyle w:val="FootnoteReference"/>
          <w:rFonts w:ascii="Times New Roman" w:hAnsi="Times New Roman" w:cs="Times New Roman"/>
        </w:rPr>
        <w:footnoteRef/>
      </w:r>
      <w:r w:rsidRPr="00A5196D">
        <w:rPr>
          <w:rFonts w:ascii="Times New Roman" w:hAnsi="Times New Roman" w:cs="Times New Roman"/>
        </w:rPr>
        <w:t xml:space="preserve"> The </w:t>
      </w:r>
      <w:proofErr w:type="spellStart"/>
      <w:r w:rsidRPr="00A5196D">
        <w:rPr>
          <w:rFonts w:ascii="Times New Roman" w:hAnsi="Times New Roman" w:cs="Times New Roman"/>
        </w:rPr>
        <w:t>fiqh</w:t>
      </w:r>
      <w:proofErr w:type="spellEnd"/>
      <w:r w:rsidRPr="00A5196D">
        <w:rPr>
          <w:rFonts w:ascii="Times New Roman" w:hAnsi="Times New Roman" w:cs="Times New Roman"/>
        </w:rPr>
        <w:t xml:space="preserve"> encyclopedia</w:t>
      </w:r>
    </w:p>
  </w:footnote>
  <w:footnote w:id="2">
    <w:p w14:paraId="281AE959" w14:textId="77777777" w:rsidR="007C78A0" w:rsidRDefault="007C78A0">
      <w:pPr>
        <w:pStyle w:val="FootnoteText"/>
      </w:pPr>
      <w:r>
        <w:rPr>
          <w:rStyle w:val="FootnoteReference"/>
        </w:rPr>
        <w:footnoteRef/>
      </w:r>
      <w:r>
        <w:t xml:space="preserve"> Please see </w:t>
      </w:r>
      <w:r>
        <w:rPr>
          <w:rFonts w:ascii="Times New Roman" w:hAnsi="Times New Roman" w:cs="Times New Roman"/>
          <w:color w:val="000000"/>
          <w:lang w:val="en-GB"/>
        </w:rPr>
        <w:t xml:space="preserve"> Yusuf al </w:t>
      </w:r>
      <w:proofErr w:type="spellStart"/>
      <w:r>
        <w:rPr>
          <w:rFonts w:ascii="Times New Roman" w:hAnsi="Times New Roman" w:cs="Times New Roman"/>
          <w:color w:val="000000"/>
          <w:lang w:val="en-GB"/>
        </w:rPr>
        <w:t>Qardawi</w:t>
      </w:r>
      <w:proofErr w:type="spellEnd"/>
      <w:r>
        <w:rPr>
          <w:rFonts w:ascii="Times New Roman" w:hAnsi="Times New Roman" w:cs="Times New Roman"/>
          <w:color w:val="000000"/>
          <w:lang w:val="en-GB"/>
        </w:rPr>
        <w:t xml:space="preserve">  </w:t>
      </w:r>
      <w:r>
        <w:rPr>
          <w:rFonts w:ascii="Arial" w:hAnsi="Arial" w:cs="Arial"/>
          <w:i/>
          <w:iCs/>
          <w:color w:val="000000"/>
          <w:lang w:val="en-GB"/>
        </w:rPr>
        <w:t>Fiqh al Zakah</w:t>
      </w:r>
      <w:r>
        <w:rPr>
          <w:rFonts w:ascii="Times New Roman" w:hAnsi="Times New Roman" w:cs="Times New Roman"/>
          <w:color w:val="000000"/>
          <w:lang w:val="en-GB"/>
        </w:rPr>
        <w:t xml:space="preserve"> Vol I, pp 250-270 for more on this</w:t>
      </w:r>
    </w:p>
  </w:footnote>
  <w:footnote w:id="3">
    <w:p w14:paraId="2B76B913" w14:textId="77777777" w:rsidR="00446E30" w:rsidRDefault="00446E30">
      <w:pPr>
        <w:pStyle w:val="FootnoteText"/>
      </w:pPr>
      <w:r>
        <w:rPr>
          <w:rStyle w:val="FootnoteReference"/>
        </w:rPr>
        <w:footnoteRef/>
      </w:r>
      <w:r>
        <w:t xml:space="preserve"> </w:t>
      </w:r>
      <w:r w:rsidRPr="006D5947">
        <w:rPr>
          <w:rFonts w:asciiTheme="majorBidi" w:hAnsiTheme="majorBidi" w:cstheme="majorBidi"/>
          <w:sz w:val="24"/>
          <w:szCs w:val="24"/>
        </w:rPr>
        <w:t>Much of the work in this section is dr</w:t>
      </w:r>
      <w:r>
        <w:rPr>
          <w:rFonts w:asciiTheme="majorBidi" w:hAnsiTheme="majorBidi" w:cstheme="majorBidi"/>
          <w:sz w:val="24"/>
          <w:szCs w:val="24"/>
        </w:rPr>
        <w:t xml:space="preserve">awn from Islamic Social Finance </w:t>
      </w:r>
      <w:r w:rsidRPr="006D5947">
        <w:rPr>
          <w:rFonts w:asciiTheme="majorBidi" w:hAnsiTheme="majorBidi" w:cstheme="majorBidi"/>
          <w:sz w:val="24"/>
          <w:szCs w:val="24"/>
        </w:rPr>
        <w:t xml:space="preserve">Report(2015) released by </w:t>
      </w:r>
      <w:r>
        <w:rPr>
          <w:rFonts w:asciiTheme="majorBidi" w:hAnsiTheme="majorBidi" w:cstheme="majorBidi"/>
          <w:sz w:val="24"/>
          <w:szCs w:val="24"/>
        </w:rPr>
        <w:t>IRTI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C9"/>
    <w:rsid w:val="000045B0"/>
    <w:rsid w:val="00016927"/>
    <w:rsid w:val="00024678"/>
    <w:rsid w:val="00035292"/>
    <w:rsid w:val="00063E85"/>
    <w:rsid w:val="00064F15"/>
    <w:rsid w:val="00074257"/>
    <w:rsid w:val="0007595A"/>
    <w:rsid w:val="000D4241"/>
    <w:rsid w:val="000E6A52"/>
    <w:rsid w:val="000F2C2C"/>
    <w:rsid w:val="00132743"/>
    <w:rsid w:val="00132CC0"/>
    <w:rsid w:val="00141B1B"/>
    <w:rsid w:val="001512F6"/>
    <w:rsid w:val="001A6156"/>
    <w:rsid w:val="001B4B0E"/>
    <w:rsid w:val="001C25D3"/>
    <w:rsid w:val="001C3D88"/>
    <w:rsid w:val="002012AA"/>
    <w:rsid w:val="00205199"/>
    <w:rsid w:val="00210260"/>
    <w:rsid w:val="002150A7"/>
    <w:rsid w:val="0023589A"/>
    <w:rsid w:val="002810E5"/>
    <w:rsid w:val="002B7A84"/>
    <w:rsid w:val="002C5429"/>
    <w:rsid w:val="002D2217"/>
    <w:rsid w:val="00325723"/>
    <w:rsid w:val="003457C2"/>
    <w:rsid w:val="00360695"/>
    <w:rsid w:val="00360DA9"/>
    <w:rsid w:val="00380CA2"/>
    <w:rsid w:val="003B14EA"/>
    <w:rsid w:val="003B43D7"/>
    <w:rsid w:val="003E49D5"/>
    <w:rsid w:val="003F2048"/>
    <w:rsid w:val="003F63D3"/>
    <w:rsid w:val="00427578"/>
    <w:rsid w:val="00446E30"/>
    <w:rsid w:val="004A05EB"/>
    <w:rsid w:val="004A6B6B"/>
    <w:rsid w:val="004B2698"/>
    <w:rsid w:val="004B6A7A"/>
    <w:rsid w:val="004B7809"/>
    <w:rsid w:val="004D5AEF"/>
    <w:rsid w:val="004D6170"/>
    <w:rsid w:val="004E0C93"/>
    <w:rsid w:val="004E22D4"/>
    <w:rsid w:val="00502958"/>
    <w:rsid w:val="00510F5E"/>
    <w:rsid w:val="00521166"/>
    <w:rsid w:val="00556FD7"/>
    <w:rsid w:val="005D1885"/>
    <w:rsid w:val="0062507A"/>
    <w:rsid w:val="00626C12"/>
    <w:rsid w:val="00633C3F"/>
    <w:rsid w:val="00696492"/>
    <w:rsid w:val="006B55CD"/>
    <w:rsid w:val="006C2CC3"/>
    <w:rsid w:val="006C317E"/>
    <w:rsid w:val="006C55A3"/>
    <w:rsid w:val="006D5947"/>
    <w:rsid w:val="006D77CA"/>
    <w:rsid w:val="006E2A44"/>
    <w:rsid w:val="0070178B"/>
    <w:rsid w:val="0070785C"/>
    <w:rsid w:val="00720EB6"/>
    <w:rsid w:val="00772BD3"/>
    <w:rsid w:val="00796B7F"/>
    <w:rsid w:val="007A6DBE"/>
    <w:rsid w:val="007B549F"/>
    <w:rsid w:val="007C1ADE"/>
    <w:rsid w:val="007C1FF9"/>
    <w:rsid w:val="007C78A0"/>
    <w:rsid w:val="007E4AD9"/>
    <w:rsid w:val="00823D57"/>
    <w:rsid w:val="00832255"/>
    <w:rsid w:val="00845E66"/>
    <w:rsid w:val="0089442E"/>
    <w:rsid w:val="00897212"/>
    <w:rsid w:val="008B3E6C"/>
    <w:rsid w:val="008D1822"/>
    <w:rsid w:val="008D25F6"/>
    <w:rsid w:val="008E2616"/>
    <w:rsid w:val="009000DB"/>
    <w:rsid w:val="00907D21"/>
    <w:rsid w:val="00920A00"/>
    <w:rsid w:val="00924555"/>
    <w:rsid w:val="00931AF1"/>
    <w:rsid w:val="00932066"/>
    <w:rsid w:val="00965839"/>
    <w:rsid w:val="00975DBC"/>
    <w:rsid w:val="00977648"/>
    <w:rsid w:val="009856E7"/>
    <w:rsid w:val="00997C4C"/>
    <w:rsid w:val="009D42AF"/>
    <w:rsid w:val="009E3476"/>
    <w:rsid w:val="00A0373E"/>
    <w:rsid w:val="00A5196D"/>
    <w:rsid w:val="00A5249B"/>
    <w:rsid w:val="00A748F6"/>
    <w:rsid w:val="00A83D4A"/>
    <w:rsid w:val="00AA2206"/>
    <w:rsid w:val="00AB3906"/>
    <w:rsid w:val="00AC2ACA"/>
    <w:rsid w:val="00AE06F5"/>
    <w:rsid w:val="00AE11FB"/>
    <w:rsid w:val="00B05837"/>
    <w:rsid w:val="00B254EB"/>
    <w:rsid w:val="00B361DE"/>
    <w:rsid w:val="00B92557"/>
    <w:rsid w:val="00BA72D1"/>
    <w:rsid w:val="00BB4114"/>
    <w:rsid w:val="00BD557D"/>
    <w:rsid w:val="00C13E19"/>
    <w:rsid w:val="00C15CEE"/>
    <w:rsid w:val="00C20DAE"/>
    <w:rsid w:val="00C95D3C"/>
    <w:rsid w:val="00CF6F10"/>
    <w:rsid w:val="00D01C70"/>
    <w:rsid w:val="00D0498D"/>
    <w:rsid w:val="00D20EFE"/>
    <w:rsid w:val="00D30D45"/>
    <w:rsid w:val="00D52A98"/>
    <w:rsid w:val="00D56B53"/>
    <w:rsid w:val="00D63BAB"/>
    <w:rsid w:val="00DD7164"/>
    <w:rsid w:val="00E502F2"/>
    <w:rsid w:val="00E664B8"/>
    <w:rsid w:val="00E70632"/>
    <w:rsid w:val="00E709D0"/>
    <w:rsid w:val="00E96065"/>
    <w:rsid w:val="00EB10E4"/>
    <w:rsid w:val="00EE2DF1"/>
    <w:rsid w:val="00EF1821"/>
    <w:rsid w:val="00F03CF8"/>
    <w:rsid w:val="00F047F6"/>
    <w:rsid w:val="00F16CE3"/>
    <w:rsid w:val="00F2697B"/>
    <w:rsid w:val="00F425B6"/>
    <w:rsid w:val="00F4271C"/>
    <w:rsid w:val="00F42ED3"/>
    <w:rsid w:val="00F566C9"/>
    <w:rsid w:val="00F9787B"/>
    <w:rsid w:val="00FA332A"/>
    <w:rsid w:val="00FB0FB4"/>
    <w:rsid w:val="00FB507B"/>
    <w:rsid w:val="00FD2ECB"/>
    <w:rsid w:val="00FD73FA"/>
    <w:rsid w:val="00FF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CC85"/>
  <w15:docId w15:val="{D8385C04-C2DE-4F7F-AF9E-50F722E1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6C9"/>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4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4AD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A519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96D"/>
    <w:rPr>
      <w:sz w:val="20"/>
      <w:szCs w:val="20"/>
    </w:rPr>
  </w:style>
  <w:style w:type="character" w:styleId="FootnoteReference">
    <w:name w:val="footnote reference"/>
    <w:basedOn w:val="DefaultParagraphFont"/>
    <w:uiPriority w:val="99"/>
    <w:semiHidden/>
    <w:unhideWhenUsed/>
    <w:rsid w:val="00A5196D"/>
    <w:rPr>
      <w:vertAlign w:val="superscript"/>
    </w:rPr>
  </w:style>
  <w:style w:type="character" w:styleId="Hyperlink">
    <w:name w:val="Hyperlink"/>
    <w:basedOn w:val="DefaultParagraphFont"/>
    <w:uiPriority w:val="99"/>
    <w:unhideWhenUsed/>
    <w:rsid w:val="008D25F6"/>
    <w:rPr>
      <w:color w:val="0563C1" w:themeColor="hyperlink"/>
      <w:u w:val="single"/>
    </w:rPr>
  </w:style>
  <w:style w:type="paragraph" w:styleId="ListParagraph">
    <w:name w:val="List Paragraph"/>
    <w:basedOn w:val="Normal"/>
    <w:uiPriority w:val="34"/>
    <w:qFormat/>
    <w:rsid w:val="008D25F6"/>
    <w:pPr>
      <w:ind w:left="720"/>
      <w:contextualSpacing/>
    </w:pPr>
  </w:style>
  <w:style w:type="character" w:customStyle="1" w:styleId="tx2">
    <w:name w:val="tx2"/>
    <w:basedOn w:val="DefaultParagraphFont"/>
    <w:rsid w:val="00E709D0"/>
  </w:style>
  <w:style w:type="paragraph" w:styleId="NoSpacing">
    <w:name w:val="No Spacing"/>
    <w:link w:val="NoSpacingChar"/>
    <w:uiPriority w:val="1"/>
    <w:qFormat/>
    <w:rsid w:val="00E709D0"/>
    <w:pPr>
      <w:spacing w:after="0" w:line="240" w:lineRule="auto"/>
    </w:pPr>
    <w:rPr>
      <w:rFonts w:eastAsiaTheme="minorEastAsia"/>
    </w:rPr>
  </w:style>
  <w:style w:type="character" w:customStyle="1" w:styleId="NoSpacingChar">
    <w:name w:val="No Spacing Char"/>
    <w:basedOn w:val="DefaultParagraphFont"/>
    <w:link w:val="NoSpacing"/>
    <w:uiPriority w:val="1"/>
    <w:rsid w:val="00E709D0"/>
    <w:rPr>
      <w:rFonts w:eastAsiaTheme="minorEastAsia"/>
    </w:rPr>
  </w:style>
  <w:style w:type="character" w:styleId="CommentReference">
    <w:name w:val="annotation reference"/>
    <w:basedOn w:val="DefaultParagraphFont"/>
    <w:uiPriority w:val="99"/>
    <w:semiHidden/>
    <w:unhideWhenUsed/>
    <w:rsid w:val="003E49D5"/>
    <w:rPr>
      <w:sz w:val="16"/>
      <w:szCs w:val="16"/>
    </w:rPr>
  </w:style>
  <w:style w:type="paragraph" w:styleId="CommentText">
    <w:name w:val="annotation text"/>
    <w:basedOn w:val="Normal"/>
    <w:link w:val="CommentTextChar"/>
    <w:uiPriority w:val="99"/>
    <w:semiHidden/>
    <w:unhideWhenUsed/>
    <w:rsid w:val="003E49D5"/>
    <w:pPr>
      <w:spacing w:line="240" w:lineRule="auto"/>
    </w:pPr>
    <w:rPr>
      <w:sz w:val="20"/>
      <w:szCs w:val="20"/>
    </w:rPr>
  </w:style>
  <w:style w:type="character" w:customStyle="1" w:styleId="CommentTextChar">
    <w:name w:val="Comment Text Char"/>
    <w:basedOn w:val="DefaultParagraphFont"/>
    <w:link w:val="CommentText"/>
    <w:uiPriority w:val="99"/>
    <w:semiHidden/>
    <w:rsid w:val="003E49D5"/>
    <w:rPr>
      <w:sz w:val="20"/>
      <w:szCs w:val="20"/>
    </w:rPr>
  </w:style>
  <w:style w:type="paragraph" w:styleId="CommentSubject">
    <w:name w:val="annotation subject"/>
    <w:basedOn w:val="CommentText"/>
    <w:next w:val="CommentText"/>
    <w:link w:val="CommentSubjectChar"/>
    <w:uiPriority w:val="99"/>
    <w:semiHidden/>
    <w:unhideWhenUsed/>
    <w:rsid w:val="003E49D5"/>
    <w:rPr>
      <w:b/>
      <w:bCs/>
    </w:rPr>
  </w:style>
  <w:style w:type="character" w:customStyle="1" w:styleId="CommentSubjectChar">
    <w:name w:val="Comment Subject Char"/>
    <w:basedOn w:val="CommentTextChar"/>
    <w:link w:val="CommentSubject"/>
    <w:uiPriority w:val="99"/>
    <w:semiHidden/>
    <w:rsid w:val="003E49D5"/>
    <w:rPr>
      <w:b/>
      <w:bCs/>
      <w:sz w:val="20"/>
      <w:szCs w:val="20"/>
    </w:rPr>
  </w:style>
  <w:style w:type="paragraph" w:styleId="BalloonText">
    <w:name w:val="Balloon Text"/>
    <w:basedOn w:val="Normal"/>
    <w:link w:val="BalloonTextChar"/>
    <w:uiPriority w:val="99"/>
    <w:semiHidden/>
    <w:unhideWhenUsed/>
    <w:rsid w:val="003E4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6713">
      <w:bodyDiv w:val="1"/>
      <w:marLeft w:val="0"/>
      <w:marRight w:val="0"/>
      <w:marTop w:val="0"/>
      <w:marBottom w:val="0"/>
      <w:divBdr>
        <w:top w:val="none" w:sz="0" w:space="0" w:color="auto"/>
        <w:left w:val="none" w:sz="0" w:space="0" w:color="auto"/>
        <w:bottom w:val="none" w:sz="0" w:space="0" w:color="auto"/>
        <w:right w:val="none" w:sz="0" w:space="0" w:color="auto"/>
      </w:divBdr>
    </w:div>
    <w:div w:id="49697285">
      <w:bodyDiv w:val="1"/>
      <w:marLeft w:val="0"/>
      <w:marRight w:val="0"/>
      <w:marTop w:val="0"/>
      <w:marBottom w:val="0"/>
      <w:divBdr>
        <w:top w:val="none" w:sz="0" w:space="0" w:color="auto"/>
        <w:left w:val="none" w:sz="0" w:space="0" w:color="auto"/>
        <w:bottom w:val="none" w:sz="0" w:space="0" w:color="auto"/>
        <w:right w:val="none" w:sz="0" w:space="0" w:color="auto"/>
      </w:divBdr>
    </w:div>
    <w:div w:id="118844793">
      <w:bodyDiv w:val="1"/>
      <w:marLeft w:val="0"/>
      <w:marRight w:val="0"/>
      <w:marTop w:val="0"/>
      <w:marBottom w:val="0"/>
      <w:divBdr>
        <w:top w:val="none" w:sz="0" w:space="0" w:color="auto"/>
        <w:left w:val="none" w:sz="0" w:space="0" w:color="auto"/>
        <w:bottom w:val="none" w:sz="0" w:space="0" w:color="auto"/>
        <w:right w:val="none" w:sz="0" w:space="0" w:color="auto"/>
      </w:divBdr>
    </w:div>
    <w:div w:id="392658080">
      <w:bodyDiv w:val="1"/>
      <w:marLeft w:val="0"/>
      <w:marRight w:val="0"/>
      <w:marTop w:val="0"/>
      <w:marBottom w:val="0"/>
      <w:divBdr>
        <w:top w:val="none" w:sz="0" w:space="0" w:color="auto"/>
        <w:left w:val="none" w:sz="0" w:space="0" w:color="auto"/>
        <w:bottom w:val="none" w:sz="0" w:space="0" w:color="auto"/>
        <w:right w:val="none" w:sz="0" w:space="0" w:color="auto"/>
      </w:divBdr>
    </w:div>
    <w:div w:id="496265102">
      <w:bodyDiv w:val="1"/>
      <w:marLeft w:val="0"/>
      <w:marRight w:val="0"/>
      <w:marTop w:val="0"/>
      <w:marBottom w:val="0"/>
      <w:divBdr>
        <w:top w:val="none" w:sz="0" w:space="0" w:color="auto"/>
        <w:left w:val="none" w:sz="0" w:space="0" w:color="auto"/>
        <w:bottom w:val="none" w:sz="0" w:space="0" w:color="auto"/>
        <w:right w:val="none" w:sz="0" w:space="0" w:color="auto"/>
      </w:divBdr>
      <w:divsChild>
        <w:div w:id="808471651">
          <w:marLeft w:val="0"/>
          <w:marRight w:val="0"/>
          <w:marTop w:val="0"/>
          <w:marBottom w:val="0"/>
          <w:divBdr>
            <w:top w:val="none" w:sz="0" w:space="0" w:color="auto"/>
            <w:left w:val="none" w:sz="0" w:space="0" w:color="auto"/>
            <w:bottom w:val="none" w:sz="0" w:space="0" w:color="auto"/>
            <w:right w:val="none" w:sz="0" w:space="0" w:color="auto"/>
          </w:divBdr>
        </w:div>
      </w:divsChild>
    </w:div>
    <w:div w:id="507254752">
      <w:bodyDiv w:val="1"/>
      <w:marLeft w:val="0"/>
      <w:marRight w:val="0"/>
      <w:marTop w:val="0"/>
      <w:marBottom w:val="0"/>
      <w:divBdr>
        <w:top w:val="none" w:sz="0" w:space="0" w:color="auto"/>
        <w:left w:val="none" w:sz="0" w:space="0" w:color="auto"/>
        <w:bottom w:val="none" w:sz="0" w:space="0" w:color="auto"/>
        <w:right w:val="none" w:sz="0" w:space="0" w:color="auto"/>
      </w:divBdr>
    </w:div>
    <w:div w:id="691763813">
      <w:bodyDiv w:val="1"/>
      <w:marLeft w:val="0"/>
      <w:marRight w:val="0"/>
      <w:marTop w:val="0"/>
      <w:marBottom w:val="0"/>
      <w:divBdr>
        <w:top w:val="none" w:sz="0" w:space="0" w:color="auto"/>
        <w:left w:val="none" w:sz="0" w:space="0" w:color="auto"/>
        <w:bottom w:val="none" w:sz="0" w:space="0" w:color="auto"/>
        <w:right w:val="none" w:sz="0" w:space="0" w:color="auto"/>
      </w:divBdr>
    </w:div>
    <w:div w:id="733704293">
      <w:bodyDiv w:val="1"/>
      <w:marLeft w:val="0"/>
      <w:marRight w:val="0"/>
      <w:marTop w:val="0"/>
      <w:marBottom w:val="0"/>
      <w:divBdr>
        <w:top w:val="none" w:sz="0" w:space="0" w:color="auto"/>
        <w:left w:val="none" w:sz="0" w:space="0" w:color="auto"/>
        <w:bottom w:val="none" w:sz="0" w:space="0" w:color="auto"/>
        <w:right w:val="none" w:sz="0" w:space="0" w:color="auto"/>
      </w:divBdr>
    </w:div>
    <w:div w:id="736056224">
      <w:bodyDiv w:val="1"/>
      <w:marLeft w:val="0"/>
      <w:marRight w:val="0"/>
      <w:marTop w:val="0"/>
      <w:marBottom w:val="0"/>
      <w:divBdr>
        <w:top w:val="none" w:sz="0" w:space="0" w:color="auto"/>
        <w:left w:val="none" w:sz="0" w:space="0" w:color="auto"/>
        <w:bottom w:val="none" w:sz="0" w:space="0" w:color="auto"/>
        <w:right w:val="none" w:sz="0" w:space="0" w:color="auto"/>
      </w:divBdr>
    </w:div>
    <w:div w:id="822116228">
      <w:bodyDiv w:val="1"/>
      <w:marLeft w:val="0"/>
      <w:marRight w:val="0"/>
      <w:marTop w:val="0"/>
      <w:marBottom w:val="0"/>
      <w:divBdr>
        <w:top w:val="none" w:sz="0" w:space="0" w:color="auto"/>
        <w:left w:val="none" w:sz="0" w:space="0" w:color="auto"/>
        <w:bottom w:val="none" w:sz="0" w:space="0" w:color="auto"/>
        <w:right w:val="none" w:sz="0" w:space="0" w:color="auto"/>
      </w:divBdr>
    </w:div>
    <w:div w:id="939292290">
      <w:bodyDiv w:val="1"/>
      <w:marLeft w:val="0"/>
      <w:marRight w:val="0"/>
      <w:marTop w:val="0"/>
      <w:marBottom w:val="0"/>
      <w:divBdr>
        <w:top w:val="none" w:sz="0" w:space="0" w:color="auto"/>
        <w:left w:val="none" w:sz="0" w:space="0" w:color="auto"/>
        <w:bottom w:val="none" w:sz="0" w:space="0" w:color="auto"/>
        <w:right w:val="none" w:sz="0" w:space="0" w:color="auto"/>
      </w:divBdr>
    </w:div>
    <w:div w:id="1113478590">
      <w:bodyDiv w:val="1"/>
      <w:marLeft w:val="0"/>
      <w:marRight w:val="0"/>
      <w:marTop w:val="0"/>
      <w:marBottom w:val="0"/>
      <w:divBdr>
        <w:top w:val="none" w:sz="0" w:space="0" w:color="auto"/>
        <w:left w:val="none" w:sz="0" w:space="0" w:color="auto"/>
        <w:bottom w:val="none" w:sz="0" w:space="0" w:color="auto"/>
        <w:right w:val="none" w:sz="0" w:space="0" w:color="auto"/>
      </w:divBdr>
    </w:div>
    <w:div w:id="1371686786">
      <w:bodyDiv w:val="1"/>
      <w:marLeft w:val="0"/>
      <w:marRight w:val="0"/>
      <w:marTop w:val="0"/>
      <w:marBottom w:val="0"/>
      <w:divBdr>
        <w:top w:val="none" w:sz="0" w:space="0" w:color="auto"/>
        <w:left w:val="none" w:sz="0" w:space="0" w:color="auto"/>
        <w:bottom w:val="none" w:sz="0" w:space="0" w:color="auto"/>
        <w:right w:val="none" w:sz="0" w:space="0" w:color="auto"/>
      </w:divBdr>
    </w:div>
    <w:div w:id="1468400618">
      <w:bodyDiv w:val="1"/>
      <w:marLeft w:val="0"/>
      <w:marRight w:val="0"/>
      <w:marTop w:val="0"/>
      <w:marBottom w:val="0"/>
      <w:divBdr>
        <w:top w:val="none" w:sz="0" w:space="0" w:color="auto"/>
        <w:left w:val="none" w:sz="0" w:space="0" w:color="auto"/>
        <w:bottom w:val="none" w:sz="0" w:space="0" w:color="auto"/>
        <w:right w:val="none" w:sz="0" w:space="0" w:color="auto"/>
      </w:divBdr>
    </w:div>
    <w:div w:id="1796674965">
      <w:bodyDiv w:val="1"/>
      <w:marLeft w:val="0"/>
      <w:marRight w:val="0"/>
      <w:marTop w:val="0"/>
      <w:marBottom w:val="0"/>
      <w:divBdr>
        <w:top w:val="none" w:sz="0" w:space="0" w:color="auto"/>
        <w:left w:val="none" w:sz="0" w:space="0" w:color="auto"/>
        <w:bottom w:val="none" w:sz="0" w:space="0" w:color="auto"/>
        <w:right w:val="none" w:sz="0" w:space="0" w:color="auto"/>
      </w:divBdr>
    </w:div>
    <w:div w:id="2110612957">
      <w:bodyDiv w:val="1"/>
      <w:marLeft w:val="0"/>
      <w:marRight w:val="0"/>
      <w:marTop w:val="0"/>
      <w:marBottom w:val="0"/>
      <w:divBdr>
        <w:top w:val="none" w:sz="0" w:space="0" w:color="auto"/>
        <w:left w:val="none" w:sz="0" w:space="0" w:color="auto"/>
        <w:bottom w:val="none" w:sz="0" w:space="0" w:color="auto"/>
        <w:right w:val="none" w:sz="0" w:space="0" w:color="auto"/>
      </w:divBdr>
    </w:div>
    <w:div w:id="21237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rti.org/English/News/Documents/ISLAMIC%20SOCIAL%20FINANCE%20REPORT%202015.pdf" TargetMode="Externa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Poverty levels insome</a:t>
            </a:r>
            <a:r>
              <a:rPr lang="en-US" baseline="0"/>
              <a:t> OIC member countries</a:t>
            </a:r>
            <a:endParaRPr lang="en-US"/>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Sheet2!$B$1</c:f>
              <c:strCache>
                <c:ptCount val="1"/>
                <c:pt idx="0">
                  <c:v>% of population below the National Poverty line</c:v>
                </c:pt>
              </c:strCache>
            </c:strRef>
          </c:tx>
          <c:spPr>
            <a:solidFill>
              <a:schemeClr val="accent1"/>
            </a:solidFill>
            <a:ln>
              <a:noFill/>
            </a:ln>
            <a:effectLst/>
            <a:sp3d/>
          </c:spPr>
          <c:invertIfNegative val="0"/>
          <c:cat>
            <c:strRef>
              <c:f>Sheet2!$A$2:$A$24</c:f>
              <c:strCache>
                <c:ptCount val="23"/>
                <c:pt idx="0">
                  <c:v>Albania</c:v>
                </c:pt>
                <c:pt idx="1">
                  <c:v>Azerbaijan</c:v>
                </c:pt>
                <c:pt idx="2">
                  <c:v>Bangledish</c:v>
                </c:pt>
                <c:pt idx="3">
                  <c:v>Benin</c:v>
                </c:pt>
                <c:pt idx="4">
                  <c:v>Burkina Faso</c:v>
                </c:pt>
                <c:pt idx="5">
                  <c:v>Cameroun</c:v>
                </c:pt>
                <c:pt idx="6">
                  <c:v>Comoros</c:v>
                </c:pt>
                <c:pt idx="7">
                  <c:v>Egypt</c:v>
                </c:pt>
                <c:pt idx="8">
                  <c:v>Guinea</c:v>
                </c:pt>
                <c:pt idx="9">
                  <c:v>Iran</c:v>
                </c:pt>
                <c:pt idx="10">
                  <c:v>Jordan</c:v>
                </c:pt>
                <c:pt idx="11">
                  <c:v>Malaysia</c:v>
                </c:pt>
                <c:pt idx="12">
                  <c:v>Mali</c:v>
                </c:pt>
                <c:pt idx="13">
                  <c:v>Morocco</c:v>
                </c:pt>
                <c:pt idx="14">
                  <c:v>Mozambique</c:v>
                </c:pt>
                <c:pt idx="15">
                  <c:v>Nigeria</c:v>
                </c:pt>
                <c:pt idx="16">
                  <c:v>Pakistan</c:v>
                </c:pt>
                <c:pt idx="17">
                  <c:v>Senegal</c:v>
                </c:pt>
                <c:pt idx="18">
                  <c:v>Sierra Leone</c:v>
                </c:pt>
                <c:pt idx="19">
                  <c:v>Tajikistan</c:v>
                </c:pt>
                <c:pt idx="20">
                  <c:v>Tunisia</c:v>
                </c:pt>
                <c:pt idx="21">
                  <c:v>Turkey</c:v>
                </c:pt>
                <c:pt idx="22">
                  <c:v>Yemen</c:v>
                </c:pt>
              </c:strCache>
            </c:strRef>
          </c:cat>
          <c:val>
            <c:numRef>
              <c:f>Sheet2!$B$2:$B$24</c:f>
              <c:numCache>
                <c:formatCode>General</c:formatCode>
                <c:ptCount val="23"/>
                <c:pt idx="0">
                  <c:v>25</c:v>
                </c:pt>
                <c:pt idx="1">
                  <c:v>49</c:v>
                </c:pt>
                <c:pt idx="2">
                  <c:v>45</c:v>
                </c:pt>
                <c:pt idx="3">
                  <c:v>37</c:v>
                </c:pt>
                <c:pt idx="4">
                  <c:v>45</c:v>
                </c:pt>
                <c:pt idx="5">
                  <c:v>48</c:v>
                </c:pt>
                <c:pt idx="6">
                  <c:v>60</c:v>
                </c:pt>
                <c:pt idx="7">
                  <c:v>16.7</c:v>
                </c:pt>
                <c:pt idx="8">
                  <c:v>40</c:v>
                </c:pt>
                <c:pt idx="9">
                  <c:v>40</c:v>
                </c:pt>
                <c:pt idx="10">
                  <c:v>30</c:v>
                </c:pt>
                <c:pt idx="11">
                  <c:v>8</c:v>
                </c:pt>
                <c:pt idx="12">
                  <c:v>64</c:v>
                </c:pt>
                <c:pt idx="13">
                  <c:v>14</c:v>
                </c:pt>
                <c:pt idx="14">
                  <c:v>70</c:v>
                </c:pt>
                <c:pt idx="15">
                  <c:v>60</c:v>
                </c:pt>
                <c:pt idx="16">
                  <c:v>35</c:v>
                </c:pt>
                <c:pt idx="17">
                  <c:v>54</c:v>
                </c:pt>
                <c:pt idx="18">
                  <c:v>68</c:v>
                </c:pt>
                <c:pt idx="19">
                  <c:v>60</c:v>
                </c:pt>
                <c:pt idx="20">
                  <c:v>14</c:v>
                </c:pt>
                <c:pt idx="21">
                  <c:v>20</c:v>
                </c:pt>
                <c:pt idx="22">
                  <c:v>45</c:v>
                </c:pt>
              </c:numCache>
            </c:numRef>
          </c:val>
          <c:extLst>
            <c:ext xmlns:c16="http://schemas.microsoft.com/office/drawing/2014/chart" uri="{C3380CC4-5D6E-409C-BE32-E72D297353CC}">
              <c16:uniqueId val="{00000000-D463-4D18-A547-9ED9D72979B0}"/>
            </c:ext>
          </c:extLst>
        </c:ser>
        <c:ser>
          <c:idx val="1"/>
          <c:order val="1"/>
          <c:tx>
            <c:strRef>
              <c:f>Sheet2!$C$1</c:f>
              <c:strCache>
                <c:ptCount val="1"/>
                <c:pt idx="0">
                  <c:v>% of Population below $1.25 per day</c:v>
                </c:pt>
              </c:strCache>
            </c:strRef>
          </c:tx>
          <c:spPr>
            <a:solidFill>
              <a:schemeClr val="accent2"/>
            </a:solidFill>
            <a:ln>
              <a:noFill/>
            </a:ln>
            <a:effectLst/>
            <a:sp3d/>
          </c:spPr>
          <c:invertIfNegative val="0"/>
          <c:cat>
            <c:strRef>
              <c:f>Sheet2!$A$2:$A$24</c:f>
              <c:strCache>
                <c:ptCount val="23"/>
                <c:pt idx="0">
                  <c:v>Albania</c:v>
                </c:pt>
                <c:pt idx="1">
                  <c:v>Azerbaijan</c:v>
                </c:pt>
                <c:pt idx="2">
                  <c:v>Bangledish</c:v>
                </c:pt>
                <c:pt idx="3">
                  <c:v>Benin</c:v>
                </c:pt>
                <c:pt idx="4">
                  <c:v>Burkina Faso</c:v>
                </c:pt>
                <c:pt idx="5">
                  <c:v>Cameroun</c:v>
                </c:pt>
                <c:pt idx="6">
                  <c:v>Comoros</c:v>
                </c:pt>
                <c:pt idx="7">
                  <c:v>Egypt</c:v>
                </c:pt>
                <c:pt idx="8">
                  <c:v>Guinea</c:v>
                </c:pt>
                <c:pt idx="9">
                  <c:v>Iran</c:v>
                </c:pt>
                <c:pt idx="10">
                  <c:v>Jordan</c:v>
                </c:pt>
                <c:pt idx="11">
                  <c:v>Malaysia</c:v>
                </c:pt>
                <c:pt idx="12">
                  <c:v>Mali</c:v>
                </c:pt>
                <c:pt idx="13">
                  <c:v>Morocco</c:v>
                </c:pt>
                <c:pt idx="14">
                  <c:v>Mozambique</c:v>
                </c:pt>
                <c:pt idx="15">
                  <c:v>Nigeria</c:v>
                </c:pt>
                <c:pt idx="16">
                  <c:v>Pakistan</c:v>
                </c:pt>
                <c:pt idx="17">
                  <c:v>Senegal</c:v>
                </c:pt>
                <c:pt idx="18">
                  <c:v>Sierra Leone</c:v>
                </c:pt>
                <c:pt idx="19">
                  <c:v>Tajikistan</c:v>
                </c:pt>
                <c:pt idx="20">
                  <c:v>Tunisia</c:v>
                </c:pt>
                <c:pt idx="21">
                  <c:v>Turkey</c:v>
                </c:pt>
                <c:pt idx="22">
                  <c:v>Yemen</c:v>
                </c:pt>
              </c:strCache>
            </c:strRef>
          </c:cat>
          <c:val>
            <c:numRef>
              <c:f>Sheet2!$C$2:$C$24</c:f>
              <c:numCache>
                <c:formatCode>General</c:formatCode>
                <c:ptCount val="23"/>
                <c:pt idx="0">
                  <c:v>1.8</c:v>
                </c:pt>
                <c:pt idx="1">
                  <c:v>0.4</c:v>
                </c:pt>
                <c:pt idx="2">
                  <c:v>49.6</c:v>
                </c:pt>
                <c:pt idx="3">
                  <c:v>47.3</c:v>
                </c:pt>
                <c:pt idx="4">
                  <c:v>56.5</c:v>
                </c:pt>
                <c:pt idx="5">
                  <c:v>32.799999999999997</c:v>
                </c:pt>
                <c:pt idx="6">
                  <c:v>46</c:v>
                </c:pt>
                <c:pt idx="7">
                  <c:v>1.8</c:v>
                </c:pt>
                <c:pt idx="8">
                  <c:v>70.099999999999994</c:v>
                </c:pt>
                <c:pt idx="9">
                  <c:v>1.8</c:v>
                </c:pt>
                <c:pt idx="10">
                  <c:v>1.8</c:v>
                </c:pt>
                <c:pt idx="11">
                  <c:v>1.8</c:v>
                </c:pt>
                <c:pt idx="12">
                  <c:v>51.4</c:v>
                </c:pt>
                <c:pt idx="13">
                  <c:v>2.5</c:v>
                </c:pt>
                <c:pt idx="14">
                  <c:v>74.7</c:v>
                </c:pt>
                <c:pt idx="15">
                  <c:v>64.400000000000006</c:v>
                </c:pt>
                <c:pt idx="16">
                  <c:v>22.6</c:v>
                </c:pt>
                <c:pt idx="17">
                  <c:v>33.5</c:v>
                </c:pt>
                <c:pt idx="18">
                  <c:v>53.4</c:v>
                </c:pt>
                <c:pt idx="19">
                  <c:v>21.5</c:v>
                </c:pt>
                <c:pt idx="20">
                  <c:v>2.6</c:v>
                </c:pt>
                <c:pt idx="21">
                  <c:v>2.7</c:v>
                </c:pt>
                <c:pt idx="22">
                  <c:v>17.5</c:v>
                </c:pt>
              </c:numCache>
            </c:numRef>
          </c:val>
          <c:extLst>
            <c:ext xmlns:c16="http://schemas.microsoft.com/office/drawing/2014/chart" uri="{C3380CC4-5D6E-409C-BE32-E72D297353CC}">
              <c16:uniqueId val="{00000001-D463-4D18-A547-9ED9D72979B0}"/>
            </c:ext>
          </c:extLst>
        </c:ser>
        <c:dLbls>
          <c:showLegendKey val="0"/>
          <c:showVal val="0"/>
          <c:showCatName val="0"/>
          <c:showSerName val="0"/>
          <c:showPercent val="0"/>
          <c:showBubbleSize val="0"/>
        </c:dLbls>
        <c:gapWidth val="150"/>
        <c:shape val="box"/>
        <c:axId val="347248896"/>
        <c:axId val="347250688"/>
        <c:axId val="0"/>
      </c:bar3DChart>
      <c:catAx>
        <c:axId val="3472488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250688"/>
        <c:crosses val="autoZero"/>
        <c:auto val="1"/>
        <c:lblAlgn val="ctr"/>
        <c:lblOffset val="100"/>
        <c:noMultiLvlLbl val="0"/>
      </c:catAx>
      <c:valAx>
        <c:axId val="34725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24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Potential of Zakat in poverty alleviation (resources shortfall under USD 1.25 per annum as % of GDP)</a:t>
            </a:r>
          </a:p>
        </c:rich>
      </c:tx>
      <c:overlay val="0"/>
      <c:spPr>
        <a:noFill/>
        <a:ln>
          <a:noFill/>
        </a:ln>
        <a:effectLst/>
      </c:spPr>
    </c:title>
    <c:autoTitleDeleted val="0"/>
    <c:plotArea>
      <c:layout/>
      <c:barChart>
        <c:barDir val="col"/>
        <c:grouping val="clustered"/>
        <c:varyColors val="0"/>
        <c:ser>
          <c:idx val="0"/>
          <c:order val="0"/>
          <c:tx>
            <c:strRef>
              <c:f>Sheet1!$B$21</c:f>
              <c:strCache>
                <c:ptCount val="1"/>
                <c:pt idx="0">
                  <c:v>Resource shortfall before zakat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Sheet1!$A$22:$A$26</c:f>
              <c:strCache>
                <c:ptCount val="5"/>
                <c:pt idx="0">
                  <c:v>Kenya</c:v>
                </c:pt>
                <c:pt idx="1">
                  <c:v>Nigeria</c:v>
                </c:pt>
                <c:pt idx="2">
                  <c:v>South Africa</c:v>
                </c:pt>
                <c:pt idx="3">
                  <c:v>Sudan</c:v>
                </c:pt>
                <c:pt idx="4">
                  <c:v>Tanzania</c:v>
                </c:pt>
              </c:strCache>
            </c:strRef>
          </c:cat>
          <c:val>
            <c:numRef>
              <c:f>Sheet1!$B$22:$B$26</c:f>
              <c:numCache>
                <c:formatCode>General</c:formatCode>
                <c:ptCount val="5"/>
                <c:pt idx="0">
                  <c:v>0.32</c:v>
                </c:pt>
                <c:pt idx="1">
                  <c:v>1.47</c:v>
                </c:pt>
                <c:pt idx="2">
                  <c:v>1E-3</c:v>
                </c:pt>
                <c:pt idx="3">
                  <c:v>0.49</c:v>
                </c:pt>
                <c:pt idx="4">
                  <c:v>3.02</c:v>
                </c:pt>
              </c:numCache>
            </c:numRef>
          </c:val>
          <c:extLst>
            <c:ext xmlns:c16="http://schemas.microsoft.com/office/drawing/2014/chart" uri="{C3380CC4-5D6E-409C-BE32-E72D297353CC}">
              <c16:uniqueId val="{00000000-D21A-4A3D-82F2-77BDF05FE562}"/>
            </c:ext>
          </c:extLst>
        </c:ser>
        <c:dLbls>
          <c:showLegendKey val="0"/>
          <c:showVal val="0"/>
          <c:showCatName val="0"/>
          <c:showSerName val="0"/>
          <c:showPercent val="0"/>
          <c:showBubbleSize val="0"/>
        </c:dLbls>
        <c:gapWidth val="219"/>
        <c:axId val="351611136"/>
        <c:axId val="351625216"/>
      </c:barChart>
      <c:lineChart>
        <c:grouping val="standard"/>
        <c:varyColors val="0"/>
        <c:ser>
          <c:idx val="1"/>
          <c:order val="1"/>
          <c:tx>
            <c:strRef>
              <c:f>Sheet1!$C$21</c:f>
              <c:strCache>
                <c:ptCount val="1"/>
                <c:pt idx="0">
                  <c:v>Resource shortfall after zakat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Sheet1!$A$22:$A$26</c:f>
              <c:strCache>
                <c:ptCount val="5"/>
                <c:pt idx="0">
                  <c:v>Kenya</c:v>
                </c:pt>
                <c:pt idx="1">
                  <c:v>Nigeria</c:v>
                </c:pt>
                <c:pt idx="2">
                  <c:v>South Africa</c:v>
                </c:pt>
                <c:pt idx="3">
                  <c:v>Sudan</c:v>
                </c:pt>
                <c:pt idx="4">
                  <c:v>Tanzania</c:v>
                </c:pt>
              </c:strCache>
            </c:strRef>
          </c:cat>
          <c:val>
            <c:numRef>
              <c:f>Sheet1!$C$22:$C$26</c:f>
              <c:numCache>
                <c:formatCode>General</c:formatCode>
                <c:ptCount val="5"/>
                <c:pt idx="0">
                  <c:v>0.19</c:v>
                </c:pt>
                <c:pt idx="1">
                  <c:v>0.61</c:v>
                </c:pt>
                <c:pt idx="2">
                  <c:v>-2.8999999999999998E-2</c:v>
                </c:pt>
                <c:pt idx="3">
                  <c:v>-0.95</c:v>
                </c:pt>
                <c:pt idx="4">
                  <c:v>2.48</c:v>
                </c:pt>
              </c:numCache>
            </c:numRef>
          </c:val>
          <c:smooth val="0"/>
          <c:extLst>
            <c:ext xmlns:c16="http://schemas.microsoft.com/office/drawing/2014/chart" uri="{C3380CC4-5D6E-409C-BE32-E72D297353CC}">
              <c16:uniqueId val="{00000001-D21A-4A3D-82F2-77BDF05FE562}"/>
            </c:ext>
          </c:extLst>
        </c:ser>
        <c:dLbls>
          <c:showLegendKey val="0"/>
          <c:showVal val="0"/>
          <c:showCatName val="0"/>
          <c:showSerName val="0"/>
          <c:showPercent val="0"/>
          <c:showBubbleSize val="0"/>
        </c:dLbls>
        <c:marker val="1"/>
        <c:smooth val="0"/>
        <c:axId val="351628288"/>
        <c:axId val="351626752"/>
      </c:lineChart>
      <c:catAx>
        <c:axId val="3516111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1625216"/>
        <c:crosses val="autoZero"/>
        <c:auto val="1"/>
        <c:lblAlgn val="ctr"/>
        <c:lblOffset val="100"/>
        <c:noMultiLvlLbl val="0"/>
      </c:catAx>
      <c:valAx>
        <c:axId val="3516252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1611136"/>
        <c:crosses val="autoZero"/>
        <c:crossBetween val="between"/>
      </c:valAx>
      <c:valAx>
        <c:axId val="351626752"/>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1628288"/>
        <c:crosses val="max"/>
        <c:crossBetween val="between"/>
      </c:valAx>
      <c:catAx>
        <c:axId val="351628288"/>
        <c:scaling>
          <c:orientation val="minMax"/>
        </c:scaling>
        <c:delete val="1"/>
        <c:axPos val="b"/>
        <c:numFmt formatCode="General" sourceLinked="1"/>
        <c:majorTickMark val="none"/>
        <c:minorTickMark val="none"/>
        <c:tickLblPos val="nextTo"/>
        <c:crossAx val="351626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Potential of Zakat in poverty alleviation (resources shortfall under USD 2 per annum as % of GDP</a:t>
            </a:r>
          </a:p>
        </c:rich>
      </c:tx>
      <c:overlay val="0"/>
      <c:spPr>
        <a:noFill/>
        <a:ln>
          <a:noFill/>
        </a:ln>
        <a:effectLst/>
      </c:spPr>
    </c:title>
    <c:autoTitleDeleted val="0"/>
    <c:plotArea>
      <c:layout/>
      <c:barChart>
        <c:barDir val="col"/>
        <c:grouping val="clustered"/>
        <c:varyColors val="0"/>
        <c:ser>
          <c:idx val="0"/>
          <c:order val="0"/>
          <c:tx>
            <c:strRef>
              <c:f>Sheet1!$B$31</c:f>
              <c:strCache>
                <c:ptCount val="1"/>
                <c:pt idx="0">
                  <c:v>Resource shortfall before zakat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Sheet1!$A$32:$A$36</c:f>
              <c:strCache>
                <c:ptCount val="5"/>
                <c:pt idx="0">
                  <c:v>Kenya</c:v>
                </c:pt>
                <c:pt idx="1">
                  <c:v>Nigeria</c:v>
                </c:pt>
                <c:pt idx="2">
                  <c:v>South Africa</c:v>
                </c:pt>
                <c:pt idx="3">
                  <c:v>Sudan</c:v>
                </c:pt>
                <c:pt idx="4">
                  <c:v>Tanzania</c:v>
                </c:pt>
              </c:strCache>
            </c:strRef>
          </c:cat>
          <c:val>
            <c:numRef>
              <c:f>Sheet1!$B$32:$B$36</c:f>
              <c:numCache>
                <c:formatCode>General</c:formatCode>
                <c:ptCount val="5"/>
                <c:pt idx="0">
                  <c:v>0.96</c:v>
                </c:pt>
                <c:pt idx="1">
                  <c:v>3.5</c:v>
                </c:pt>
                <c:pt idx="2">
                  <c:v>0.01</c:v>
                </c:pt>
                <c:pt idx="3">
                  <c:v>2.2000000000000002</c:v>
                </c:pt>
                <c:pt idx="4">
                  <c:v>8.17</c:v>
                </c:pt>
              </c:numCache>
            </c:numRef>
          </c:val>
          <c:extLst>
            <c:ext xmlns:c16="http://schemas.microsoft.com/office/drawing/2014/chart" uri="{C3380CC4-5D6E-409C-BE32-E72D297353CC}">
              <c16:uniqueId val="{00000000-8570-4CE6-9476-0DE98ABBAF1A}"/>
            </c:ext>
          </c:extLst>
        </c:ser>
        <c:dLbls>
          <c:showLegendKey val="0"/>
          <c:showVal val="0"/>
          <c:showCatName val="0"/>
          <c:showSerName val="0"/>
          <c:showPercent val="0"/>
          <c:showBubbleSize val="0"/>
        </c:dLbls>
        <c:gapWidth val="219"/>
        <c:axId val="353208192"/>
        <c:axId val="353209728"/>
      </c:barChart>
      <c:lineChart>
        <c:grouping val="standard"/>
        <c:varyColors val="0"/>
        <c:ser>
          <c:idx val="1"/>
          <c:order val="1"/>
          <c:tx>
            <c:strRef>
              <c:f>Sheet1!$C$31</c:f>
              <c:strCache>
                <c:ptCount val="1"/>
                <c:pt idx="0">
                  <c:v>Resource shortfall after zakat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Sheet1!$A$32:$A$36</c:f>
              <c:strCache>
                <c:ptCount val="5"/>
                <c:pt idx="0">
                  <c:v>Kenya</c:v>
                </c:pt>
                <c:pt idx="1">
                  <c:v>Nigeria</c:v>
                </c:pt>
                <c:pt idx="2">
                  <c:v>South Africa</c:v>
                </c:pt>
                <c:pt idx="3">
                  <c:v>Sudan</c:v>
                </c:pt>
                <c:pt idx="4">
                  <c:v>Tanzania</c:v>
                </c:pt>
              </c:strCache>
            </c:strRef>
          </c:cat>
          <c:val>
            <c:numRef>
              <c:f>Sheet1!$C$32:$C$36</c:f>
              <c:numCache>
                <c:formatCode>General</c:formatCode>
                <c:ptCount val="5"/>
                <c:pt idx="0">
                  <c:v>0.19</c:v>
                </c:pt>
                <c:pt idx="1">
                  <c:v>0.61</c:v>
                </c:pt>
                <c:pt idx="2">
                  <c:v>-2.8999999999999998E-2</c:v>
                </c:pt>
                <c:pt idx="3">
                  <c:v>-0.95</c:v>
                </c:pt>
                <c:pt idx="4">
                  <c:v>2.48</c:v>
                </c:pt>
              </c:numCache>
            </c:numRef>
          </c:val>
          <c:smooth val="0"/>
          <c:extLst>
            <c:ext xmlns:c16="http://schemas.microsoft.com/office/drawing/2014/chart" uri="{C3380CC4-5D6E-409C-BE32-E72D297353CC}">
              <c16:uniqueId val="{00000001-8570-4CE6-9476-0DE98ABBAF1A}"/>
            </c:ext>
          </c:extLst>
        </c:ser>
        <c:dLbls>
          <c:showLegendKey val="0"/>
          <c:showVal val="0"/>
          <c:showCatName val="0"/>
          <c:showSerName val="0"/>
          <c:showPercent val="0"/>
          <c:showBubbleSize val="0"/>
        </c:dLbls>
        <c:marker val="1"/>
        <c:smooth val="0"/>
        <c:axId val="353229440"/>
        <c:axId val="353227904"/>
      </c:lineChart>
      <c:catAx>
        <c:axId val="3532081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3209728"/>
        <c:crosses val="autoZero"/>
        <c:auto val="1"/>
        <c:lblAlgn val="ctr"/>
        <c:lblOffset val="100"/>
        <c:noMultiLvlLbl val="0"/>
      </c:catAx>
      <c:valAx>
        <c:axId val="3532097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3208192"/>
        <c:crosses val="autoZero"/>
        <c:crossBetween val="between"/>
      </c:valAx>
      <c:valAx>
        <c:axId val="353227904"/>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53229440"/>
        <c:crosses val="max"/>
        <c:crossBetween val="between"/>
      </c:valAx>
      <c:catAx>
        <c:axId val="353229440"/>
        <c:scaling>
          <c:orientation val="minMax"/>
        </c:scaling>
        <c:delete val="1"/>
        <c:axPos val="b"/>
        <c:numFmt formatCode="General" sourceLinked="1"/>
        <c:majorTickMark val="none"/>
        <c:minorTickMark val="none"/>
        <c:tickLblPos val="nextTo"/>
        <c:crossAx val="3532279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
  <b:Source>
    <b:Tag>Ahm04</b:Tag>
    <b:SourceType>ConferenceProceedings</b:SourceType>
    <b:Guid>{24834AC5-B830-4090-A60B-6DD246C5D08A}</b:Guid>
    <b:Title>Role of Zakat and Waqf in Poverty Alleviation</b:Title>
    <b:Year>2004</b:Year>
    <b:Publisher>Islamic Development Bank (IDB)</b:Publisher>
    <b:Author>
      <b:Author>
        <b:NameList>
          <b:Person>
            <b:Last>Ahmed</b:Last>
            <b:First>Habib</b:First>
          </b:Person>
        </b:NameList>
      </b:Author>
    </b:Author>
    <b:RefOrder>3</b:RefOrder>
  </b:Source>
  <b:Source>
    <b:Tag>Kha07</b:Tag>
    <b:SourceType>JournalArticle</b:SourceType>
    <b:Guid>{F8300F58-48B4-4867-9EE9-B7D7C5E1067C}</b:Guid>
    <b:Title>Zakat, External Debt and Poverty Reduction</b:Title>
    <b:JournalName>Journal of Economic Corporation</b:JournalName>
    <b:Year>2007</b:Year>
    <b:Pages>1-38</b:Pages>
    <b:Author>
      <b:Author>
        <b:NameList>
          <b:Person>
            <b:Last>Khan</b:Last>
            <b:First>Juanyed Masrur</b:First>
          </b:Person>
          <b:Person>
            <b:Last>Hassan</b:Last>
            <b:First>M Kabir</b:Fir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F7DCE-0DA2-4C40-AC53-16D2242C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6451</Words>
  <Characters>36776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INVESTMENT OF ZAKAT AND ITS IMPACT ON HUMAN AND ECONOMIC DEVELOPMENT</vt:lpstr>
    </vt:vector>
  </TitlesOfParts>
  <Company>HLS</Company>
  <LinksUpToDate>false</LinksUpToDate>
  <CharactersWithSpaces>43141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OF ZAKAT AND ITS IMPACT ON HUMAN AND ECONOMIC DEVELOPMENT</dc:title>
  <dc:subject>Spring 2016, Islamic Economics Term Paper 2</dc:subject>
  <dc:creator>Abdul-Jalil Ibrahim(ID 210004150)</dc:creator>
  <cp:lastModifiedBy>Syed Ali</cp:lastModifiedBy>
  <cp:revision>2</cp:revision>
  <dcterms:created xsi:type="dcterms:W3CDTF">2025-06-11T19:25:00Z</dcterms:created>
  <dcterms:modified xsi:type="dcterms:W3CDTF">2025-06-11T19:25:00Z</dcterms:modified>
</cp:coreProperties>
</file>